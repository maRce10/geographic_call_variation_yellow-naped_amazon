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LineNumbers/>
        <w:spacing w:after="240"/>
        <w:jc w:val="center"/>
        <w:rPr>
          <w:b/>
          <w:bCs/>
          <w:sz w:val="32"/>
          <w:szCs w:val="28"/>
        </w:rPr>
      </w:pPr>
      <w:r>
        <w:rPr>
          <w:b/>
          <w:bCs/>
          <w:sz w:val="32"/>
          <w:szCs w:val="28"/>
        </w:rPr>
        <w:t>A cultural atlas of vocal variation: yellow-naped amazon contact calls exhibit discreet call types throughout their range</w:t>
      </w:r>
    </w:p>
    <w:p>
      <w:pPr>
        <w:spacing w:after="240"/>
        <w:rPr>
          <w:b/>
          <w:bCs/>
          <w:vertAlign w:val="superscript"/>
        </w:rPr>
      </w:pPr>
      <w:r>
        <w:rPr>
          <w:b/>
          <w:bCs/>
        </w:rPr>
        <w:t xml:space="preserve">Molly </w:t>
      </w:r>
      <w:ins w:id="0" w:author="Timothy Wright" w:date="2023-05-17T11:04:00Z">
        <w:r>
          <w:rPr>
            <w:b/>
            <w:bCs/>
          </w:rPr>
          <w:t xml:space="preserve">K. </w:t>
        </w:r>
      </w:ins>
      <w:r>
        <w:rPr>
          <w:b/>
          <w:bCs/>
        </w:rPr>
        <w:t>Genes,</w:t>
      </w:r>
      <w:r>
        <w:rPr>
          <w:b/>
          <w:bCs/>
          <w:vertAlign w:val="superscript"/>
        </w:rPr>
        <w:t>1*</w:t>
      </w:r>
      <w:r>
        <w:rPr>
          <w:b/>
          <w:bCs/>
        </w:rPr>
        <w:t xml:space="preserve"> Marcelo Araya-Salas,</w:t>
      </w:r>
      <w:r>
        <w:rPr>
          <w:b/>
          <w:bCs/>
          <w:vertAlign w:val="superscript"/>
        </w:rPr>
        <w:t>2</w:t>
      </w:r>
      <w:r>
        <w:rPr>
          <w:b/>
          <w:bCs/>
        </w:rPr>
        <w:t xml:space="preserve"> Christine </w:t>
      </w:r>
      <w:ins w:id="1" w:author="Timothy Wright" w:date="2023-05-17T11:03:00Z">
        <w:r>
          <w:rPr>
            <w:b/>
            <w:bCs/>
          </w:rPr>
          <w:t xml:space="preserve">R. </w:t>
        </w:r>
      </w:ins>
      <w:r>
        <w:rPr>
          <w:b/>
          <w:bCs/>
        </w:rPr>
        <w:t xml:space="preserve">Dahlin, </w:t>
      </w:r>
      <w:r>
        <w:rPr>
          <w:b/>
          <w:bCs/>
          <w:vertAlign w:val="superscript"/>
        </w:rPr>
        <w:t>3</w:t>
      </w:r>
      <w:r>
        <w:rPr>
          <w:b/>
          <w:bCs/>
        </w:rPr>
        <w:t xml:space="preserve"> Timothy</w:t>
      </w:r>
      <w:ins w:id="2" w:author="Timothy Wright" w:date="2023-05-17T11:04:00Z">
        <w:r>
          <w:rPr>
            <w:b/>
            <w:bCs/>
          </w:rPr>
          <w:t xml:space="preserve"> F.</w:t>
        </w:r>
      </w:ins>
      <w:r>
        <w:rPr>
          <w:b/>
          <w:bCs/>
        </w:rPr>
        <w:t xml:space="preserve"> Wright</w:t>
      </w:r>
      <w:r>
        <w:rPr>
          <w:b/>
          <w:bCs/>
          <w:vertAlign w:val="superscript"/>
        </w:rPr>
        <w:t>1*</w:t>
      </w:r>
    </w:p>
    <w:p>
      <w:pPr>
        <w:spacing w:after="240"/>
      </w:pPr>
      <w:r>
        <w:rPr>
          <w:vertAlign w:val="superscript"/>
        </w:rPr>
        <w:t>1</w:t>
      </w:r>
      <w:r>
        <w:t>Department of Biology, New Mexico State University, Las Cruces, New Mexico, USA</w:t>
      </w:r>
    </w:p>
    <w:p>
      <w:pPr>
        <w:spacing w:after="240"/>
        <w:ind w:left="90" w:hanging="90"/>
        <w:rPr>
          <w:lang w:val="es-ES"/>
        </w:rPr>
      </w:pPr>
      <w:r>
        <w:rPr>
          <w:vertAlign w:val="superscript"/>
          <w:lang w:val="es-ES"/>
        </w:rPr>
        <w:t>2</w:t>
      </w:r>
      <w:r>
        <w:rPr>
          <w:lang w:val="es-ES"/>
        </w:rPr>
        <w:t>Centro de Investigación en Neurociencias &amp; Escuela de Biología, Universidad de Costa Rica, San Pedro, San José, Costa Rica</w:t>
      </w:r>
    </w:p>
    <w:p>
      <w:pPr>
        <w:spacing w:after="240"/>
      </w:pPr>
      <w:r>
        <w:rPr>
          <w:vertAlign w:val="superscript"/>
        </w:rPr>
        <w:t>3</w:t>
      </w:r>
      <w:r>
        <w:t>Department of Biology, University of Pittsburgh at Johnstown, Johnstown, Pennsylvania, USA</w:t>
      </w:r>
    </w:p>
    <w:p>
      <w:pPr>
        <w:rPr>
          <w:b/>
          <w:bCs/>
        </w:rPr>
      </w:pPr>
      <w:r>
        <w:t>*</w:t>
      </w:r>
      <w:r>
        <w:rPr>
          <w:b/>
          <w:bCs/>
        </w:rPr>
        <w:t>Correspondence:</w:t>
      </w:r>
    </w:p>
    <w:p>
      <w:r>
        <w:t>Molly Genes</w:t>
      </w:r>
    </w:p>
    <w:p>
      <w:pPr>
        <w:spacing w:after="240"/>
      </w:pPr>
      <w:r>
        <w:t>m_dupin@aol.com</w:t>
      </w:r>
    </w:p>
    <w:p>
      <w:r>
        <w:t>Timothy Wright</w:t>
      </w:r>
    </w:p>
    <w:p>
      <w:pPr>
        <w:spacing w:after="240"/>
      </w:pPr>
      <w:r>
        <w:t>wright@nmsu.edu</w:t>
      </w:r>
    </w:p>
    <w:p>
      <w:pPr>
        <w:spacing w:after="240"/>
        <w:rPr>
          <w:iCs/>
        </w:rPr>
      </w:pPr>
      <w:r>
        <w:rPr>
          <w:b/>
          <w:bCs/>
          <w:iCs/>
        </w:rPr>
        <w:t>Keywords:</w:t>
      </w:r>
      <w:r>
        <w:rPr>
          <w:b/>
          <w:bCs/>
          <w:i/>
        </w:rPr>
        <w:t xml:space="preserve"> </w:t>
      </w:r>
      <w:r>
        <w:rPr>
          <w:b/>
          <w:bCs/>
          <w:iCs/>
        </w:rPr>
        <w:t>vocal learning</w:t>
      </w:r>
      <w:r>
        <w:rPr>
          <w:b/>
          <w:bCs/>
          <w:iCs/>
          <w:vertAlign w:val="subscript"/>
        </w:rPr>
        <w:t>1</w:t>
      </w:r>
      <w:r>
        <w:rPr>
          <w:b/>
          <w:bCs/>
          <w:iCs/>
        </w:rPr>
        <w:t>, yellow-naped amazon</w:t>
      </w:r>
      <w:r>
        <w:rPr>
          <w:b/>
          <w:bCs/>
          <w:iCs/>
          <w:vertAlign w:val="subscript"/>
        </w:rPr>
        <w:t>2</w:t>
      </w:r>
      <w:r>
        <w:rPr>
          <w:b/>
          <w:bCs/>
          <w:iCs/>
        </w:rPr>
        <w:t>, vocal dialect</w:t>
      </w:r>
      <w:r>
        <w:rPr>
          <w:b/>
          <w:bCs/>
          <w:iCs/>
          <w:vertAlign w:val="subscript"/>
        </w:rPr>
        <w:t>3</w:t>
      </w:r>
      <w:r>
        <w:rPr>
          <w:b/>
          <w:bCs/>
          <w:iCs/>
        </w:rPr>
        <w:t>, geographic variation</w:t>
      </w:r>
      <w:r>
        <w:rPr>
          <w:b/>
          <w:bCs/>
          <w:iCs/>
          <w:vertAlign w:val="subscript"/>
        </w:rPr>
        <w:t>4</w:t>
      </w:r>
      <w:r>
        <w:rPr>
          <w:b/>
          <w:bCs/>
          <w:iCs/>
        </w:rPr>
        <w:t>.</w:t>
      </w:r>
    </w:p>
    <w:p>
      <w:pPr>
        <w:spacing w:after="240"/>
        <w:rPr>
          <w:b/>
          <w:bCs/>
        </w:rPr>
      </w:pPr>
      <w:r>
        <w:rPr>
          <w:b/>
          <w:bCs/>
        </w:rPr>
        <w:t>Abstract</w:t>
      </w:r>
    </w:p>
    <w:p>
      <w:pPr>
        <w:spacing w:after="240"/>
      </w:pPr>
      <w:commentRangeStart w:id="0"/>
      <w:commentRangeStart w:id="1"/>
      <w:r>
        <w:t xml:space="preserve">The yellow-naped amazon, </w:t>
      </w:r>
      <w:r>
        <w:rPr>
          <w:i/>
          <w:iCs/>
        </w:rPr>
        <w:t>Amazona auropalliata,</w:t>
      </w:r>
      <w:r>
        <w:t xml:space="preserve"> is a vocal learning parrot species that is native to Mesoamerica. </w:t>
      </w:r>
      <w:commentRangeEnd w:id="0"/>
      <w:r>
        <w:rPr>
          <w:rStyle w:val="8"/>
        </w:rPr>
        <w:commentReference w:id="0"/>
      </w:r>
      <w:commentRangeEnd w:id="1"/>
      <w:r>
        <w:rPr>
          <w:rStyle w:val="8"/>
        </w:rPr>
        <w:commentReference w:id="1"/>
      </w:r>
      <w:r>
        <w:t>Populations in Costa Rica have been shown to exhibit geographic variation in their contact calls, known as vocal dialects, but little data exists regarding vocal variation trends in populations outside this southern portion of their range. We hypothesized that yellow-naped amazon populations in the northern portion of the range would exhibit similar dialect patterns as those observed in Costa Rica. We recorded yellow-naped amazon contact calls at 47 different sites across the range between 2016 and 2019 and evaluated them for the presence of dialects. We visually classified 14 contact call variants based on spectrographic similarity and used spectrographic cross-correlation along with principal component analysis to assess acoustic similarity. We observed regional</w:t>
      </w:r>
      <w:ins w:id="3" w:author="Timothy Wright" w:date="2023-05-17T08:34:00Z">
        <w:r>
          <w:rPr/>
          <w:t>ly-specific</w:t>
        </w:r>
      </w:ins>
      <w:del w:id="4" w:author="Timothy Wright" w:date="2023-05-17T08:34:00Z">
        <w:r>
          <w:rPr/>
          <w:delText xml:space="preserve"> separation of</w:delText>
        </w:r>
      </w:del>
      <w:r>
        <w:t xml:space="preserve"> variants</w:t>
      </w:r>
      <w:ins w:id="5" w:author="Timothy Wright" w:date="2023-05-17T08:34:00Z">
        <w:r>
          <w:rPr/>
          <w:t xml:space="preserve"> (e</w:t>
        </w:r>
      </w:ins>
      <w:ins w:id="6" w:author="Timothy Wright" w:date="2023-05-17T08:35:00Z">
        <w:r>
          <w:rPr/>
          <w:t xml:space="preserve">.g. </w:t>
        </w:r>
      </w:ins>
      <w:ins w:id="7" w:author="Timothy Wright" w:date="2023-05-17T08:39:00Z">
        <w:r>
          <w:rPr/>
          <w:t xml:space="preserve">vocal </w:t>
        </w:r>
      </w:ins>
      <w:ins w:id="8" w:author="Timothy Wright" w:date="2023-05-17T08:35:00Z">
        <w:r>
          <w:rPr/>
          <w:t xml:space="preserve">dialects) </w:t>
        </w:r>
      </w:ins>
      <w:ins w:id="9" w:author="Timothy Wright" w:date="2023-05-17T08:34:00Z">
        <w:r>
          <w:rPr/>
          <w:t>across the range</w:t>
        </w:r>
      </w:ins>
      <w:r>
        <w:t xml:space="preserve">, with no variants repeating precisely in multiple regions; however, some distinctive structural characteristics are found in multiple variants. Our results indicate that vocal variation </w:t>
      </w:r>
      <w:commentRangeStart w:id="2"/>
      <w:commentRangeStart w:id="3"/>
      <w:commentRangeStart w:id="4"/>
      <w:commentRangeStart w:id="5"/>
      <w:r>
        <w:rPr>
          <w:highlight w:val="yellow"/>
        </w:rPr>
        <w:t>covaries with geographic distance</w:t>
      </w:r>
      <w:commentRangeEnd w:id="2"/>
      <w:r>
        <w:rPr>
          <w:rStyle w:val="8"/>
          <w:highlight w:val="yellow"/>
        </w:rPr>
        <w:commentReference w:id="2"/>
      </w:r>
      <w:commentRangeEnd w:id="3"/>
      <w:r>
        <w:rPr>
          <w:rStyle w:val="8"/>
        </w:rPr>
        <w:commentReference w:id="3"/>
      </w:r>
      <w:commentRangeEnd w:id="4"/>
      <w:r>
        <w:rPr>
          <w:rStyle w:val="8"/>
        </w:rPr>
        <w:commentReference w:id="4"/>
      </w:r>
      <w:commentRangeEnd w:id="5"/>
      <w:r>
        <w:rPr>
          <w:rStyle w:val="8"/>
        </w:rPr>
        <w:commentReference w:id="5"/>
      </w:r>
      <w:r>
        <w:t xml:space="preserve">. </w:t>
      </w:r>
      <w:commentRangeStart w:id="6"/>
      <w:r>
        <w:t xml:space="preserve">Although our survey was extensive, there are existing unsampled yellow naped amazon populations that should also be investigated and monitored over time. </w:t>
      </w:r>
      <w:commentRangeStart w:id="7"/>
      <w:r>
        <w:t xml:space="preserve">This </w:t>
      </w:r>
      <w:commentRangeEnd w:id="6"/>
      <w:r>
        <w:rPr>
          <w:rStyle w:val="8"/>
        </w:rPr>
        <w:commentReference w:id="6"/>
      </w:r>
      <w:r>
        <w:t xml:space="preserve">species can serve as a model for further investigation of vocal learning and the formation and persistence of vocal dialects. </w:t>
      </w:r>
      <w:commentRangeEnd w:id="7"/>
      <w:r>
        <w:rPr>
          <w:rStyle w:val="8"/>
        </w:rPr>
        <w:commentReference w:id="7"/>
      </w:r>
    </w:p>
    <w:p>
      <w:pPr>
        <w:spacing w:after="240"/>
        <w:rPr>
          <w:iCs/>
        </w:rPr>
        <w:sectPr>
          <w:footerReference r:id="rId7" w:type="first"/>
          <w:footerReference r:id="rId5" w:type="default"/>
          <w:footerReference r:id="rId6" w:type="even"/>
          <w:pgSz w:w="12240" w:h="15840"/>
          <w:pgMar w:top="1440" w:right="1440" w:bottom="1440" w:left="1440" w:header="720" w:footer="720" w:gutter="0"/>
          <w:lnNumType w:countBy="1" w:restart="continuous"/>
          <w:cols w:space="720" w:num="1"/>
          <w:docGrid w:linePitch="360" w:charSpace="0"/>
        </w:sectPr>
      </w:pPr>
    </w:p>
    <w:p>
      <w:pPr>
        <w:pStyle w:val="2"/>
        <w:spacing w:after="240"/>
        <w:rPr>
          <w:rFonts w:ascii="Times New Roman" w:hAnsi="Times New Roman" w:cs="Times New Roman"/>
          <w:b/>
          <w:bCs/>
          <w:color w:val="auto"/>
          <w:sz w:val="24"/>
          <w:szCs w:val="24"/>
        </w:rPr>
      </w:pPr>
      <w:r>
        <w:rPr>
          <w:rFonts w:ascii="Times New Roman" w:hAnsi="Times New Roman" w:cs="Times New Roman"/>
          <w:b/>
          <w:bCs/>
          <w:color w:val="auto"/>
          <w:sz w:val="24"/>
          <w:szCs w:val="24"/>
        </w:rPr>
        <w:t>1</w:t>
      </w:r>
      <w:r>
        <w:rPr>
          <w:rFonts w:ascii="Times New Roman" w:hAnsi="Times New Roman" w:cs="Times New Roman"/>
          <w:b/>
          <w:bCs/>
          <w:color w:val="auto"/>
          <w:sz w:val="24"/>
          <w:szCs w:val="24"/>
        </w:rPr>
        <w:tab/>
      </w:r>
      <w:r>
        <w:rPr>
          <w:rFonts w:ascii="Times New Roman" w:hAnsi="Times New Roman" w:cs="Times New Roman"/>
          <w:b/>
          <w:bCs/>
          <w:color w:val="auto"/>
          <w:sz w:val="24"/>
          <w:szCs w:val="24"/>
        </w:rPr>
        <w:t>Introduction</w:t>
      </w:r>
    </w:p>
    <w:p>
      <w:pPr>
        <w:spacing w:after="240"/>
      </w:pPr>
      <w:r>
        <w:t>Vocal learning</w:t>
      </w:r>
      <w:ins w:id="10" w:author="m" w:date="2023-06-05T12:52:05Z">
        <w:r>
          <w:rPr>
            <w:rFonts w:hint="default"/>
          </w:rPr>
          <w:t>,</w:t>
        </w:r>
      </w:ins>
      <w:ins w:id="11" w:author="m" w:date="2023-06-05T12:52:06Z">
        <w:r>
          <w:rPr>
            <w:rFonts w:hint="default"/>
          </w:rPr>
          <w:t xml:space="preserve"> </w:t>
        </w:r>
      </w:ins>
      <w:del w:id="12" w:author="m" w:date="2023-06-05T12:52:05Z">
        <w:r>
          <w:rPr/>
          <w:delText xml:space="preserve"> is</w:delText>
        </w:r>
      </w:del>
      <w:del w:id="13" w:author="m" w:date="2023-06-05T12:52:04Z">
        <w:r>
          <w:rPr/>
          <w:delText xml:space="preserve"> a well-studied cognitive trait that is </w:delText>
        </w:r>
      </w:del>
      <w:r>
        <w:t>defined as the ability to replicate a sound produced by a conspecific or another species</w:t>
      </w:r>
      <w:ins w:id="14" w:author="Timothy Wright" w:date="2023-05-17T08:41:00Z">
        <w:r>
          <w:rPr/>
          <w:t xml:space="preserve"> </w:t>
        </w:r>
      </w:ins>
      <w:ins w:id="15" w:author="Timothy Wright" w:date="2023-05-17T08:42:00Z">
        <w:r>
          <w:rPr/>
          <w:t>based on social experience</w:t>
        </w:r>
      </w:ins>
      <w:r>
        <w:t xml:space="preserve"> </w:t>
      </w:r>
      <w:sdt>
        <w:sdtPr>
          <w:rPr>
            <w:color w:val="000000"/>
          </w:rPr>
          <w:tag w:val="MENDELEY_CITATION_v3_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"/>
          <w:id w:val="1611856937"/>
          <w:placeholder>
            <w:docPart w:val="DefaultPlaceholder_-1854013440"/>
          </w:placeholder>
        </w:sdtPr>
        <w:sdtEndPr>
          <w:rPr>
            <w:color w:val="000000"/>
          </w:rPr>
        </w:sdtEndPr>
        <w:sdtContent>
          <w:r>
            <w:rPr>
              <w:rFonts w:eastAsia="Times New Roman"/>
            </w:rPr>
            <w:t>(Bradbury &amp; Balsby, 2016; Tyack, 2020)</w:t>
          </w:r>
        </w:sdtContent>
      </w:sdt>
      <w:ins w:id="16" w:author="m" w:date="2023-06-05T12:52:12Z">
        <w:r>
          <w:rPr>
            <w:rFonts w:hint="default"/>
            <w:color w:val="000000"/>
          </w:rPr>
          <w:t xml:space="preserve"> </w:t>
        </w:r>
      </w:ins>
      <w:ins w:id="17" w:author="m" w:date="2023-06-05T12:54:57Z">
        <w:r>
          <w:rPr>
            <w:rFonts w:hint="default"/>
            <w:color w:val="000000"/>
          </w:rPr>
          <w:t>can</w:t>
        </w:r>
      </w:ins>
      <w:ins w:id="18" w:author="m" w:date="2023-06-05T12:55:04Z">
        <w:r>
          <w:rPr>
            <w:rFonts w:hint="default"/>
            <w:color w:val="000000"/>
          </w:rPr>
          <w:t xml:space="preserve"> ge</w:t>
        </w:r>
      </w:ins>
      <w:ins w:id="19" w:author="m" w:date="2023-06-05T12:55:05Z">
        <w:r>
          <w:rPr>
            <w:rFonts w:hint="default"/>
            <w:color w:val="000000"/>
          </w:rPr>
          <w:t>nerate</w:t>
        </w:r>
      </w:ins>
      <w:ins w:id="20" w:author="m" w:date="2023-06-05T12:53:27Z">
        <w:r>
          <w:rPr>
            <w:rFonts w:hint="default"/>
            <w:color w:val="000000"/>
          </w:rPr>
          <w:t xml:space="preserve"> </w:t>
        </w:r>
      </w:ins>
      <w:ins w:id="21" w:author="m" w:date="2023-06-05T12:53:55Z">
        <w:r>
          <w:rPr>
            <w:rFonts w:hint="default"/>
            <w:color w:val="000000"/>
          </w:rPr>
          <w:t>h</w:t>
        </w:r>
      </w:ins>
      <w:ins w:id="22" w:author="m" w:date="2023-06-05T12:53:57Z">
        <w:r>
          <w:rPr>
            <w:rFonts w:hint="default"/>
            <w:color w:val="000000"/>
          </w:rPr>
          <w:t>igh</w:t>
        </w:r>
      </w:ins>
      <w:ins w:id="23" w:author="m" w:date="2023-06-05T12:53:59Z">
        <w:r>
          <w:rPr>
            <w:rFonts w:hint="default"/>
            <w:color w:val="000000"/>
          </w:rPr>
          <w:t xml:space="preserve"> </w:t>
        </w:r>
      </w:ins>
      <w:ins w:id="24" w:author="m" w:date="2023-06-05T12:55:09Z">
        <w:r>
          <w:rPr>
            <w:rFonts w:hint="default"/>
            <w:color w:val="000000"/>
          </w:rPr>
          <w:t>levels o</w:t>
        </w:r>
      </w:ins>
      <w:ins w:id="25" w:author="m" w:date="2023-06-05T12:55:10Z">
        <w:r>
          <w:rPr>
            <w:rFonts w:hint="default"/>
            <w:color w:val="000000"/>
          </w:rPr>
          <w:t xml:space="preserve">f </w:t>
        </w:r>
      </w:ins>
      <w:ins w:id="26" w:author="m" w:date="2023-06-05T12:53:59Z">
        <w:r>
          <w:rPr>
            <w:rFonts w:hint="default"/>
            <w:color w:val="000000"/>
          </w:rPr>
          <w:t>varia</w:t>
        </w:r>
      </w:ins>
      <w:ins w:id="27" w:author="m" w:date="2023-06-05T12:55:14Z">
        <w:r>
          <w:rPr>
            <w:rFonts w:hint="default"/>
            <w:color w:val="000000"/>
          </w:rPr>
          <w:t>tion</w:t>
        </w:r>
      </w:ins>
      <w:ins w:id="28" w:author="m" w:date="2023-06-05T12:54:02Z">
        <w:r>
          <w:rPr>
            <w:rFonts w:hint="default"/>
            <w:color w:val="000000"/>
          </w:rPr>
          <w:t xml:space="preserve"> </w:t>
        </w:r>
      </w:ins>
      <w:ins w:id="29" w:author="m" w:date="2023-06-05T12:54:04Z">
        <w:r>
          <w:rPr>
            <w:rFonts w:hint="default"/>
            <w:color w:val="000000"/>
          </w:rPr>
          <w:t>i</w:t>
        </w:r>
      </w:ins>
      <w:ins w:id="30" w:author="m" w:date="2023-06-05T12:54:05Z">
        <w:r>
          <w:rPr>
            <w:rFonts w:hint="default"/>
            <w:color w:val="000000"/>
          </w:rPr>
          <w:t xml:space="preserve">n </w:t>
        </w:r>
      </w:ins>
      <w:ins w:id="31" w:author="m" w:date="2023-06-05T12:54:29Z">
        <w:r>
          <w:rPr>
            <w:rFonts w:hint="default"/>
            <w:color w:val="000000"/>
          </w:rPr>
          <w:t>acoustic structure</w:t>
        </w:r>
      </w:ins>
      <w:r>
        <w:t xml:space="preserve">. Cultural transmission of vocal traits occurs when naïve individuals in a population match their vocal behavior to a template observed from conspecifics, such as parents or contemporaries </w:t>
      </w:r>
      <w:sdt>
        <w:sdtPr>
          <w:rPr>
            <w:color w:val="000000"/>
          </w:rPr>
          <w:tag w:val="MENDELEY_CITATION_v3_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"/>
          <w:id w:val="111250149"/>
          <w:placeholder>
            <w:docPart w:val="DefaultPlaceholder_-1854013440"/>
          </w:placeholder>
        </w:sdtPr>
        <w:sdtEndPr>
          <w:rPr>
            <w:color w:val="000000"/>
          </w:rPr>
        </w:sdtEndPr>
        <w:sdtContent>
          <w:r>
            <w:rPr>
              <w:color w:val="000000"/>
            </w:rPr>
            <w:t>(Whitehead, 2010; Whiten, 2019)</w:t>
          </w:r>
        </w:sdtContent>
      </w:sdt>
      <w:r>
        <w:t xml:space="preserve">. Imperfect learning of these traits can lead to changes in the behaviors of a population, a phenomenon known as cultural drift </w:t>
      </w:r>
      <w:sdt>
        <w:sdtPr>
          <w:rPr>
            <w:color w:val="000000"/>
          </w:rPr>
          <w:tag w:val="MENDELEY_CITATION_v3_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"/>
          <w:id w:val="1732497946"/>
          <w:placeholder>
            <w:docPart w:val="DefaultPlaceholder_-1854013440"/>
          </w:placeholder>
        </w:sdtPr>
        <w:sdtEndPr>
          <w:rPr>
            <w:color w:val="000000"/>
          </w:rPr>
        </w:sdtEndPr>
        <w:sdtContent>
          <w:r>
            <w:rPr>
              <w:rFonts w:eastAsia="Times New Roman"/>
              <w:color w:val="000000"/>
            </w:rPr>
            <w:t>(Podos and Warren, 2007)</w:t>
          </w:r>
        </w:sdtContent>
      </w:sdt>
      <w:r>
        <w:t xml:space="preserve">. When acted upon in conjunction with geographic or reproductive isolation, cultural drift in the context of learned vocalizations can produce vocal dialects, a distinct mosaic pattern of geographic variation in acoustic signals </w:t>
      </w:r>
      <w:sdt>
        <w:sdtPr>
          <w:rPr>
            <w:color w:val="000000"/>
          </w:rPr>
          <w:tag w:val="MENDELEY_CITATION_v3_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"/>
          <w:id w:val="1306279589"/>
          <w:placeholder>
            <w:docPart w:val="DefaultPlaceholder_-1854013440"/>
          </w:placeholder>
        </w:sdtPr>
        <w:sdtEndPr>
          <w:rPr>
            <w:color w:val="000000"/>
          </w:rPr>
        </w:sdtEndPr>
        <w:sdtContent>
          <w:r>
            <w:rPr>
              <w:color w:val="000000"/>
            </w:rPr>
            <w:t>(Wright et al., 2008; Martins et al., 2018)</w:t>
          </w:r>
        </w:sdtContent>
      </w:sdt>
      <w:r>
        <w:rPr>
          <w:color w:val="000000"/>
        </w:rPr>
        <w:t>.</w:t>
      </w:r>
      <w:r>
        <w:t xml:space="preserve"> </w:t>
      </w:r>
    </w:p>
    <w:p>
      <w:pPr>
        <w:spacing w:after="240"/>
      </w:pPr>
      <w:del w:id="32" w:author="m" w:date="2023-06-05T12:59:37Z">
        <w:r>
          <w:rPr/>
          <w:delText>In 1964, Marler and Tamura were the first to identify vocal dialects in a non-human animal, the w</w:delText>
        </w:r>
        <w:commentRangeStart w:id="8"/>
        <w:commentRangeStart w:id="9"/>
        <w:commentRangeStart w:id="10"/>
        <w:r>
          <w:rPr/>
          <w:delText>hite-crowned sparrow</w:delText>
        </w:r>
        <w:commentRangeEnd w:id="8"/>
      </w:del>
      <w:del w:id="33" w:author="m" w:date="2023-06-05T12:59:37Z">
        <w:r>
          <w:rPr>
            <w:rStyle w:val="8"/>
          </w:rPr>
          <w:commentReference w:id="8"/>
        </w:r>
        <w:commentRangeEnd w:id="9"/>
      </w:del>
      <w:del w:id="34" w:author="m" w:date="2023-06-05T12:59:37Z">
        <w:r>
          <w:rPr>
            <w:rStyle w:val="8"/>
          </w:rPr>
          <w:commentReference w:id="9"/>
        </w:r>
        <w:commentRangeEnd w:id="10"/>
      </w:del>
      <w:del w:id="35" w:author="m" w:date="2023-06-05T12:59:37Z">
        <w:r>
          <w:rPr>
            <w:rStyle w:val="8"/>
          </w:rPr>
          <w:commentReference w:id="10"/>
        </w:r>
      </w:del>
      <w:del w:id="36" w:author="m" w:date="2023-06-05T12:59:37Z">
        <w:r>
          <w:rPr/>
          <w:delText xml:space="preserve">, </w:delText>
        </w:r>
      </w:del>
      <w:del w:id="37" w:author="m" w:date="2023-06-05T12:59:37Z">
        <w:r>
          <w:rPr>
            <w:i/>
            <w:iCs/>
          </w:rPr>
          <w:delText>Zonotrichia leucophrys</w:delText>
        </w:r>
      </w:del>
      <w:del w:id="38" w:author="m" w:date="2023-06-05T12:59:37Z">
        <w:r>
          <w:rPr/>
          <w:delText xml:space="preserve"> </w:delText>
        </w:r>
      </w:del>
      <w:customXmlDelRangeStart w:id="40" w:author="m" w:date="2023-06-05T12:59:37Z"/>
      <w:sdt>
        <w:sdtPr>
          <w:rPr>
            <w:color w:val="000000"/>
          </w:rPr>
          <w:tag w:val="MENDELEY_CITATION_v3_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"/>
          <w:id w:val="968631616"/>
          <w:placeholder>
            <w:docPart w:val="DefaultPlaceholder_-1854013440"/>
          </w:placeholder>
        </w:sdtPr>
        <w:sdtEndPr>
          <w:rPr>
            <w:color w:val="000000"/>
          </w:rPr>
        </w:sdtEndPr>
        <w:sdtContent>
          <w:customXmlDelRangeEnd w:id="40"/>
          <w:del w:id="42" w:author="m" w:date="2023-06-05T12:59:37Z">
            <w:r>
              <w:rPr>
                <w:rFonts w:eastAsia="Times New Roman"/>
              </w:rPr>
              <w:delText>(Marler &amp; Tamura, 1964).</w:delText>
            </w:r>
          </w:del>
          <w:customXmlDelRangeStart w:id="44" w:author="m" w:date="2023-06-05T12:59:37Z"/>
        </w:sdtContent>
      </w:sdt>
      <w:customXmlDelRangeEnd w:id="44"/>
      <w:del w:id="45" w:author="m" w:date="2023-06-05T12:59:38Z">
        <w:r>
          <w:rPr/>
          <w:delText xml:space="preserve"> </w:delText>
        </w:r>
      </w:del>
      <w:r>
        <w:t xml:space="preserve">Since </w:t>
      </w:r>
      <w:ins w:id="46" w:author="m" w:date="2023-06-05T12:59:08Z">
        <w:r>
          <w:rPr>
            <w:rFonts w:hint="default"/>
          </w:rPr>
          <w:t>vocal</w:t>
        </w:r>
      </w:ins>
      <w:ins w:id="47" w:author="m" w:date="2023-06-05T12:59:09Z">
        <w:r>
          <w:rPr>
            <w:rFonts w:hint="default"/>
          </w:rPr>
          <w:t xml:space="preserve"> diale</w:t>
        </w:r>
      </w:ins>
      <w:ins w:id="48" w:author="m" w:date="2023-06-05T12:59:10Z">
        <w:r>
          <w:rPr>
            <w:rFonts w:hint="default"/>
          </w:rPr>
          <w:t xml:space="preserve">cts </w:t>
        </w:r>
      </w:ins>
      <w:ins w:id="49" w:author="m" w:date="2023-06-05T12:58:54Z">
        <w:r>
          <w:rPr>
            <w:rFonts w:hint="default"/>
          </w:rPr>
          <w:t>w</w:t>
        </w:r>
      </w:ins>
      <w:ins w:id="50" w:author="m" w:date="2023-06-05T12:59:13Z">
        <w:r>
          <w:rPr>
            <w:rFonts w:hint="default"/>
          </w:rPr>
          <w:t>ere</w:t>
        </w:r>
      </w:ins>
      <w:ins w:id="51" w:author="m" w:date="2023-06-05T12:58:54Z">
        <w:r>
          <w:rPr>
            <w:rFonts w:hint="default"/>
          </w:rPr>
          <w:t xml:space="preserve"> </w:t>
        </w:r>
      </w:ins>
      <w:ins w:id="52" w:author="m" w:date="2023-06-05T12:58:41Z">
        <w:r>
          <w:rPr>
            <w:rFonts w:hint="default"/>
          </w:rPr>
          <w:t>fi</w:t>
        </w:r>
      </w:ins>
      <w:ins w:id="53" w:author="m" w:date="2023-06-05T12:58:42Z">
        <w:r>
          <w:rPr>
            <w:rFonts w:hint="default"/>
          </w:rPr>
          <w:t xml:space="preserve">rst </w:t>
        </w:r>
      </w:ins>
      <w:del w:id="54" w:author="m" w:date="2023-06-05T12:58:46Z">
        <w:r>
          <w:rPr/>
          <w:delText xml:space="preserve">their </w:delText>
        </w:r>
      </w:del>
      <w:ins w:id="55" w:author="Timothy Wright" w:date="2023-05-17T08:42:00Z">
        <w:del w:id="56" w:author="m" w:date="2023-06-05T12:58:46Z">
          <w:r>
            <w:rPr/>
            <w:delText xml:space="preserve">this </w:delText>
          </w:r>
        </w:del>
      </w:ins>
      <w:r>
        <w:t>document</w:t>
      </w:r>
      <w:del w:id="57" w:author="m" w:date="2023-06-05T12:59:22Z">
        <w:r>
          <w:rPr/>
          <w:delText>at</w:delText>
        </w:r>
      </w:del>
      <w:ins w:id="58" w:author="m" w:date="2023-06-05T12:58:56Z">
        <w:r>
          <w:rPr>
            <w:rFonts w:hint="default"/>
          </w:rPr>
          <w:t>e</w:t>
        </w:r>
      </w:ins>
      <w:ins w:id="59" w:author="m" w:date="2023-06-05T12:58:57Z">
        <w:r>
          <w:rPr>
            <w:rFonts w:hint="default"/>
          </w:rPr>
          <w:t>d</w:t>
        </w:r>
      </w:ins>
      <w:ins w:id="60" w:author="m" w:date="2023-06-05T12:59:24Z">
        <w:r>
          <w:rPr>
            <w:rFonts w:hint="default"/>
          </w:rPr>
          <w:t xml:space="preserve"> in</w:t>
        </w:r>
      </w:ins>
      <w:ins w:id="61" w:author="m" w:date="2023-06-05T12:59:25Z">
        <w:r>
          <w:rPr>
            <w:rFonts w:hint="default"/>
          </w:rPr>
          <w:t xml:space="preserve"> </w:t>
        </w:r>
      </w:ins>
      <w:ins w:id="62" w:author="m" w:date="2023-06-05T12:59:25Z">
        <w:r>
          <w:rPr/>
          <w:t>w</w:t>
        </w:r>
        <w:commentRangeStart w:id="11"/>
        <w:commentRangeStart w:id="12"/>
        <w:commentRangeStart w:id="13"/>
        <w:r>
          <w:rPr/>
          <w:t>hite-crowned sparrow</w:t>
        </w:r>
        <w:commentRangeEnd w:id="11"/>
      </w:ins>
      <w:ins w:id="63" w:author="m" w:date="2023-06-05T12:59:25Z">
        <w:r>
          <w:rPr>
            <w:rStyle w:val="8"/>
          </w:rPr>
          <w:commentReference w:id="11"/>
        </w:r>
        <w:commentRangeEnd w:id="12"/>
      </w:ins>
      <w:ins w:id="64" w:author="m" w:date="2023-06-05T12:59:25Z">
        <w:r>
          <w:rPr>
            <w:rStyle w:val="8"/>
          </w:rPr>
          <w:commentReference w:id="12"/>
        </w:r>
        <w:commentRangeEnd w:id="13"/>
      </w:ins>
      <w:ins w:id="65" w:author="m" w:date="2023-06-05T12:59:25Z">
        <w:r>
          <w:rPr>
            <w:rStyle w:val="8"/>
          </w:rPr>
          <w:commentReference w:id="13"/>
        </w:r>
      </w:ins>
      <w:ins w:id="66" w:author="m" w:date="2023-06-05T12:59:25Z">
        <w:r>
          <w:rPr/>
          <w:t xml:space="preserve">, </w:t>
        </w:r>
      </w:ins>
      <w:ins w:id="67" w:author="m" w:date="2023-06-05T12:59:25Z">
        <w:r>
          <w:rPr>
            <w:i/>
            <w:iCs/>
          </w:rPr>
          <w:t>Zonotrichia leucophrys</w:t>
        </w:r>
      </w:ins>
      <w:ins w:id="68" w:author="m" w:date="2023-06-05T12:59:25Z">
        <w:r>
          <w:rPr/>
          <w:t xml:space="preserve"> </w:t>
        </w:r>
      </w:ins>
      <w:ins w:id="69" w:author="m" w:date="2023-06-05T12:59:25Z">
        <w:r>
          <w:rPr>
            <w:rFonts w:eastAsia="Times New Roman"/>
          </w:rPr>
          <w:t>(Marler &amp; Tamura, 1964)</w:t>
        </w:r>
      </w:ins>
      <w:ins w:id="70" w:author="m" w:date="2023-06-05T12:58:58Z">
        <w:r>
          <w:rPr>
            <w:rFonts w:hint="default"/>
          </w:rPr>
          <w:t xml:space="preserve"> </w:t>
        </w:r>
      </w:ins>
      <w:del w:id="71" w:author="m" w:date="2023-06-05T12:58:56Z">
        <w:r>
          <w:rPr/>
          <w:delText>ion</w:delText>
        </w:r>
      </w:del>
      <w:del w:id="72" w:author="Timothy Wright" w:date="2023-05-17T08:42:00Z">
        <w:r>
          <w:rPr/>
          <w:delText xml:space="preserve"> of this occurrence</w:delText>
        </w:r>
      </w:del>
      <w:r>
        <w:t xml:space="preserve">, </w:t>
      </w:r>
      <w:ins w:id="73" w:author="m" w:date="2023-06-05T12:59:30Z">
        <w:r>
          <w:rPr>
            <w:rFonts w:hint="default"/>
          </w:rPr>
          <w:t>the</w:t>
        </w:r>
      </w:ins>
      <w:ins w:id="74" w:author="m" w:date="2023-06-05T12:59:31Z">
        <w:r>
          <w:rPr>
            <w:rFonts w:hint="default"/>
          </w:rPr>
          <w:t>y</w:t>
        </w:r>
      </w:ins>
      <w:del w:id="75" w:author="m" w:date="2023-06-05T12:59:29Z">
        <w:r>
          <w:rPr/>
          <w:delText>vocal dialects</w:delText>
        </w:r>
      </w:del>
      <w:r>
        <w:t xml:space="preserve"> have been identified in a much wider array of taxa, including whales </w:t>
      </w:r>
      <w:sdt>
        <w:sdtPr>
          <w:rPr>
            <w:color w:val="000000"/>
          </w:rPr>
          <w:tag w:val="MENDELEY_CITATION_v3_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"/>
          <w:id w:val="1529060755"/>
          <w:placeholder>
            <w:docPart w:val="DefaultPlaceholder_-1854013440"/>
          </w:placeholder>
        </w:sdtPr>
        <w:sdtEndPr>
          <w:rPr>
            <w:color w:val="000000"/>
          </w:rPr>
        </w:sdtEndPr>
        <w:sdtContent>
          <w:r>
            <w:rPr>
              <w:color w:val="000000"/>
            </w:rPr>
            <w:t>(Deecke et al., 2000)</w:t>
          </w:r>
        </w:sdtContent>
      </w:sdt>
      <w:r>
        <w:t xml:space="preserve">, hummingbirds </w:t>
      </w:r>
      <w:sdt>
        <w:sdtPr>
          <w:rPr>
            <w:color w:val="000000"/>
          </w:rPr>
          <w:tag w:val="MENDELEY_CITATION_v3_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"/>
          <w:id w:val="-1550220622"/>
          <w:placeholder>
            <w:docPart w:val="DefaultPlaceholder_-1854013440"/>
          </w:placeholder>
        </w:sdtPr>
        <w:sdtEndPr>
          <w:rPr>
            <w:color w:val="000000"/>
          </w:rPr>
        </w:sdtEndPr>
        <w:sdtContent>
          <w:r>
            <w:rPr>
              <w:color w:val="000000"/>
            </w:rPr>
            <w:t>(Wiley, 1971)</w:t>
          </w:r>
        </w:sdtContent>
      </w:sdt>
      <w:r>
        <w:t xml:space="preserve">, seals </w:t>
      </w:r>
      <w:sdt>
        <w:sdtPr>
          <w:rPr>
            <w:color w:val="000000"/>
          </w:rPr>
          <w:tag w:val="MENDELEY_CITATION_v3_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"/>
          <w:id w:val="1037398077"/>
          <w:placeholder>
            <w:docPart w:val="DefaultPlaceholder_-1854013440"/>
          </w:placeholder>
        </w:sdtPr>
        <w:sdtEndPr>
          <w:rPr>
            <w:color w:val="000000"/>
          </w:rPr>
        </w:sdtEndPr>
        <w:sdtContent>
          <w:r>
            <w:rPr>
              <w:color w:val="000000"/>
            </w:rPr>
            <w:t>(Casey et al., 2018)</w:t>
          </w:r>
        </w:sdtContent>
      </w:sdt>
      <w:r>
        <w:t xml:space="preserve">, bats </w:t>
      </w:r>
      <w:sdt>
        <w:sdtPr>
          <w:rPr>
            <w:color w:val="000000"/>
          </w:rPr>
          <w:tag w:val="MENDELEY_CITATION_v3_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"/>
          <w:id w:val="-40838232"/>
          <w:placeholder>
            <w:docPart w:val="DefaultPlaceholder_-1854013440"/>
          </w:placeholder>
        </w:sdtPr>
        <w:sdtEndPr>
          <w:rPr>
            <w:color w:val="000000"/>
          </w:rPr>
        </w:sdtEndPr>
        <w:sdtContent>
          <w:r>
            <w:rPr>
              <w:rFonts w:eastAsia="Times New Roman"/>
              <w:color w:val="000000"/>
            </w:rPr>
            <w:t>(Boughman and Wilkinson, 1998)</w:t>
          </w:r>
        </w:sdtContent>
      </w:sdt>
      <w:r>
        <w:t xml:space="preserve">, and parrots </w:t>
      </w:r>
      <w:sdt>
        <w:sdtPr>
          <w:rPr>
            <w:color w:val="000000"/>
          </w:rPr>
          <w:tag w:val="MENDELEY_CITATION_v3_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"/>
          <w:id w:val="-2098627639"/>
          <w:placeholder>
            <w:docPart w:val="DefaultPlaceholder_-1854013440"/>
          </w:placeholder>
        </w:sdtPr>
        <w:sdtEndPr>
          <w:rPr>
            <w:color w:val="000000"/>
          </w:rPr>
        </w:sdtEndPr>
        <w:sdtContent>
          <w:r>
            <w:rPr>
              <w:color w:val="000000"/>
            </w:rPr>
            <w:t>(Wright, 1996)</w:t>
          </w:r>
        </w:sdtContent>
      </w:sdt>
      <w:r>
        <w:t xml:space="preserve">. </w:t>
      </w:r>
      <w:ins w:id="76" w:author="Timothy Wright" w:date="2023-05-17T08:47:00Z">
        <w:r>
          <w:rPr/>
          <w:t>Despite this wide taxonomic distribution, s</w:t>
        </w:r>
      </w:ins>
      <w:del w:id="77" w:author="Timothy Wright" w:date="2023-05-17T08:47:00Z">
        <w:r>
          <w:rPr/>
          <w:delText>S</w:delText>
        </w:r>
      </w:del>
      <w:r>
        <w:t>ongbirds</w:t>
      </w:r>
      <w:del w:id="78" w:author="Timothy Wright" w:date="2023-05-17T08:46:00Z">
        <w:r>
          <w:rPr/>
          <w:delText>,</w:delText>
        </w:r>
      </w:del>
      <w:r>
        <w:t xml:space="preserve"> </w:t>
      </w:r>
      <w:del w:id="79" w:author="Timothy Wright" w:date="2023-05-17T08:46:00Z">
        <w:r>
          <w:rPr/>
          <w:delText>however,</w:delText>
        </w:r>
      </w:del>
      <w:r>
        <w:t xml:space="preserve"> have remained the </w:t>
      </w:r>
      <w:del w:id="80" w:author="Timothy Wright" w:date="2023-05-17T08:46:00Z">
        <w:r>
          <w:rPr/>
          <w:delText xml:space="preserve">main </w:delText>
        </w:r>
      </w:del>
      <w:r>
        <w:t xml:space="preserve">focal point of research regarding both vocal learning </w:t>
      </w:r>
      <w:sdt>
        <w:sdtPr>
          <w:rPr>
            <w:color w:val="000000"/>
          </w:rPr>
          <w:tag w:val="MENDELEY_CITATION_v3_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"/>
          <w:id w:val="-316032432"/>
          <w:placeholder>
            <w:docPart w:val="DefaultPlaceholder_-1854013440"/>
          </w:placeholder>
        </w:sdtPr>
        <w:sdtEndPr>
          <w:rPr>
            <w:color w:val="000000"/>
          </w:rPr>
        </w:sdtEndPr>
        <w:sdtContent>
          <w:r>
            <w:rPr>
              <w:rFonts w:eastAsia="Times New Roman"/>
              <w:color w:val="000000"/>
            </w:rPr>
            <w:t>(Beecher and Brenowitz, 2005; MacDougall-Shackleton, 2009)</w:t>
          </w:r>
        </w:sdtContent>
      </w:sdt>
      <w:r>
        <w:t xml:space="preserve"> and vocal dialects </w:t>
      </w:r>
      <w:sdt>
        <w:sdtPr>
          <w:rPr>
            <w:color w:val="000000"/>
          </w:rPr>
          <w:tag w:val="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"/>
          <w:id w:val="-1687053532"/>
          <w:placeholder>
            <w:docPart w:val="DefaultPlaceholder_-1854013440"/>
          </w:placeholder>
        </w:sdtPr>
        <w:sdtEndPr>
          <w:rPr>
            <w:color w:val="000000"/>
          </w:rPr>
        </w:sdtEndPr>
        <w:sdtContent>
          <w:r>
            <w:rPr>
              <w:rFonts w:eastAsia="Times New Roman"/>
              <w:color w:val="000000"/>
            </w:rPr>
            <w:t xml:space="preserve">(West and King, 1985; Maney et al., 2003; Pipek et al., 2018; Loo and Cain, </w:t>
          </w:r>
          <w:commentRangeStart w:id="14"/>
          <w:r>
            <w:rPr>
              <w:rFonts w:eastAsia="Times New Roman"/>
              <w:color w:val="000000"/>
            </w:rPr>
            <w:t>2021</w:t>
          </w:r>
          <w:commentRangeEnd w:id="14"/>
          <w:r>
            <w:rPr>
              <w:rStyle w:val="8"/>
            </w:rPr>
            <w:commentReference w:id="14"/>
          </w:r>
          <w:r>
            <w:rPr>
              <w:rFonts w:eastAsia="Times New Roman"/>
              <w:color w:val="000000"/>
            </w:rPr>
            <w:t>)</w:t>
          </w:r>
        </w:sdtContent>
      </w:sdt>
      <w:del w:id="81" w:author="Timothy Wright" w:date="2023-05-17T08:44:00Z">
        <w:r>
          <w:rPr/>
          <w:delText xml:space="preserve"> </w:delText>
        </w:r>
        <w:commentRangeStart w:id="15"/>
        <w:r>
          <w:rPr/>
          <w:delText xml:space="preserve">despite their general inability to acquire new songs after crystallization </w:delText>
        </w:r>
      </w:del>
      <w:customXmlDelRangeStart w:id="83" w:author="Timothy Wright" w:date="2023-05-17T08:44:00Z"/>
      <w:sdt>
        <w:sdtPr>
          <w:rPr>
            <w:color w:val="000000"/>
          </w:rPr>
          <w:tag w:val="MENDELEY_CITATION_v3_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"/>
          <w:id w:val="1189415373"/>
          <w:placeholder>
            <w:docPart w:val="DefaultPlaceholder_-1854013440"/>
          </w:placeholder>
        </w:sdtPr>
        <w:sdtEndPr>
          <w:rPr>
            <w:color w:val="000000"/>
          </w:rPr>
        </w:sdtEndPr>
        <w:sdtContent>
          <w:customXmlDelRangeEnd w:id="83"/>
          <w:del w:id="85" w:author="Timothy Wright" w:date="2023-05-17T08:44:00Z">
            <w:r>
              <w:rPr>
                <w:rFonts w:eastAsia="Times New Roman"/>
              </w:rPr>
              <w:delText>(Brainard &amp; Doupe, 2002)</w:delText>
            </w:r>
          </w:del>
          <w:customXmlDelRangeStart w:id="87" w:author="Timothy Wright" w:date="2023-05-17T08:44:00Z"/>
        </w:sdtContent>
      </w:sdt>
      <w:customXmlDelRangeEnd w:id="87"/>
      <w:commentRangeEnd w:id="15"/>
      <w:r>
        <w:rPr>
          <w:rStyle w:val="8"/>
        </w:rPr>
        <w:commentReference w:id="15"/>
      </w:r>
      <w:r>
        <w:t xml:space="preserve">. </w:t>
      </w:r>
      <w:ins w:id="88" w:author="Timothy Wright" w:date="2023-05-17T08:47:00Z">
        <w:r>
          <w:rPr/>
          <w:t xml:space="preserve">Parrots </w:t>
        </w:r>
      </w:ins>
      <w:del w:id="89" w:author="Timothy Wright" w:date="2023-05-17T08:45:00Z">
        <w:r>
          <w:rPr/>
          <w:delText>Contrarily, parrot</w:delText>
        </w:r>
      </w:del>
      <w:del w:id="90" w:author="Timothy Wright" w:date="2023-05-17T08:47:00Z">
        <w:r>
          <w:rPr/>
          <w:delText xml:space="preserve"> </w:delText>
        </w:r>
      </w:del>
      <w:del w:id="91" w:author="Timothy Wright" w:date="2023-05-17T08:45:00Z">
        <w:r>
          <w:rPr/>
          <w:delText xml:space="preserve">species such as the yellow-naped amazon, </w:delText>
        </w:r>
      </w:del>
      <w:del w:id="92" w:author="Timothy Wright" w:date="2023-05-17T08:45:00Z">
        <w:r>
          <w:rPr>
            <w:i/>
            <w:iCs/>
          </w:rPr>
          <w:delText xml:space="preserve">Amazona auropalliata, </w:delText>
        </w:r>
      </w:del>
      <w:r>
        <w:t xml:space="preserve">are well-known for their vocal mimicry skills </w:t>
      </w:r>
      <w:ins w:id="93" w:author="Timothy Wright" w:date="2023-05-17T08:48:00Z">
        <w:r>
          <w:rPr/>
          <w:t xml:space="preserve">in captivity </w:t>
        </w:r>
      </w:ins>
      <w:r>
        <w:t xml:space="preserve">and </w:t>
      </w:r>
      <w:ins w:id="94" w:author="Timothy Wright" w:date="2023-05-17T08:48:00Z">
        <w:r>
          <w:rPr/>
          <w:t xml:space="preserve">there is </w:t>
        </w:r>
      </w:ins>
      <w:del w:id="95" w:author="Timothy Wright" w:date="2023-05-17T08:48:00Z">
        <w:r>
          <w:rPr/>
          <w:delText xml:space="preserve">their </w:delText>
        </w:r>
      </w:del>
      <w:ins w:id="96" w:author="Timothy Wright" w:date="2023-05-17T08:48:00Z">
        <w:r>
          <w:rPr/>
          <w:t xml:space="preserve">increasing evidence </w:t>
        </w:r>
      </w:ins>
      <w:del w:id="97" w:author="Timothy Wright" w:date="2023-05-17T08:48:00Z">
        <w:r>
          <w:rPr/>
          <w:delText>ability to learn new acoustic signals throughout their lives, known as open-ended learning</w:delText>
        </w:r>
      </w:del>
      <w:ins w:id="98" w:author="Timothy Wright" w:date="2023-05-17T08:48:00Z">
        <w:r>
          <w:rPr/>
          <w:t xml:space="preserve">that </w:t>
        </w:r>
      </w:ins>
      <w:ins w:id="99" w:author="Timothy Wright" w:date="2023-05-17T08:50:00Z">
        <w:r>
          <w:rPr/>
          <w:t xml:space="preserve">under natural conditions </w:t>
        </w:r>
      </w:ins>
      <w:ins w:id="100" w:author="Timothy Wright" w:date="2023-05-17T08:49:00Z">
        <w:r>
          <w:rPr/>
          <w:t xml:space="preserve">this open-ended learning </w:t>
        </w:r>
      </w:ins>
      <w:ins w:id="101" w:author="Timothy Wright" w:date="2023-05-17T08:50:00Z">
        <w:r>
          <w:rPr/>
          <w:t xml:space="preserve">results in a </w:t>
        </w:r>
      </w:ins>
      <w:ins w:id="102" w:author="Timothy Wright" w:date="2023-05-17T08:54:00Z">
        <w:r>
          <w:rPr/>
          <w:t>number</w:t>
        </w:r>
      </w:ins>
      <w:ins w:id="103" w:author="Timothy Wright" w:date="2023-05-17T08:50:00Z">
        <w:r>
          <w:rPr/>
          <w:t xml:space="preserve"> of </w:t>
        </w:r>
      </w:ins>
      <w:ins w:id="104" w:author="Timothy Wright" w:date="2023-05-17T08:51:00Z">
        <w:r>
          <w:rPr/>
          <w:t xml:space="preserve">different patterns of variation, including vocal dialects, clinal variation, and </w:t>
        </w:r>
      </w:ins>
      <w:ins w:id="105" w:author="Timothy Wright" w:date="2023-05-17T08:54:00Z">
        <w:r>
          <w:rPr/>
          <w:t>individually-specific vocal signatures</w:t>
        </w:r>
      </w:ins>
      <w:ins w:id="106" w:author="Timothy Wright" w:date="2023-05-17T08:49:00Z">
        <w:r>
          <w:rPr/>
          <w:t xml:space="preserve"> </w:t>
        </w:r>
      </w:ins>
      <w:r>
        <w:t xml:space="preserve"> </w:t>
      </w:r>
      <w:commentRangeStart w:id="16"/>
      <w:sdt>
        <w:sdtPr>
          <w:rPr>
            <w:color w:val="000000"/>
          </w:rPr>
          <w:tag w:val="MENDELEY_CITATION_v3_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"/>
          <w:id w:val="-721743772"/>
          <w:placeholder>
            <w:docPart w:val="DefaultPlaceholder_-1854013440"/>
          </w:placeholder>
        </w:sdtPr>
        <w:sdtEndPr>
          <w:rPr>
            <w:color w:val="000000"/>
          </w:rPr>
        </w:sdtEndPr>
        <w:sdtContent>
          <w:r>
            <w:rPr>
              <w:rFonts w:eastAsia="Times New Roman"/>
              <w:color w:val="000000"/>
            </w:rPr>
            <w:t>(Wright and Wilkinson, 2001; Wright et al., 2005)</w:t>
          </w:r>
        </w:sdtContent>
      </w:sdt>
      <w:r>
        <w:t>.</w:t>
      </w:r>
      <w:commentRangeEnd w:id="16"/>
      <w:r>
        <w:rPr>
          <w:rStyle w:val="8"/>
        </w:rPr>
        <w:commentReference w:id="16"/>
      </w:r>
      <w:r>
        <w:t xml:space="preserve"> </w:t>
      </w:r>
    </w:p>
    <w:p>
      <w:pPr>
        <w:spacing w:after="240"/>
        <w:rPr>
          <w:ins w:id="107" w:author="Dahlin-Schuster, Christine R" w:date="2023-05-23T15:37:00Z"/>
        </w:rPr>
      </w:pPr>
      <w:r>
        <w:t xml:space="preserve">Yellow-naped amazons are large, social parrots that occur within lowland, seasonally dry tropical forests along both the Pacific and Caribbean coasts of Mesoamerica, ranging from southern Mexico to northern Costa Rica </w:t>
      </w:r>
      <w:sdt>
        <w:sdtPr>
          <w:rPr>
            <w:color w:val="000000"/>
          </w:rPr>
          <w:tag w:val="MENDELEY_CITATION_v3_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"/>
          <w:id w:val="-194378019"/>
          <w:placeholder>
            <w:docPart w:val="DefaultPlaceholder_-1854013440"/>
          </w:placeholder>
        </w:sdtPr>
        <w:sdtEndPr>
          <w:rPr>
            <w:color w:val="000000"/>
          </w:rPr>
        </w:sdtEndPr>
        <w:sdtContent>
          <w:r>
            <w:rPr>
              <w:color w:val="000000"/>
            </w:rPr>
            <w:t>(Wright et al., 2018)</w:t>
          </w:r>
        </w:sdtContent>
      </w:sdt>
      <w:r>
        <w:t xml:space="preserve">. They exhibit a fission-fusion flock dynamic, communally roosting in the evenings and departing in smaller groups around sunrise to forage </w:t>
      </w:r>
      <w:sdt>
        <w:sdtPr>
          <w:rPr>
            <w:color w:val="000000"/>
          </w:rPr>
          <w:tag w:val="MENDELEY_CITATION_v3_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"/>
          <w:id w:val="138314529"/>
          <w:placeholder>
            <w:docPart w:val="DefaultPlaceholder_-1854013440"/>
          </w:placeholder>
        </w:sdtPr>
        <w:sdtEndPr>
          <w:rPr>
            <w:color w:val="000000"/>
          </w:rPr>
        </w:sdtEndPr>
        <w:sdtContent>
          <w:r>
            <w:rPr>
              <w:color w:val="000000"/>
            </w:rPr>
            <w:t>(Wright, 1999)</w:t>
          </w:r>
        </w:sdtContent>
      </w:sdt>
      <w:r>
        <w:t xml:space="preserve">. </w:t>
      </w:r>
      <w:del w:id="108" w:author="m" w:date="2023-06-05T13:15:00Z">
        <w:r>
          <w:rPr>
            <w:rFonts w:hint="default"/>
            <w:lang w:val="en-US"/>
          </w:rPr>
          <w:delText>In 1996, Wright documented t</w:delText>
        </w:r>
      </w:del>
      <w:ins w:id="109" w:author="m" w:date="2023-06-05T13:15:00Z">
        <w:r>
          <w:rPr>
            <w:rFonts w:hint="default"/>
          </w:rPr>
          <w:t>T</w:t>
        </w:r>
      </w:ins>
      <w:r>
        <w:t xml:space="preserve">he first evidence of vocal dialects in a parrot </w:t>
      </w:r>
      <w:ins w:id="110" w:author="m" w:date="2023-06-05T13:20:44Z">
        <w:r>
          <w:rPr>
            <w:rFonts w:hint="default"/>
          </w:rPr>
          <w:t>wa</w:t>
        </w:r>
      </w:ins>
      <w:ins w:id="111" w:author="m" w:date="2023-06-05T13:20:45Z">
        <w:r>
          <w:rPr>
            <w:rFonts w:hint="default"/>
          </w:rPr>
          <w:t>s do</w:t>
        </w:r>
      </w:ins>
      <w:ins w:id="112" w:author="m" w:date="2023-06-05T13:20:46Z">
        <w:r>
          <w:rPr>
            <w:rFonts w:hint="default"/>
          </w:rPr>
          <w:t>cu</w:t>
        </w:r>
      </w:ins>
      <w:ins w:id="113" w:author="m" w:date="2023-06-05T13:20:47Z">
        <w:r>
          <w:rPr>
            <w:rFonts w:hint="default"/>
          </w:rPr>
          <w:t>mented</w:t>
        </w:r>
      </w:ins>
      <w:ins w:id="114" w:author="m" w:date="2023-06-05T13:20:48Z">
        <w:r>
          <w:rPr>
            <w:rFonts w:hint="default"/>
          </w:rPr>
          <w:t xml:space="preserve"> in</w:t>
        </w:r>
      </w:ins>
      <w:del w:id="115" w:author="m" w:date="2023-06-05T13:20:44Z">
        <w:r>
          <w:rPr/>
          <w:delText>in</w:delText>
        </w:r>
      </w:del>
      <w:r>
        <w:t xml:space="preserve"> Costa Rican populations of </w:t>
      </w:r>
      <w:del w:id="116" w:author="Timothy Wright" w:date="2023-05-17T08:54:00Z">
        <w:r>
          <w:rPr/>
          <w:delText>yellow-naped amazons</w:delText>
        </w:r>
      </w:del>
      <w:ins w:id="117" w:author="Timothy Wright" w:date="2023-05-17T08:54:00Z">
        <w:r>
          <w:rPr/>
          <w:t>this species</w:t>
        </w:r>
      </w:ins>
      <w:r>
        <w:t xml:space="preserve"> </w:t>
      </w:r>
      <w:sdt>
        <w:sdtPr>
          <w:rPr>
            <w:color w:val="000000"/>
          </w:rPr>
          <w:tag w:val="MENDELEY_CITATION_v3_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"/>
          <w:id w:val="-748416819"/>
          <w:placeholder>
            <w:docPart w:val="DefaultPlaceholder_-1854013440"/>
          </w:placeholder>
        </w:sdtPr>
        <w:sdtEndPr>
          <w:rPr>
            <w:color w:val="000000"/>
          </w:rPr>
        </w:sdtEndPr>
        <w:sdtContent>
          <w:r>
            <w:rPr>
              <w:color w:val="000000"/>
            </w:rPr>
            <w:t>(Wright, 1996)</w:t>
          </w:r>
        </w:sdtContent>
      </w:sdt>
      <w:r>
        <w:t xml:space="preserve">. In 2005, Wright </w:t>
      </w:r>
      <w:r>
        <w:rPr>
          <w:i/>
          <w:iCs/>
        </w:rPr>
        <w:t xml:space="preserve">et al. </w:t>
      </w:r>
      <w:ins w:id="118" w:author="Timothy Wright" w:date="2023-05-17T08:55:00Z">
        <w:r>
          <w:rPr>
            <w:i w:val="0"/>
            <w:iCs w:val="0"/>
            <w:rPrChange w:id="119" w:author="Timothy Wright" w:date="2023-05-17T08:55:00Z">
              <w:rPr>
                <w:i/>
                <w:iCs/>
              </w:rPr>
            </w:rPrChange>
          </w:rPr>
          <w:t>(2008)</w:t>
        </w:r>
      </w:ins>
      <w:ins w:id="120" w:author="Timothy Wright" w:date="2023-05-17T08:55:00Z">
        <w:r>
          <w:rPr>
            <w:i/>
            <w:iCs/>
          </w:rPr>
          <w:t xml:space="preserve"> </w:t>
        </w:r>
      </w:ins>
      <w:r>
        <w:t xml:space="preserve">recorded contact calls at the same sights as previously recorded in Costa Rica and found that the acoustic variation discovered in 1996 exhibited both geographic and temporal stability. During both the 1996 and 2005 surveys, </w:t>
      </w:r>
      <w:ins w:id="121" w:author="Timothy Wright" w:date="2023-05-17T08:55:00Z">
        <w:r>
          <w:rPr/>
          <w:t xml:space="preserve">some </w:t>
        </w:r>
      </w:ins>
      <w:r>
        <w:t xml:space="preserve">birds </w:t>
      </w:r>
      <w:del w:id="122" w:author="Timothy Wright" w:date="2023-05-17T08:55:00Z">
        <w:r>
          <w:rPr/>
          <w:delText>exhibiting more than one</w:delText>
        </w:r>
      </w:del>
      <w:ins w:id="123" w:author="Timothy Wright" w:date="2023-05-17T08:55:00Z">
        <w:r>
          <w:rPr/>
          <w:t>using multiple</w:t>
        </w:r>
      </w:ins>
      <w:r>
        <w:t xml:space="preserve"> dialect</w:t>
      </w:r>
      <w:ins w:id="124" w:author="Timothy Wright" w:date="2023-05-17T08:55:00Z">
        <w:r>
          <w:rPr/>
          <w:t>s</w:t>
        </w:r>
      </w:ins>
      <w:r>
        <w:t xml:space="preserve">, known as bilingualism, were observed at some sites along dialect boundaries </w:t>
      </w:r>
      <w:sdt>
        <w:sdtPr>
          <w:rPr>
            <w:color w:val="000000"/>
          </w:rPr>
          <w:tag w:val="MENDELEY_CITATION_v3_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"/>
          <w:id w:val="-1185512424"/>
          <w:placeholder>
            <w:docPart w:val="DefaultPlaceholder_-1854013440"/>
          </w:placeholder>
        </w:sdtPr>
        <w:sdtEndPr>
          <w:rPr>
            <w:color w:val="000000"/>
          </w:rPr>
        </w:sdtEndPr>
        <w:sdtContent>
          <w:r>
            <w:rPr>
              <w:color w:val="000000"/>
            </w:rPr>
            <w:t>(Wright, 1996; Wright et al., 2008)</w:t>
          </w:r>
        </w:sdtContent>
      </w:sdt>
      <w:r>
        <w:t xml:space="preserve">. </w:t>
      </w:r>
      <w:commentRangeStart w:id="17"/>
      <w:r>
        <w:t xml:space="preserve">Genetic analysis showed that yellow-naped amazon vocal dialects are not genetically distinct </w:t>
      </w:r>
      <w:sdt>
        <w:sdtPr>
          <w:rPr>
            <w:color w:val="000000"/>
          </w:rPr>
          <w:tag w:val="MENDELEY_CITATION_v3_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"/>
          <w:id w:val="1435402663"/>
          <w:placeholder>
            <w:docPart w:val="DefaultPlaceholder_-1854013440"/>
          </w:placeholder>
        </w:sdtPr>
        <w:sdtEndPr>
          <w:rPr>
            <w:color w:val="000000"/>
          </w:rPr>
        </w:sdtEndPr>
        <w:sdtContent>
          <w:r>
            <w:rPr>
              <w:rFonts w:eastAsia="Times New Roman"/>
              <w:color w:val="000000"/>
            </w:rPr>
            <w:t>(Wright and Wilkinson, 2001)</w:t>
          </w:r>
        </w:sdtContent>
      </w:sdt>
      <w:r>
        <w:t xml:space="preserve">, suggesting that this species preferentially learns local call types </w:t>
      </w:r>
      <w:sdt>
        <w:sdtPr>
          <w:rPr>
            <w:color w:val="000000"/>
          </w:rPr>
          <w:tag w:val="MENDELEY_CITATION_v3_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"/>
          <w:id w:val="1595900093"/>
          <w:placeholder>
            <w:docPart w:val="DefaultPlaceholder_-1854013440"/>
          </w:placeholder>
        </w:sdtPr>
        <w:sdtEndPr>
          <w:rPr>
            <w:color w:val="000000"/>
          </w:rPr>
        </w:sdtEndPr>
        <w:sdtContent>
          <w:r>
            <w:rPr>
              <w:color w:val="000000"/>
            </w:rPr>
            <w:t>(Wright et al., 2008), a conclusion supported by translocation experiments (Salinas-Melgoza and Wright 2012)</w:t>
          </w:r>
        </w:sdtContent>
      </w:sdt>
      <w:r>
        <w:t xml:space="preserve">. </w:t>
      </w:r>
      <w:ins w:id="125" w:author="Dahlin-Schuster, Christine R" w:date="2023-05-23T15:06:00Z">
        <w:r>
          <w:rPr/>
          <w:t>In addition, playback experiments showed the parrots are less responsive to playbacks</w:t>
        </w:r>
      </w:ins>
      <w:ins w:id="126" w:author="Dahlin-Schuster, Christine R" w:date="2023-05-23T15:07:00Z">
        <w:r>
          <w:rPr/>
          <w:t xml:space="preserve"> from different dialects</w:t>
        </w:r>
      </w:ins>
      <w:ins w:id="127" w:author="Dahlin-Schuster, Christine R" w:date="2023-05-23T15:12:00Z">
        <w:r>
          <w:rPr/>
          <w:t xml:space="preserve"> (Wright &amp; Doring 2001)</w:t>
        </w:r>
      </w:ins>
      <w:ins w:id="128" w:author="Dahlin-Schuster, Christine R" w:date="2023-05-23T15:07:00Z">
        <w:r>
          <w:rPr/>
          <w:t>. These data indicate that</w:t>
        </w:r>
      </w:ins>
      <w:ins w:id="129" w:author="Dahlin-Schuster, Christine R" w:date="2023-05-23T15:10:00Z">
        <w:r>
          <w:rPr/>
          <w:t xml:space="preserve"> dialects </w:t>
        </w:r>
      </w:ins>
      <w:ins w:id="130" w:author="Dahlin-Schuster, Christine R" w:date="2023-05-23T15:35:00Z">
        <w:r>
          <w:rPr/>
          <w:t>may be</w:t>
        </w:r>
      </w:ins>
      <w:ins w:id="131" w:author="Dahlin-Schuster, Christine R" w:date="2023-05-23T15:10:00Z">
        <w:r>
          <w:rPr/>
          <w:t xml:space="preserve"> maintained because</w:t>
        </w:r>
      </w:ins>
      <w:ins w:id="132" w:author="Dahlin-Schuster, Christine R" w:date="2023-05-23T15:11:00Z">
        <w:r>
          <w:rPr/>
          <w:t xml:space="preserve"> utilization of</w:t>
        </w:r>
      </w:ins>
      <w:ins w:id="133" w:author="Dahlin-Schuster, Christine R" w:date="2023-05-23T15:12:00Z">
        <w:r>
          <w:rPr/>
          <w:t xml:space="preserve"> the</w:t>
        </w:r>
      </w:ins>
      <w:ins w:id="134" w:author="Dahlin-Schuster, Christine R" w:date="2023-05-23T15:11:00Z">
        <w:r>
          <w:rPr/>
          <w:t xml:space="preserve"> proper dialect provides social benefits to individuals (Wright and Dahlin 2018). </w:t>
        </w:r>
      </w:ins>
    </w:p>
    <w:p>
      <w:pPr>
        <w:spacing w:after="240"/>
        <w:ind w:firstLine="720"/>
        <w:pPrChange w:id="135" w:author="Dahlin-Schuster, Christine R" w:date="2023-05-23T15:37:00Z">
          <w:pPr>
            <w:spacing w:after="240"/>
          </w:pPr>
        </w:pPrChange>
      </w:pPr>
      <w:ins w:id="136" w:author="Dahlin-Schuster, Christine R" w:date="2023-05-23T15:38:00Z">
        <w:r>
          <w:rPr/>
          <w:t xml:space="preserve">At present, there is little data </w:t>
        </w:r>
      </w:ins>
      <w:del w:id="137" w:author="Dahlin-Schuster, Christine R" w:date="2023-05-23T15:38:00Z">
        <w:r>
          <w:rPr/>
          <w:delText>No data currently exists</w:delText>
        </w:r>
      </w:del>
      <w:ins w:id="138" w:author="Timothy Wright" w:date="2023-05-17T08:56:00Z">
        <w:del w:id="139" w:author="Dahlin-Schuster, Christine R" w:date="2023-05-23T15:38:00Z">
          <w:r>
            <w:rPr/>
            <w:delText>At [present there is little data</w:delText>
          </w:r>
        </w:del>
      </w:ins>
      <w:del w:id="140" w:author="Dahlin-Schuster, Christine R" w:date="2023-05-23T15:38:00Z">
        <w:r>
          <w:rPr/>
          <w:delText xml:space="preserve"> on </w:delText>
        </w:r>
      </w:del>
      <w:ins w:id="141" w:author="Dahlin-Schuster, Christine R" w:date="2023-05-23T15:39:00Z">
        <w:r>
          <w:rPr/>
          <w:t xml:space="preserve">to indicate </w:t>
        </w:r>
      </w:ins>
      <w:r>
        <w:t xml:space="preserve">whether yellow-naped amazon vocal dialects </w:t>
      </w:r>
      <w:ins w:id="142" w:author="Dahlin-Schuster, Christine R" w:date="2023-05-23T15:39:00Z">
        <w:r>
          <w:rPr/>
          <w:t xml:space="preserve">even </w:t>
        </w:r>
      </w:ins>
      <w:r>
        <w:t xml:space="preserve">extend </w:t>
      </w:r>
      <w:del w:id="143" w:author="Dahlin-Schuster, Christine R" w:date="2023-05-23T15:39:00Z">
        <w:r>
          <w:rPr/>
          <w:delText>to portions of the species range outside of Costa Rica.</w:delText>
        </w:r>
        <w:commentRangeEnd w:id="17"/>
      </w:del>
      <w:del w:id="144" w:author="Dahlin-Schuster, Christine R" w:date="2023-05-23T15:39:00Z">
        <w:r>
          <w:rPr>
            <w:rStyle w:val="8"/>
          </w:rPr>
          <w:commentReference w:id="17"/>
        </w:r>
      </w:del>
      <w:ins w:id="145" w:author="Dahlin-Schuster, Christine R" w:date="2023-05-23T15:39:00Z">
        <w:r>
          <w:rPr/>
          <w:t>beyond Costa Rica, nonetheless what functions they may serve within the species.</w:t>
        </w:r>
      </w:ins>
      <w:r>
        <w:t xml:space="preserve"> </w:t>
      </w:r>
      <w:ins w:id="146" w:author="m" w:date="2023-06-05T15:38:31Z">
        <w:r>
          <w:rPr>
            <w:rFonts w:hint="default"/>
          </w:rPr>
          <w:t>F</w:t>
        </w:r>
      </w:ins>
      <w:ins w:id="147" w:author="m" w:date="2023-06-05T15:38:32Z">
        <w:r>
          <w:rPr>
            <w:rFonts w:hint="default"/>
          </w:rPr>
          <w:t>urth</w:t>
        </w:r>
      </w:ins>
      <w:ins w:id="148" w:author="m" w:date="2023-06-05T15:38:34Z">
        <w:r>
          <w:rPr>
            <w:rFonts w:hint="default"/>
          </w:rPr>
          <w:t>ermore</w:t>
        </w:r>
      </w:ins>
      <w:ins w:id="149" w:author="m" w:date="2023-06-05T15:38:36Z">
        <w:r>
          <w:rPr>
            <w:rFonts w:hint="default"/>
          </w:rPr>
          <w:t xml:space="preserve">, </w:t>
        </w:r>
      </w:ins>
      <w:ins w:id="150" w:author="m" w:date="2023-06-05T15:38:43Z">
        <w:r>
          <w:rPr>
            <w:rFonts w:hint="default"/>
          </w:rPr>
          <w:t xml:space="preserve">is </w:t>
        </w:r>
      </w:ins>
      <w:ins w:id="151" w:author="m" w:date="2023-06-05T15:38:44Z">
        <w:r>
          <w:rPr>
            <w:rFonts w:hint="default"/>
          </w:rPr>
          <w:t>stil</w:t>
        </w:r>
      </w:ins>
      <w:ins w:id="152" w:author="m" w:date="2023-06-05T15:38:45Z">
        <w:r>
          <w:rPr>
            <w:rFonts w:hint="default"/>
          </w:rPr>
          <w:t>l un</w:t>
        </w:r>
      </w:ins>
      <w:ins w:id="153" w:author="m" w:date="2023-06-05T15:38:46Z">
        <w:r>
          <w:rPr>
            <w:rFonts w:hint="default"/>
          </w:rPr>
          <w:t>clear</w:t>
        </w:r>
      </w:ins>
      <w:ins w:id="154" w:author="m" w:date="2023-06-05T15:38:47Z">
        <w:r>
          <w:rPr>
            <w:rFonts w:hint="default"/>
          </w:rPr>
          <w:t xml:space="preserve"> w</w:t>
        </w:r>
      </w:ins>
      <w:ins w:id="155" w:author="m" w:date="2023-06-05T15:38:57Z">
        <w:r>
          <w:rPr>
            <w:rFonts w:hint="default"/>
          </w:rPr>
          <w:t>h</w:t>
        </w:r>
      </w:ins>
      <w:ins w:id="156" w:author="m" w:date="2023-06-05T15:38:48Z">
        <w:r>
          <w:rPr>
            <w:rFonts w:hint="default"/>
          </w:rPr>
          <w:t>eth</w:t>
        </w:r>
      </w:ins>
      <w:ins w:id="157" w:author="m" w:date="2023-06-05T15:38:52Z">
        <w:r>
          <w:rPr>
            <w:rFonts w:hint="default"/>
          </w:rPr>
          <w:t>e</w:t>
        </w:r>
      </w:ins>
      <w:ins w:id="158" w:author="m" w:date="2023-06-05T15:38:53Z">
        <w:r>
          <w:rPr>
            <w:rFonts w:hint="default"/>
          </w:rPr>
          <w:t>r</w:t>
        </w:r>
      </w:ins>
      <w:ins w:id="159" w:author="m" w:date="2023-06-05T15:44:06Z">
        <w:r>
          <w:rPr>
            <w:rFonts w:hint="default"/>
          </w:rPr>
          <w:t xml:space="preserve"> </w:t>
        </w:r>
      </w:ins>
      <w:ins w:id="160" w:author="m" w:date="2023-06-05T15:44:07Z">
        <w:r>
          <w:rPr>
            <w:rFonts w:hint="default"/>
          </w:rPr>
          <w:t xml:space="preserve">or </w:t>
        </w:r>
      </w:ins>
      <w:ins w:id="161" w:author="m" w:date="2023-06-05T15:44:08Z">
        <w:r>
          <w:rPr>
            <w:rFonts w:hint="default"/>
          </w:rPr>
          <w:t>patter</w:t>
        </w:r>
      </w:ins>
      <w:ins w:id="162" w:author="m" w:date="2023-06-05T15:44:09Z">
        <w:r>
          <w:rPr>
            <w:rFonts w:hint="default"/>
          </w:rPr>
          <w:t>ns</w:t>
        </w:r>
      </w:ins>
      <w:ins w:id="163" w:author="m" w:date="2023-06-05T15:44:10Z">
        <w:r>
          <w:rPr>
            <w:rFonts w:hint="default"/>
          </w:rPr>
          <w:t xml:space="preserve"> of</w:t>
        </w:r>
      </w:ins>
      <w:ins w:id="164" w:author="m" w:date="2023-06-05T15:42:13Z">
        <w:r>
          <w:rPr>
            <w:rFonts w:hint="default"/>
          </w:rPr>
          <w:t xml:space="preserve"> </w:t>
        </w:r>
      </w:ins>
      <w:ins w:id="165" w:author="m" w:date="2023-06-05T15:42:21Z">
        <w:r>
          <w:rPr>
            <w:rFonts w:hint="default"/>
          </w:rPr>
          <w:t>g</w:t>
        </w:r>
      </w:ins>
      <w:ins w:id="166" w:author="m" w:date="2023-06-05T15:42:22Z">
        <w:r>
          <w:rPr>
            <w:rFonts w:hint="default"/>
          </w:rPr>
          <w:t>eograph</w:t>
        </w:r>
      </w:ins>
      <w:ins w:id="167" w:author="m" w:date="2023-06-05T15:42:23Z">
        <w:r>
          <w:rPr>
            <w:rFonts w:hint="default"/>
          </w:rPr>
          <w:t>ic s</w:t>
        </w:r>
      </w:ins>
      <w:ins w:id="168" w:author="m" w:date="2023-06-05T15:42:24Z">
        <w:r>
          <w:rPr>
            <w:rFonts w:hint="default"/>
          </w:rPr>
          <w:t>truc</w:t>
        </w:r>
      </w:ins>
      <w:ins w:id="169" w:author="m" w:date="2023-06-05T15:42:25Z">
        <w:r>
          <w:rPr>
            <w:rFonts w:hint="default"/>
          </w:rPr>
          <w:t xml:space="preserve">ture </w:t>
        </w:r>
      </w:ins>
      <w:ins w:id="170" w:author="m" w:date="2023-06-05T15:42:52Z">
        <w:r>
          <w:rPr>
            <w:rFonts w:hint="default"/>
          </w:rPr>
          <w:t xml:space="preserve">above </w:t>
        </w:r>
      </w:ins>
      <w:ins w:id="171" w:author="m" w:date="2023-06-05T15:42:53Z">
        <w:r>
          <w:rPr>
            <w:rFonts w:hint="default"/>
          </w:rPr>
          <w:t>the dia</w:t>
        </w:r>
      </w:ins>
      <w:ins w:id="172" w:author="m" w:date="2023-06-05T15:42:54Z">
        <w:r>
          <w:rPr>
            <w:rFonts w:hint="default"/>
          </w:rPr>
          <w:t>lect</w:t>
        </w:r>
      </w:ins>
      <w:ins w:id="173" w:author="m" w:date="2023-06-05T15:42:55Z">
        <w:r>
          <w:rPr>
            <w:rFonts w:hint="default"/>
          </w:rPr>
          <w:t xml:space="preserve"> lev</w:t>
        </w:r>
      </w:ins>
      <w:ins w:id="174" w:author="m" w:date="2023-06-05T15:42:56Z">
        <w:r>
          <w:rPr>
            <w:rFonts w:hint="default"/>
          </w:rPr>
          <w:t>el</w:t>
        </w:r>
      </w:ins>
      <w:ins w:id="175" w:author="m" w:date="2023-06-05T15:42:27Z">
        <w:r>
          <w:rPr>
            <w:rFonts w:hint="default"/>
          </w:rPr>
          <w:t xml:space="preserve"> </w:t>
        </w:r>
      </w:ins>
      <w:ins w:id="176" w:author="m" w:date="2023-06-05T15:43:10Z">
        <w:r>
          <w:rPr>
            <w:rFonts w:hint="default"/>
          </w:rPr>
          <w:t xml:space="preserve"> </w:t>
        </w:r>
      </w:ins>
      <w:ins w:id="177" w:author="m" w:date="2023-06-05T15:44:14Z">
        <w:r>
          <w:rPr>
            <w:rFonts w:hint="default"/>
          </w:rPr>
          <w:t>exi</w:t>
        </w:r>
      </w:ins>
      <w:ins w:id="178" w:author="m" w:date="2023-06-05T15:44:15Z">
        <w:r>
          <w:rPr>
            <w:rFonts w:hint="default"/>
          </w:rPr>
          <w:t>st</w:t>
        </w:r>
      </w:ins>
      <w:ins w:id="179" w:author="m" w:date="2023-06-05T15:44:17Z">
        <w:r>
          <w:rPr>
            <w:rFonts w:hint="default"/>
          </w:rPr>
          <w:t xml:space="preserve"> in t</w:t>
        </w:r>
      </w:ins>
      <w:ins w:id="180" w:author="m" w:date="2023-06-05T15:44:18Z">
        <w:r>
          <w:rPr>
            <w:rFonts w:hint="default"/>
          </w:rPr>
          <w:t>his spec</w:t>
        </w:r>
      </w:ins>
      <w:ins w:id="181" w:author="m" w:date="2023-06-05T15:44:19Z">
        <w:r>
          <w:rPr>
            <w:rFonts w:hint="default"/>
          </w:rPr>
          <w:t>ies.</w:t>
        </w:r>
      </w:ins>
      <w:ins w:id="182" w:author="m" w:date="2023-06-05T15:44:20Z">
        <w:r>
          <w:rPr>
            <w:rFonts w:hint="default"/>
          </w:rPr>
          <w:t xml:space="preserve"> </w:t>
        </w:r>
      </w:ins>
      <w:ins w:id="183" w:author="Dahlin-Schuster, Christine R" w:date="2023-05-23T15:39:00Z">
        <w:r>
          <w:rPr/>
          <w:t xml:space="preserve">Thus, </w:t>
        </w:r>
      </w:ins>
      <w:del w:id="184" w:author="Dahlin-Schuster, Christine R" w:date="2023-05-23T15:39:00Z">
        <w:r>
          <w:rPr/>
          <w:delText>E</w:delText>
        </w:r>
      </w:del>
      <w:r>
        <w:t>valuat</w:t>
      </w:r>
      <w:ins w:id="185" w:author="Dahlin-Schuster, Christine R" w:date="2023-05-23T15:40:00Z">
        <w:r>
          <w:rPr/>
          <w:t>ion</w:t>
        </w:r>
      </w:ins>
      <w:del w:id="186" w:author="Dahlin-Schuster, Christine R" w:date="2023-05-23T15:40:00Z">
        <w:r>
          <w:rPr/>
          <w:delText>ing</w:delText>
        </w:r>
      </w:del>
      <w:r>
        <w:t xml:space="preserve"> </w:t>
      </w:r>
      <w:ins w:id="187" w:author="Dahlin-Schuster, Christine R" w:date="2023-05-23T15:40:00Z">
        <w:r>
          <w:rPr/>
          <w:t xml:space="preserve">of </w:t>
        </w:r>
      </w:ins>
      <w:r>
        <w:t xml:space="preserve">their range-wide vocal trends </w:t>
      </w:r>
      <w:del w:id="188" w:author="Dahlin-Schuster, Christine R" w:date="2023-05-23T14:58:00Z">
        <w:r>
          <w:rPr/>
          <w:delText>is a necessary step in understanding</w:delText>
        </w:r>
      </w:del>
      <w:del w:id="189" w:author="Dahlin-Schuster, Christine R" w:date="2023-05-23T14:57:00Z">
        <w:r>
          <w:rPr/>
          <w:delText xml:space="preserve"> how and why dialects persist both geographically and temporally</w:delText>
        </w:r>
      </w:del>
      <w:del w:id="190" w:author="Dahlin-Schuster, Christine R" w:date="2023-05-23T14:58:00Z">
        <w:r>
          <w:rPr/>
          <w:delText>.</w:delText>
        </w:r>
      </w:del>
      <w:ins w:id="191" w:author="Dahlin-Schuster, Christine R" w:date="2023-05-23T15:40:00Z">
        <w:r>
          <w:rPr/>
          <w:t>is necessary</w:t>
        </w:r>
      </w:ins>
      <w:ins w:id="192" w:author="Dahlin-Schuster, Christine R" w:date="2023-05-23T15:03:00Z">
        <w:r>
          <w:rPr/>
          <w:t xml:space="preserve"> understand whether</w:t>
        </w:r>
      </w:ins>
      <w:ins w:id="193" w:author="Dahlin-Schuster, Christine R" w:date="2023-05-23T14:59:00Z">
        <w:r>
          <w:rPr/>
          <w:t xml:space="preserve"> patterns observed in Costa Rica are species-wid</w:t>
        </w:r>
      </w:ins>
      <w:ins w:id="194" w:author="Dahlin-Schuster, Christine R" w:date="2023-05-23T15:13:00Z">
        <w:r>
          <w:rPr/>
          <w:t xml:space="preserve">e, </w:t>
        </w:r>
      </w:ins>
      <w:ins w:id="195" w:author="Dahlin-Schuster, Christine R" w:date="2023-05-23T15:40:00Z">
        <w:r>
          <w:rPr/>
          <w:t>and will provide insight into</w:t>
        </w:r>
      </w:ins>
      <w:ins w:id="196" w:author="Dahlin-Schuster, Christine R" w:date="2023-05-23T14:59:00Z">
        <w:r>
          <w:rPr/>
          <w:t xml:space="preserve"> function of dialects in yellow-naped amazons, and parrots </w:t>
        </w:r>
      </w:ins>
      <w:ins w:id="197" w:author="Dahlin-Schuster, Christine R" w:date="2023-05-23T15:03:00Z">
        <w:r>
          <w:rPr/>
          <w:t xml:space="preserve">more </w:t>
        </w:r>
      </w:ins>
      <w:ins w:id="198" w:author="Dahlin-Schuster, Christine R" w:date="2023-05-23T14:59:00Z">
        <w:r>
          <w:rPr/>
          <w:t xml:space="preserve">broadly. </w:t>
        </w:r>
      </w:ins>
      <w:del w:id="199" w:author="Dahlin-Schuster, Christine R" w:date="2023-05-23T14:58:00Z">
        <w:r>
          <w:rPr/>
          <w:delText xml:space="preserve"> </w:delText>
        </w:r>
      </w:del>
    </w:p>
    <w:p>
      <w:pPr>
        <w:spacing w:after="240"/>
      </w:pPr>
      <w:r>
        <w:t xml:space="preserve">We hypothesized that vocal dialect patterns observed in the southern portion of the range would also be present in the northern portion. To answer this question, we recorded contact calls from yellow-naped amazon populations in Costa Rica, Nicaragua, Honduras, Guatemala, and Mexico from 2016-2019. We expected to see a mosaic pattern of geographic variation in the contact calls, where calls within populations are more similar in their acoustic structure than between populations </w:t>
      </w:r>
      <w:sdt>
        <w:sdtPr>
          <w:rPr>
            <w:color w:val="000000"/>
          </w:rPr>
          <w:tag w:val="MENDELEY_CITATION_v3_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"/>
          <w:id w:val="-641192976"/>
          <w:placeholder>
            <w:docPart w:val="DefaultPlaceholder_-1854013440"/>
          </w:placeholder>
        </w:sdtPr>
        <w:sdtEndPr>
          <w:rPr>
            <w:color w:val="000000"/>
          </w:rPr>
        </w:sdtEndPr>
        <w:sdtContent>
          <w:r>
            <w:rPr>
              <w:rFonts w:eastAsia="Times New Roman"/>
              <w:color w:val="000000"/>
            </w:rPr>
            <w:t>(Wright and Dahlin, 2017)</w:t>
          </w:r>
        </w:sdtContent>
      </w:sdt>
      <w:r>
        <w:t xml:space="preserve">. Alternatively, variation in yellow-naped amazon contact calls could be graded, or clinal. In this case, we expected to see the acoustic structure of calls progressively diverge from one end of the range to the other </w:t>
      </w:r>
      <w:sdt>
        <w:sdtPr>
          <w:rPr>
            <w:color w:val="000000"/>
          </w:rPr>
          <w:tag w:val="MENDELEY_CITATION_v3_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"/>
          <w:id w:val="896320565"/>
          <w:placeholder>
            <w:docPart w:val="DefaultPlaceholder_-1854013440"/>
          </w:placeholder>
        </w:sdtPr>
        <w:sdtEndPr>
          <w:rPr>
            <w:color w:val="000000"/>
          </w:rPr>
        </w:sdtEndPr>
        <w:sdtContent>
          <w:r>
            <w:rPr>
              <w:color w:val="000000"/>
            </w:rPr>
            <w:t>(Lee et al., 2019)</w:t>
          </w:r>
        </w:sdtContent>
      </w:sdt>
      <w:r>
        <w:t>. We used</w:t>
      </w:r>
      <w:del w:id="200" w:author="m" w:date="2023-06-05T15:45:52Z">
        <w:r>
          <w:rPr>
            <w:rFonts w:hint="default"/>
            <w:lang w:val="en-US"/>
          </w:rPr>
          <w:delText xml:space="preserve"> SPCC</w:delText>
        </w:r>
      </w:del>
      <w:ins w:id="201" w:author="m" w:date="2023-06-05T15:45:52Z">
        <w:r>
          <w:rPr>
            <w:rFonts w:hint="default"/>
          </w:rPr>
          <w:t xml:space="preserve"> s</w:t>
        </w:r>
      </w:ins>
      <w:ins w:id="202" w:author="m" w:date="2023-06-05T15:45:53Z">
        <w:r>
          <w:rPr>
            <w:rFonts w:hint="default"/>
          </w:rPr>
          <w:t>pe</w:t>
        </w:r>
      </w:ins>
      <w:ins w:id="203" w:author="m" w:date="2023-06-05T15:45:54Z">
        <w:r>
          <w:rPr>
            <w:rFonts w:hint="default"/>
          </w:rPr>
          <w:t>ct</w:t>
        </w:r>
      </w:ins>
      <w:ins w:id="204" w:author="m" w:date="2023-06-05T15:45:55Z">
        <w:r>
          <w:rPr>
            <w:rFonts w:hint="default"/>
          </w:rPr>
          <w:t>rog</w:t>
        </w:r>
      </w:ins>
      <w:ins w:id="205" w:author="m" w:date="2023-06-05T15:45:56Z">
        <w:r>
          <w:rPr>
            <w:rFonts w:hint="default"/>
          </w:rPr>
          <w:t>ra</w:t>
        </w:r>
      </w:ins>
      <w:ins w:id="206" w:author="m" w:date="2023-06-05T15:45:57Z">
        <w:r>
          <w:rPr>
            <w:rFonts w:hint="default"/>
          </w:rPr>
          <w:t>p</w:t>
        </w:r>
      </w:ins>
      <w:ins w:id="207" w:author="m" w:date="2023-06-05T15:45:58Z">
        <w:r>
          <w:rPr>
            <w:rFonts w:hint="default"/>
          </w:rPr>
          <w:t>hic</w:t>
        </w:r>
      </w:ins>
      <w:ins w:id="208" w:author="m" w:date="2023-06-05T15:45:59Z">
        <w:r>
          <w:rPr>
            <w:rFonts w:hint="default"/>
          </w:rPr>
          <w:t xml:space="preserve"> c</w:t>
        </w:r>
      </w:ins>
      <w:ins w:id="209" w:author="m" w:date="2023-06-05T15:46:00Z">
        <w:r>
          <w:rPr>
            <w:rFonts w:hint="default"/>
          </w:rPr>
          <w:t>ross-c</w:t>
        </w:r>
      </w:ins>
      <w:ins w:id="210" w:author="m" w:date="2023-06-05T15:46:01Z">
        <w:r>
          <w:rPr>
            <w:rFonts w:hint="default"/>
          </w:rPr>
          <w:t>orrelatio</w:t>
        </w:r>
      </w:ins>
      <w:ins w:id="211" w:author="m" w:date="2023-06-05T15:46:02Z">
        <w:r>
          <w:rPr>
            <w:rFonts w:hint="default"/>
          </w:rPr>
          <w:t>n</w:t>
        </w:r>
      </w:ins>
      <w:r>
        <w:t xml:space="preserve">, PCA, and mantel-based spatial autocorrelations to assess these two alternatives. In addition, we compared the fit of models predicting vocal variation based on our visual dialect classification to a model based on geographic distance alone. </w:t>
      </w:r>
    </w:p>
    <w:p>
      <w:pPr>
        <w:pStyle w:val="2"/>
        <w:spacing w:after="240"/>
        <w:rPr>
          <w:rFonts w:ascii="Times New Roman" w:hAnsi="Times New Roman" w:cs="Times New Roman"/>
          <w:b/>
          <w:bCs/>
          <w:color w:val="auto"/>
          <w:sz w:val="24"/>
          <w:szCs w:val="24"/>
        </w:rPr>
      </w:pPr>
      <w:r>
        <w:rPr>
          <w:rFonts w:ascii="Times New Roman" w:hAnsi="Times New Roman" w:cs="Times New Roman"/>
          <w:b/>
          <w:bCs/>
          <w:color w:val="auto"/>
          <w:sz w:val="24"/>
          <w:szCs w:val="24"/>
        </w:rPr>
        <w:t>2</w:t>
      </w:r>
      <w:r>
        <w:rPr>
          <w:rFonts w:ascii="Times New Roman" w:hAnsi="Times New Roman" w:cs="Times New Roman"/>
          <w:b/>
          <w:bCs/>
          <w:color w:val="auto"/>
          <w:sz w:val="24"/>
          <w:szCs w:val="24"/>
        </w:rPr>
        <w:tab/>
      </w:r>
      <w:r>
        <w:rPr>
          <w:rFonts w:ascii="Times New Roman" w:hAnsi="Times New Roman" w:cs="Times New Roman"/>
          <w:b/>
          <w:bCs/>
          <w:color w:val="auto"/>
          <w:sz w:val="24"/>
          <w:szCs w:val="24"/>
        </w:rPr>
        <w:t>Materials and methods</w:t>
      </w:r>
    </w:p>
    <w:p>
      <w:pPr>
        <w:pStyle w:val="3"/>
        <w:spacing w:after="240"/>
        <w:rPr>
          <w:rFonts w:ascii="Times New Roman" w:hAnsi="Times New Roman"/>
          <w:b/>
          <w:bCs/>
          <w:i/>
          <w:iCs/>
          <w:color w:val="000000"/>
          <w:sz w:val="24"/>
          <w:szCs w:val="24"/>
        </w:rPr>
      </w:pPr>
      <w:bookmarkStart w:id="0" w:name="_Toc57588847"/>
      <w:bookmarkStart w:id="1" w:name="_Toc57588952"/>
      <w:r>
        <w:rPr>
          <w:rFonts w:ascii="Times New Roman" w:hAnsi="Times New Roman"/>
          <w:b/>
          <w:bCs/>
          <w:color w:val="000000"/>
          <w:sz w:val="24"/>
          <w:szCs w:val="24"/>
        </w:rPr>
        <w:t>2.1</w:t>
      </w:r>
      <w:r>
        <w:rPr>
          <w:rFonts w:ascii="Times New Roman" w:hAnsi="Times New Roman"/>
          <w:b/>
          <w:bCs/>
          <w:color w:val="000000"/>
          <w:sz w:val="24"/>
          <w:szCs w:val="24"/>
        </w:rPr>
        <w:tab/>
      </w:r>
      <w:r>
        <w:rPr>
          <w:rFonts w:ascii="Times New Roman" w:hAnsi="Times New Roman"/>
          <w:b/>
          <w:bCs/>
          <w:color w:val="000000"/>
          <w:sz w:val="24"/>
          <w:szCs w:val="24"/>
        </w:rPr>
        <w:t>Data</w:t>
      </w:r>
      <w:r>
        <w:rPr>
          <w:rFonts w:ascii="Times New Roman" w:hAnsi="Times New Roman"/>
          <w:b/>
          <w:bCs/>
          <w:i/>
          <w:iCs/>
          <w:color w:val="000000"/>
          <w:sz w:val="24"/>
          <w:szCs w:val="24"/>
        </w:rPr>
        <w:t xml:space="preserve"> </w:t>
      </w:r>
      <w:r>
        <w:rPr>
          <w:rFonts w:ascii="Times New Roman" w:hAnsi="Times New Roman"/>
          <w:b/>
          <w:bCs/>
          <w:color w:val="000000"/>
          <w:sz w:val="24"/>
          <w:szCs w:val="24"/>
        </w:rPr>
        <w:t>collection</w:t>
      </w:r>
      <w:bookmarkEnd w:id="0"/>
      <w:bookmarkEnd w:id="1"/>
    </w:p>
    <w:p>
      <w:pPr>
        <w:spacing w:after="240"/>
      </w:pPr>
      <w:r>
        <w:t xml:space="preserve">We recorded the contact calls of unmarked and unsexed yellow-naped amazons occurring in and around the same roost sites surveyed by Dupin </w:t>
      </w:r>
      <w:r>
        <w:rPr>
          <w:i/>
          <w:iCs/>
        </w:rPr>
        <w:t>et al.</w:t>
      </w:r>
      <w:r>
        <w:t xml:space="preserve"> </w:t>
      </w:r>
      <w:sdt>
        <w:sdtPr>
          <w:rPr>
            <w:color w:val="000000"/>
          </w:rPr>
          <w:tag w:val="MENDELEY_CITATION_v3_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"/>
          <w:id w:val="-1298989720"/>
          <w:placeholder>
            <w:docPart w:val="DefaultPlaceholder_-1854013440"/>
          </w:placeholder>
        </w:sdtPr>
        <w:sdtEndPr>
          <w:rPr>
            <w:color w:val="000000"/>
          </w:rPr>
        </w:sdtEndPr>
        <w:sdtContent>
          <w:r>
            <w:rPr>
              <w:color w:val="000000"/>
            </w:rPr>
            <w:t>(2020)</w:t>
          </w:r>
        </w:sdtContent>
      </w:sdt>
      <w:r>
        <w:t xml:space="preserve">. We recorded calls during the morning and evening, after individuals had left or as they arrived at the night roost. Contact calls are the most frequently emitted acoustic signal in this species, particularly in and around the roost where we opportunistically recorded birds during morning and evening choruses </w:t>
      </w:r>
      <w:sdt>
        <w:sdtPr>
          <w:rPr>
            <w:color w:val="000000"/>
          </w:rPr>
          <w:tag w:val="MENDELEY_CITATION_v3_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"/>
          <w:id w:val="473025921"/>
          <w:placeholder>
            <w:docPart w:val="DefaultPlaceholder_-1854013440"/>
          </w:placeholder>
        </w:sdtPr>
        <w:sdtEndPr>
          <w:rPr>
            <w:color w:val="000000"/>
          </w:rPr>
        </w:sdtEndPr>
        <w:sdtContent>
          <w:r>
            <w:rPr>
              <w:color w:val="000000"/>
            </w:rPr>
            <w:t>(Wright, 1996)</w:t>
          </w:r>
        </w:sdtContent>
      </w:sdt>
      <w:r>
        <w:t xml:space="preserve">. We recorded flyovers and perched calls as this species is known to use contact calls in both contexts </w:t>
      </w:r>
      <w:sdt>
        <w:sdtPr>
          <w:rPr>
            <w:color w:val="000000"/>
          </w:rPr>
          <w:tag w:val="MENDELEY_CITATION_v3_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"/>
          <w:id w:val="1359075090"/>
          <w:placeholder>
            <w:docPart w:val="DefaultPlaceholder_-1854013440"/>
          </w:placeholder>
        </w:sdtPr>
        <w:sdtEndPr>
          <w:rPr>
            <w:color w:val="000000"/>
          </w:rPr>
        </w:sdtEndPr>
        <w:sdtContent>
          <w:r>
            <w:rPr>
              <w:color w:val="000000"/>
            </w:rPr>
            <w:t>(Wright, 1996)</w:t>
          </w:r>
        </w:sdtContent>
      </w:sdt>
      <w:r>
        <w:t xml:space="preserve">. We aimed to record a minimum of 10 calls each from six different birds at each site. Calls were recorded using a Sennheiser (ME67, Wedemark, Germany) shotgun microphone and a Marantz (PMD660, </w:t>
      </w:r>
      <w:commentRangeStart w:id="18"/>
      <w:r>
        <w:t xml:space="preserve">Sagamihara, Japan) </w:t>
      </w:r>
      <w:commentRangeEnd w:id="18"/>
      <w:r>
        <w:rPr>
          <w:rStyle w:val="8"/>
        </w:rPr>
        <w:commentReference w:id="18"/>
      </w:r>
      <w:r>
        <w:t xml:space="preserve">digital recorder at </w:t>
      </w:r>
      <w:ins w:id="212" w:author="m" w:date="2023-06-05T15:47:01Z">
        <w:r>
          <w:rPr>
            <w:rFonts w:hint="default"/>
          </w:rPr>
          <w:t xml:space="preserve">a </w:t>
        </w:r>
      </w:ins>
      <w:r>
        <w:t xml:space="preserve">sampling rate of 22.05 kHz and an amplitude resolution of 16 bits. Individuals were differentiated in recordings via detailed dictation by the </w:t>
      </w:r>
      <w:del w:id="213" w:author="Timothy Wright" w:date="2023-05-17T08:58:00Z">
        <w:r>
          <w:rPr/>
          <w:delText>person doing the recording</w:delText>
        </w:r>
      </w:del>
      <w:ins w:id="214" w:author="Timothy Wright" w:date="2023-05-17T08:58:00Z">
        <w:r>
          <w:rPr/>
          <w:t>recordist</w:t>
        </w:r>
      </w:ins>
      <w:r>
        <w:t>.</w:t>
      </w:r>
    </w:p>
    <w:p>
      <w:pPr>
        <w:pStyle w:val="3"/>
        <w:spacing w:after="240"/>
        <w:rPr>
          <w:rFonts w:ascii="Times New Roman" w:hAnsi="Times New Roman"/>
          <w:b/>
          <w:bCs/>
          <w:color w:val="000000"/>
          <w:sz w:val="24"/>
          <w:szCs w:val="24"/>
        </w:rPr>
      </w:pPr>
      <w:bookmarkStart w:id="2" w:name="_Toc57588953"/>
      <w:bookmarkStart w:id="3" w:name="_Toc57588848"/>
      <w:r>
        <w:rPr>
          <w:rFonts w:ascii="Times New Roman" w:hAnsi="Times New Roman"/>
          <w:b/>
          <w:bCs/>
          <w:color w:val="000000"/>
          <w:sz w:val="24"/>
          <w:szCs w:val="24"/>
        </w:rPr>
        <w:t>2.2</w:t>
      </w:r>
      <w:r>
        <w:rPr>
          <w:rFonts w:ascii="Times New Roman" w:hAnsi="Times New Roman"/>
          <w:b/>
          <w:bCs/>
          <w:color w:val="000000"/>
          <w:sz w:val="24"/>
          <w:szCs w:val="24"/>
        </w:rPr>
        <w:tab/>
      </w:r>
      <w:r>
        <w:rPr>
          <w:rFonts w:ascii="Times New Roman" w:hAnsi="Times New Roman"/>
          <w:b/>
          <w:bCs/>
          <w:color w:val="000000"/>
          <w:sz w:val="24"/>
          <w:szCs w:val="24"/>
        </w:rPr>
        <w:t>Sampling sites</w:t>
      </w:r>
      <w:bookmarkEnd w:id="2"/>
      <w:bookmarkEnd w:id="3"/>
    </w:p>
    <w:p>
      <w:pPr>
        <w:spacing w:after="240"/>
        <w:rPr>
          <w:b/>
          <w:bCs/>
          <w:color w:val="000000"/>
        </w:rPr>
      </w:pPr>
      <w:r>
        <w:t xml:space="preserve">We recorded contact calls from yellow-naped amazons during June and July of 2016, 2018, and 2019; both are months that fall outside of the species’ breeding season </w:t>
      </w:r>
      <w:sdt>
        <w:sdtPr>
          <w:rPr>
            <w:color w:val="000000"/>
          </w:rPr>
          <w:tag w:val="MENDELEY_CITATION_v3_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"/>
          <w:id w:val="-1276480271"/>
          <w:placeholder>
            <w:docPart w:val="DefaultPlaceholder_-1854013440"/>
          </w:placeholder>
        </w:sdtPr>
        <w:sdtEndPr>
          <w:rPr>
            <w:color w:val="000000"/>
          </w:rPr>
        </w:sdtEndPr>
        <w:sdtContent>
          <w:r>
            <w:rPr>
              <w:rFonts w:eastAsia="Times New Roman"/>
              <w:color w:val="000000"/>
            </w:rPr>
            <w:t>(</w:t>
          </w:r>
          <w:commentRangeStart w:id="19"/>
          <w:r>
            <w:rPr>
              <w:rFonts w:eastAsia="Times New Roman"/>
              <w:color w:val="000000"/>
            </w:rPr>
            <w:t>Matuzak and Brightsmith, 2007</w:t>
          </w:r>
          <w:commentRangeEnd w:id="19"/>
          <w:r>
            <w:rPr>
              <w:rStyle w:val="8"/>
            </w:rPr>
            <w:commentReference w:id="19"/>
          </w:r>
          <w:r>
            <w:rPr>
              <w:rFonts w:eastAsia="Times New Roman"/>
              <w:color w:val="000000"/>
            </w:rPr>
            <w:t>)</w:t>
          </w:r>
        </w:sdtContent>
      </w:sdt>
      <w:r>
        <w:t xml:space="preserve">. Sites were determined based on previous survey history, local anecdotes, local organizations working with yellow-naped amazons, and </w:t>
      </w:r>
      <w:del w:id="215" w:author="Timothy Wright" w:date="2023-05-17T09:00:00Z">
        <w:r>
          <w:rPr/>
          <w:delText xml:space="preserve">the use of </w:delText>
        </w:r>
      </w:del>
      <w:r>
        <w:t>eBird</w:t>
      </w:r>
      <w:ins w:id="216" w:author="Timothy Wright" w:date="2023-05-17T09:00:00Z">
        <w:r>
          <w:rPr/>
          <w:t xml:space="preserve"> reports</w:t>
        </w:r>
      </w:ins>
      <w:r>
        <w:t xml:space="preserve">. We attempted to record contact calls at all locations where </w:t>
      </w:r>
      <w:commentRangeStart w:id="20"/>
      <w:commentRangeStart w:id="21"/>
      <w:r>
        <w:t>the species was known to exist at the time of sampling</w:t>
      </w:r>
      <w:commentRangeEnd w:id="20"/>
      <w:r>
        <w:rPr>
          <w:rStyle w:val="8"/>
        </w:rPr>
        <w:commentReference w:id="20"/>
      </w:r>
      <w:commentRangeEnd w:id="21"/>
      <w:r>
        <w:rPr>
          <w:rStyle w:val="8"/>
        </w:rPr>
        <w:commentReference w:id="21"/>
      </w:r>
      <w:r>
        <w:t xml:space="preserve">. In 2016, we recorded calls at 25 sites in Costa Rica and 19 in Nicaragua, in 2018 we recorded at 11 sites in southern Mexico, and in 2019 we recorded at 2 sites and an additional 3 new sites in Mexico, as well as 5 sites in Guatemala, and 7 sites in the Bay Islands, Honduras; one site in the Bay Islands was a private location which remains undisclosed at the owner’s request. In total, we recorded contact calls at 72 sites across the yellow-naped amazon range (Figure 1). We were unable to record calls from a reportedly small population on the Pacific coast of El Salvador, and larger populations reported to occur along the Caribbean coast of Honduras and Nicaragua due </w:t>
      </w:r>
      <w:del w:id="217" w:author="m" w:date="2023-06-05T15:49:25Z">
        <w:r>
          <w:rPr/>
          <w:delText xml:space="preserve">to safety and </w:delText>
        </w:r>
      </w:del>
      <w:r>
        <w:t>logistical challenges.</w:t>
      </w:r>
      <w:bookmarkStart w:id="4" w:name="_Toc57588850"/>
      <w:bookmarkStart w:id="5" w:name="_Toc57588955"/>
    </w:p>
    <w:p>
      <w:pPr>
        <w:spacing w:after="240"/>
        <w:rPr>
          <w:b/>
          <w:bCs/>
          <w:color w:val="000000"/>
        </w:rPr>
      </w:pPr>
      <w:r>
        <w:rPr>
          <w:b/>
          <w:bCs/>
          <w:color w:val="000000"/>
        </w:rPr>
        <w:t>2.3</w:t>
      </w:r>
      <w:r>
        <w:rPr>
          <w:b/>
          <w:bCs/>
          <w:color w:val="000000"/>
        </w:rPr>
        <w:tab/>
      </w:r>
      <w:r>
        <w:rPr>
          <w:b/>
          <w:bCs/>
          <w:color w:val="000000"/>
        </w:rPr>
        <w:t>Data processing</w:t>
      </w:r>
      <w:bookmarkEnd w:id="4"/>
      <w:bookmarkEnd w:id="5"/>
    </w:p>
    <w:p>
      <w:pPr>
        <w:spacing w:after="240"/>
      </w:pPr>
      <w:r>
        <w:t xml:space="preserve">Contact calls were processed digitally and visualized using the sound analysis program Raven Pro version 1.5. Calls from each field site were selected for analysis after a visual assessment of the original sound files and identification of one or more local variants. Contact calls in yellow-naped amazons are typically short (0.2 - 0.5 seconds), monosyllabic, have a dominant frequency around 2 kHz, and are repeated in long strings by birds while perched and in flight; thus, call variants across the range were identified as homologous by looking for these patterns. After all contact calls within each file were identified, the highest quality calls were selected by </w:t>
      </w:r>
      <w:del w:id="218" w:author="m" w:date="2023-06-05T15:50:54Z">
        <w:r>
          <w:rPr>
            <w:rFonts w:hint="default"/>
            <w:lang w:val="en-US"/>
          </w:rPr>
          <w:delText xml:space="preserve">highlighting the call from start to finish using the cursor </w:delText>
        </w:r>
      </w:del>
      <w:ins w:id="219" w:author="m" w:date="2023-06-05T15:50:54Z">
        <w:r>
          <w:rPr>
            <w:rFonts w:hint="default"/>
          </w:rPr>
          <w:t>m</w:t>
        </w:r>
      </w:ins>
      <w:ins w:id="220" w:author="m" w:date="2023-06-05T15:50:56Z">
        <w:r>
          <w:rPr>
            <w:rFonts w:hint="default"/>
          </w:rPr>
          <w:t>an</w:t>
        </w:r>
      </w:ins>
      <w:ins w:id="221" w:author="m" w:date="2023-06-05T15:50:57Z">
        <w:r>
          <w:rPr>
            <w:rFonts w:hint="default"/>
          </w:rPr>
          <w:t>uall</w:t>
        </w:r>
      </w:ins>
      <w:ins w:id="222" w:author="m" w:date="2023-06-05T15:50:58Z">
        <w:r>
          <w:rPr>
            <w:rFonts w:hint="default"/>
          </w:rPr>
          <w:t>y ano</w:t>
        </w:r>
      </w:ins>
      <w:ins w:id="223" w:author="m" w:date="2023-06-05T15:50:59Z">
        <w:r>
          <w:rPr>
            <w:rFonts w:hint="default"/>
          </w:rPr>
          <w:t>tatin</w:t>
        </w:r>
      </w:ins>
      <w:ins w:id="224" w:author="m" w:date="2023-06-05T15:51:00Z">
        <w:r>
          <w:rPr>
            <w:rFonts w:hint="default"/>
          </w:rPr>
          <w:t xml:space="preserve">g </w:t>
        </w:r>
      </w:ins>
      <w:ins w:id="225" w:author="m" w:date="2023-06-05T15:51:02Z">
        <w:r>
          <w:rPr>
            <w:rFonts w:hint="default"/>
          </w:rPr>
          <w:t>the</w:t>
        </w:r>
      </w:ins>
      <w:ins w:id="226" w:author="m" w:date="2023-06-05T15:51:03Z">
        <w:r>
          <w:rPr>
            <w:rFonts w:hint="default"/>
          </w:rPr>
          <w:t xml:space="preserve"> st</w:t>
        </w:r>
      </w:ins>
      <w:ins w:id="227" w:author="m" w:date="2023-06-05T15:51:06Z">
        <w:r>
          <w:rPr>
            <w:rFonts w:hint="default"/>
          </w:rPr>
          <w:t>a</w:t>
        </w:r>
      </w:ins>
      <w:ins w:id="228" w:author="m" w:date="2023-06-05T15:51:08Z">
        <w:r>
          <w:rPr>
            <w:rFonts w:hint="default"/>
          </w:rPr>
          <w:t>rt</w:t>
        </w:r>
      </w:ins>
      <w:ins w:id="229" w:author="m" w:date="2023-06-05T15:51:15Z">
        <w:r>
          <w:rPr>
            <w:rFonts w:hint="default"/>
          </w:rPr>
          <w:t xml:space="preserve"> and</w:t>
        </w:r>
      </w:ins>
      <w:ins w:id="230" w:author="m" w:date="2023-06-05T15:51:16Z">
        <w:r>
          <w:rPr>
            <w:rFonts w:hint="default"/>
          </w:rPr>
          <w:t xml:space="preserve"> </w:t>
        </w:r>
      </w:ins>
      <w:ins w:id="231" w:author="m" w:date="2023-06-05T15:54:40Z">
        <w:r>
          <w:rPr>
            <w:rFonts w:hint="default"/>
          </w:rPr>
          <w:t xml:space="preserve">end </w:t>
        </w:r>
      </w:ins>
      <w:ins w:id="232" w:author="m" w:date="2023-06-05T15:51:16Z">
        <w:r>
          <w:rPr>
            <w:rFonts w:hint="default"/>
          </w:rPr>
          <w:t>time</w:t>
        </w:r>
      </w:ins>
      <w:ins w:id="233" w:author="m" w:date="2023-06-05T15:51:20Z">
        <w:r>
          <w:rPr>
            <w:rFonts w:hint="default"/>
          </w:rPr>
          <w:t xml:space="preserve"> </w:t>
        </w:r>
      </w:ins>
      <w:ins w:id="234" w:author="m" w:date="2023-06-05T15:54:49Z">
        <w:r>
          <w:rPr>
            <w:rFonts w:hint="default"/>
          </w:rPr>
          <w:t>o</w:t>
        </w:r>
      </w:ins>
      <w:ins w:id="235" w:author="m" w:date="2023-06-05T15:54:50Z">
        <w:r>
          <w:rPr>
            <w:rFonts w:hint="default"/>
          </w:rPr>
          <w:t>n</w:t>
        </w:r>
      </w:ins>
      <w:ins w:id="236" w:author="m" w:date="2023-06-05T15:54:51Z">
        <w:r>
          <w:rPr>
            <w:rFonts w:hint="default"/>
          </w:rPr>
          <w:t xml:space="preserve"> the </w:t>
        </w:r>
      </w:ins>
      <w:ins w:id="237" w:author="m" w:date="2023-06-05T15:54:52Z">
        <w:r>
          <w:rPr>
            <w:rFonts w:hint="default"/>
          </w:rPr>
          <w:t>spec</w:t>
        </w:r>
      </w:ins>
      <w:ins w:id="238" w:author="m" w:date="2023-06-05T15:54:53Z">
        <w:r>
          <w:rPr>
            <w:rFonts w:hint="default"/>
          </w:rPr>
          <w:t>t</w:t>
        </w:r>
      </w:ins>
      <w:ins w:id="239" w:author="m" w:date="2023-06-05T15:54:54Z">
        <w:r>
          <w:rPr>
            <w:rFonts w:hint="default"/>
          </w:rPr>
          <w:t xml:space="preserve">rograms </w:t>
        </w:r>
      </w:ins>
      <w:ins w:id="240" w:author="m" w:date="2023-06-05T15:54:57Z">
        <w:r>
          <w:rPr>
            <w:rFonts w:hint="default"/>
          </w:rPr>
          <w:t>usin</w:t>
        </w:r>
      </w:ins>
      <w:ins w:id="241" w:author="m" w:date="2023-06-05T15:54:58Z">
        <w:r>
          <w:rPr>
            <w:rFonts w:hint="default"/>
          </w:rPr>
          <w:t xml:space="preserve">g </w:t>
        </w:r>
      </w:ins>
      <w:del w:id="242" w:author="m" w:date="2023-06-05T15:51:26Z">
        <w:r>
          <w:rPr/>
          <w:delText xml:space="preserve">in </w:delText>
        </w:r>
      </w:del>
      <w:r>
        <w:t xml:space="preserve">Raven. </w:t>
      </w:r>
      <w:del w:id="243" w:author="m" w:date="2023-06-05T15:52:14Z">
        <w:r>
          <w:rPr/>
          <w:delText xml:space="preserve">In 2016, calls were highlighted in the original sound file before being copied and pasted into a blank window and saved as a new sound file. This procedure produced a sound file for each individual contact call. In 2018 and 2019, we selected calls within raw sound files and saved those selections within the original sound file, generating a .txt file selection table in Raven. Each 2018 and 2019 original sound file was therefore accompanied by a selection table which detailed the start and end time of each selected and saved within it. We used the start and end times from the selection table files and individual contact call sound files in our metadata sheet which we used for subsequent analyses.  </w:delText>
        </w:r>
      </w:del>
    </w:p>
    <w:p>
      <w:pPr>
        <w:pStyle w:val="3"/>
        <w:spacing w:after="240"/>
        <w:rPr>
          <w:rFonts w:ascii="Times New Roman" w:hAnsi="Times New Roman"/>
          <w:b/>
          <w:bCs/>
          <w:color w:val="000000"/>
          <w:sz w:val="24"/>
          <w:szCs w:val="24"/>
        </w:rPr>
      </w:pPr>
      <w:bookmarkStart w:id="6" w:name="_Toc57588956"/>
      <w:bookmarkStart w:id="7" w:name="_Toc57588851"/>
      <w:r>
        <w:rPr>
          <w:rFonts w:ascii="Times New Roman" w:hAnsi="Times New Roman"/>
          <w:b/>
          <w:bCs/>
          <w:color w:val="000000"/>
          <w:sz w:val="24"/>
          <w:szCs w:val="24"/>
        </w:rPr>
        <w:t>2.4</w:t>
      </w:r>
      <w:r>
        <w:rPr>
          <w:rFonts w:ascii="Times New Roman" w:hAnsi="Times New Roman"/>
          <w:b/>
          <w:bCs/>
          <w:color w:val="000000"/>
          <w:sz w:val="24"/>
          <w:szCs w:val="24"/>
        </w:rPr>
        <w:tab/>
      </w:r>
      <w:r>
        <w:rPr>
          <w:rFonts w:ascii="Times New Roman" w:hAnsi="Times New Roman"/>
          <w:b/>
          <w:bCs/>
          <w:color w:val="000000"/>
          <w:sz w:val="24"/>
          <w:szCs w:val="24"/>
        </w:rPr>
        <w:t>Visual assessment of call variants</w:t>
      </w:r>
      <w:bookmarkEnd w:id="6"/>
      <w:bookmarkEnd w:id="7"/>
    </w:p>
    <w:p>
      <w:pPr>
        <w:spacing w:after="240"/>
        <w:rPr>
          <w:del w:id="244" w:author="m" w:date="2023-06-05T15:55:10Z"/>
        </w:rPr>
      </w:pPr>
      <w:del w:id="245" w:author="m" w:date="2023-06-05T15:53:22Z">
        <w:r>
          <w:rPr/>
          <w:delText>We visually assessed variation in all the calls from 2016, 2018, and 2019 by creating spectrograms.</w:delText>
        </w:r>
      </w:del>
      <w:ins w:id="246" w:author="m" w:date="2023-06-05T15:52:59Z">
        <w:r>
          <w:rPr>
            <w:rFonts w:hint="default"/>
          </w:rPr>
          <w:t>Anot</w:t>
        </w:r>
      </w:ins>
      <w:ins w:id="247" w:author="m" w:date="2023-06-05T15:53:00Z">
        <w:r>
          <w:rPr>
            <w:rFonts w:hint="default"/>
          </w:rPr>
          <w:t xml:space="preserve">ations </w:t>
        </w:r>
      </w:ins>
      <w:ins w:id="248" w:author="m" w:date="2023-06-05T15:52:56Z">
        <w:r>
          <w:rPr>
            <w:rFonts w:hint="default"/>
          </w:rPr>
          <w:t>fr</w:t>
        </w:r>
      </w:ins>
      <w:ins w:id="249" w:author="m" w:date="2023-06-05T15:52:57Z">
        <w:r>
          <w:rPr>
            <w:rFonts w:hint="default"/>
          </w:rPr>
          <w:t>om</w:t>
        </w:r>
      </w:ins>
      <w:r>
        <w:t xml:space="preserve"> </w:t>
      </w:r>
      <w:del w:id="250" w:author="m" w:date="2023-06-05T15:52:34Z">
        <w:r>
          <w:rPr/>
          <w:delText>Selection tables were generated by manually highlighting calls within raw sound files, and then exporting those tables</w:delText>
        </w:r>
      </w:del>
      <w:del w:id="251" w:author="m" w:date="2023-06-05T15:53:02Z">
        <w:r>
          <w:rPr/>
          <w:delText xml:space="preserve"> from </w:delText>
        </w:r>
      </w:del>
      <w:r>
        <w:t xml:space="preserve">Raven </w:t>
      </w:r>
      <w:ins w:id="252" w:author="m" w:date="2023-06-05T15:53:05Z">
        <w:r>
          <w:rPr>
            <w:rFonts w:hint="default"/>
          </w:rPr>
          <w:t xml:space="preserve">were </w:t>
        </w:r>
      </w:ins>
      <w:ins w:id="253" w:author="m" w:date="2023-06-05T15:53:06Z">
        <w:r>
          <w:rPr>
            <w:rFonts w:hint="default"/>
          </w:rPr>
          <w:t>i</w:t>
        </w:r>
      </w:ins>
      <w:ins w:id="254" w:author="m" w:date="2023-06-05T15:53:07Z">
        <w:r>
          <w:rPr>
            <w:rFonts w:hint="default"/>
          </w:rPr>
          <w:t>mporte</w:t>
        </w:r>
      </w:ins>
      <w:ins w:id="255" w:author="m" w:date="2023-06-05T15:53:08Z">
        <w:r>
          <w:rPr>
            <w:rFonts w:hint="default"/>
          </w:rPr>
          <w:t xml:space="preserve">d </w:t>
        </w:r>
      </w:ins>
      <w:r>
        <w:t xml:space="preserve">into R </w:t>
      </w:r>
      <w:ins w:id="256" w:author="m" w:date="2023-06-05T15:53:14Z">
        <w:r>
          <w:rPr>
            <w:rFonts w:hint="default"/>
          </w:rPr>
          <w:t>for</w:t>
        </w:r>
      </w:ins>
      <w:ins w:id="257" w:author="m" w:date="2023-06-05T15:53:15Z">
        <w:r>
          <w:rPr>
            <w:rFonts w:hint="default"/>
          </w:rPr>
          <w:t xml:space="preserve"> furthe</w:t>
        </w:r>
      </w:ins>
      <w:ins w:id="258" w:author="m" w:date="2023-06-05T15:53:16Z">
        <w:r>
          <w:rPr>
            <w:rFonts w:hint="default"/>
          </w:rPr>
          <w:t>r analys</w:t>
        </w:r>
      </w:ins>
      <w:ins w:id="259" w:author="m" w:date="2023-06-05T15:53:17Z">
        <w:r>
          <w:rPr>
            <w:rFonts w:hint="default"/>
          </w:rPr>
          <w:t xml:space="preserve">is </w:t>
        </w:r>
      </w:ins>
      <w:r>
        <w:t xml:space="preserve">using the function imp_raven from the package Rraven (Araya-Salas, 2020). </w:t>
      </w:r>
      <w:ins w:id="260" w:author="m" w:date="2023-06-05T15:53:38Z">
        <w:r>
          <w:rPr/>
          <w:t>We visually assessed variation call</w:t>
        </w:r>
      </w:ins>
      <w:ins w:id="261" w:author="m" w:date="2023-06-05T15:53:53Z">
        <w:r>
          <w:rPr>
            <w:rFonts w:hint="default"/>
          </w:rPr>
          <w:t xml:space="preserve"> str</w:t>
        </w:r>
      </w:ins>
      <w:ins w:id="262" w:author="m" w:date="2023-06-05T15:53:56Z">
        <w:r>
          <w:rPr>
            <w:rFonts w:hint="default"/>
          </w:rPr>
          <w:t>uctu</w:t>
        </w:r>
      </w:ins>
      <w:ins w:id="263" w:author="m" w:date="2023-06-05T15:53:57Z">
        <w:r>
          <w:rPr>
            <w:rFonts w:hint="default"/>
          </w:rPr>
          <w:t xml:space="preserve">re </w:t>
        </w:r>
      </w:ins>
      <w:ins w:id="264" w:author="m" w:date="2023-06-05T15:53:38Z">
        <w:r>
          <w:rPr/>
          <w:t>by creating spectrogram</w:t>
        </w:r>
      </w:ins>
      <w:ins w:id="265" w:author="m" w:date="2023-06-05T15:54:02Z">
        <w:r>
          <w:rPr>
            <w:rFonts w:hint="default"/>
          </w:rPr>
          <w:t xml:space="preserve"> </w:t>
        </w:r>
      </w:ins>
      <w:del w:id="266" w:author="m" w:date="2023-06-05T15:54:00Z">
        <w:r>
          <w:rPr/>
          <w:delText xml:space="preserve">All selection tables were combined, and the dataset was used to create a spectrographic </w:delText>
        </w:r>
      </w:del>
      <w:r>
        <w:t xml:space="preserve">catalogue of all calls </w:t>
      </w:r>
      <w:del w:id="267" w:author="m" w:date="2023-06-05T15:54:08Z">
        <w:r>
          <w:rPr/>
          <w:delText xml:space="preserve">from each year </w:delText>
        </w:r>
      </w:del>
      <w:r>
        <w:t xml:space="preserve">using the catalog function from the warbleR package </w:t>
      </w:r>
      <w:del w:id="268" w:author="m" w:date="2023-06-05T15:54:15Z">
        <w:r>
          <w:rPr/>
          <w:delText xml:space="preserve">in R </w:delText>
        </w:r>
      </w:del>
      <w:r>
        <w:t xml:space="preserve">(Araya-Salas &amp; Smith-Vidaurre, 2017) (code available supplementarily). </w:t>
      </w:r>
      <w:ins w:id="269" w:author="m" w:date="2023-06-05T15:54:19Z">
        <w:r>
          <w:rPr>
            <w:rFonts w:hint="default"/>
          </w:rPr>
          <w:t>T</w:t>
        </w:r>
      </w:ins>
      <w:ins w:id="270" w:author="m" w:date="2023-06-05T15:54:20Z">
        <w:r>
          <w:rPr>
            <w:rFonts w:hint="default"/>
          </w:rPr>
          <w:t>o do th</w:t>
        </w:r>
      </w:ins>
      <w:ins w:id="271" w:author="m" w:date="2023-06-05T15:54:21Z">
        <w:r>
          <w:rPr>
            <w:rFonts w:hint="default"/>
          </w:rPr>
          <w:t xml:space="preserve">is, </w:t>
        </w:r>
      </w:ins>
      <w:ins w:id="272" w:author="m" w:date="2023-06-05T15:54:22Z">
        <w:r>
          <w:rPr>
            <w:rFonts w:hint="default"/>
          </w:rPr>
          <w:t>w</w:t>
        </w:r>
      </w:ins>
      <w:del w:id="273" w:author="m" w:date="2023-06-05T15:54:22Z">
        <w:r>
          <w:rPr/>
          <w:delText>W</w:delText>
        </w:r>
      </w:del>
      <w:r>
        <w:t xml:space="preserve">e used a window length of 512, overlap of 85%, and a bandpass filter with low and high frequencies of 0.5kHz and 2.5kHz, respectively. We chose these frequency limits to filter out low and high frequency background noise such as traffic, </w:t>
      </w:r>
      <w:del w:id="274" w:author="Timothy Wright" w:date="2023-05-17T09:02:00Z">
        <w:r>
          <w:rPr/>
          <w:delText>cicadas</w:delText>
        </w:r>
      </w:del>
      <w:ins w:id="275" w:author="Timothy Wright" w:date="2023-05-17T09:02:00Z">
        <w:r>
          <w:rPr/>
          <w:t>insects</w:t>
        </w:r>
      </w:ins>
      <w:r>
        <w:t xml:space="preserve">, and other bird species. </w:t>
      </w:r>
      <w:del w:id="276" w:author="m" w:date="2023-06-05T15:55:10Z">
        <w:r>
          <w:rPr/>
          <w:delText xml:space="preserve">Calls were organized into visual catalog by site. </w:delText>
        </w:r>
      </w:del>
    </w:p>
    <w:p>
      <w:pPr>
        <w:spacing w:after="240"/>
        <w:rPr>
          <w:ins w:id="277" w:author="m" w:date="2023-06-05T15:55:11Z"/>
        </w:rPr>
      </w:pPr>
    </w:p>
    <w:p>
      <w:pPr>
        <w:spacing w:after="240"/>
      </w:pPr>
      <w:r>
        <w:t>Each contact call was categorized as being of low, medium, or high signal quality by a single observer (MG). Low quality calls were those that had high levels of noise interference, overlap with another call, and/or had no visible harmonic bands in the signal; calls of medium quality had some visible bands but lacked higher-frequency harmonics and might contain some noise interference. High quality calls had multiple, dark bands and no noise interference. Each spectrogram was evaluated for the presence of overlap with other calls, and whether a 2.5 kHz upper frequency limit excluded any overlapping signal or background noise. All low-quality calls were removed from the dataset along with calls that overlapped with another signal. Call</w:t>
      </w:r>
      <w:ins w:id="278" w:author="Timothy Wright" w:date="2023-05-17T09:04:00Z">
        <w:r>
          <w:rPr/>
          <w:t xml:space="preserve"> </w:t>
        </w:r>
      </w:ins>
      <w:r>
        <w:t>s</w:t>
      </w:r>
      <w:ins w:id="279" w:author="Timothy Wright" w:date="2023-05-17T09:04:00Z">
        <w:r>
          <w:rPr/>
          <w:t>elections</w:t>
        </w:r>
      </w:ins>
      <w:r>
        <w:t xml:space="preserve"> that </w:t>
      </w:r>
      <w:del w:id="280" w:author="Timothy Wright" w:date="2023-05-17T09:03:00Z">
        <w:r>
          <w:rPr/>
          <w:delText>presented with</w:delText>
        </w:r>
      </w:del>
      <w:ins w:id="281" w:author="Timothy Wright" w:date="2023-05-17T09:04:00Z">
        <w:r>
          <w:rPr/>
          <w:t>included</w:t>
        </w:r>
      </w:ins>
      <w:r>
        <w:t xml:space="preserve"> noise even after the bandpass filter was implemented were examined individually to determine whether that noise would interfere with </w:t>
      </w:r>
      <w:ins w:id="282" w:author="m" w:date="2023-06-05T16:00:58Z">
        <w:r>
          <w:rPr>
            <w:rFonts w:hint="default"/>
          </w:rPr>
          <w:t xml:space="preserve">the </w:t>
        </w:r>
      </w:ins>
      <w:r>
        <w:t xml:space="preserve">analysis. If noise did not overlap significantly with the call or was mostly excluded as a result of the bandpass filter, it was retained. </w:t>
      </w:r>
    </w:p>
    <w:p>
      <w:pPr>
        <w:spacing w:after="240"/>
      </w:pPr>
      <w:r>
        <w:t xml:space="preserve">After our visual assessment, we evaluated the number of remaining calls per bird at each site, and the number of birds at each site. Birds with less than 3 calls and sites with less than 3 birds were removed from the dataset. We adjusted the start and end times of the remaining calls using the seltailor function from the warbleR package in R (Araya-Salas &amp; Smith-Vidaurre, 2017) (code provided in electronic supplement). Each call was then categorized based on its acoustic structure; calls with noticeably different acoustic structures were categorized as a distinct call variant. This method is subjective but has proven to be useful as a tool to assess the overall degree of difference between variants, as described by Wright and colleagues in their previous studies on yellow-naped amazons </w:t>
      </w:r>
      <w:sdt>
        <w:sdtPr>
          <w:rPr>
            <w:color w:val="000000"/>
          </w:rPr>
          <w:tag w:val="MENDELEY_CITATION_v3_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"/>
          <w:id w:val="-548527118"/>
          <w:placeholder>
            <w:docPart w:val="DefaultPlaceholder_-1854013440"/>
          </w:placeholder>
        </w:sdtPr>
        <w:sdtEndPr>
          <w:rPr>
            <w:color w:val="000000"/>
          </w:rPr>
        </w:sdtEndPr>
        <w:sdtContent>
          <w:r>
            <w:rPr>
              <w:color w:val="000000"/>
            </w:rPr>
            <w:t>(Wright, 1996; Wright et al., 2008)</w:t>
          </w:r>
        </w:sdtContent>
      </w:sdt>
      <w:r>
        <w:t>. All calls were grouped by country for subsequent analyses to aid in visual assessment of results.</w:t>
      </w:r>
    </w:p>
    <w:p>
      <w:pPr>
        <w:pStyle w:val="3"/>
        <w:spacing w:after="240"/>
        <w:rPr>
          <w:rFonts w:ascii="Times New Roman" w:hAnsi="Times New Roman"/>
          <w:b/>
          <w:bCs/>
          <w:color w:val="000000"/>
          <w:sz w:val="24"/>
          <w:szCs w:val="24"/>
        </w:rPr>
      </w:pPr>
      <w:bookmarkStart w:id="8" w:name="_Toc57588852"/>
      <w:bookmarkStart w:id="9" w:name="_Toc57588957"/>
      <w:r>
        <w:rPr>
          <w:rFonts w:ascii="Times New Roman" w:hAnsi="Times New Roman"/>
          <w:b/>
          <w:bCs/>
          <w:color w:val="000000"/>
          <w:sz w:val="24"/>
          <w:szCs w:val="24"/>
        </w:rPr>
        <w:t>2.5</w:t>
      </w:r>
      <w:r>
        <w:rPr>
          <w:rFonts w:ascii="Times New Roman" w:hAnsi="Times New Roman"/>
          <w:b/>
          <w:bCs/>
          <w:color w:val="000000"/>
          <w:sz w:val="24"/>
          <w:szCs w:val="24"/>
        </w:rPr>
        <w:tab/>
      </w:r>
      <w:r>
        <w:rPr>
          <w:rFonts w:ascii="Times New Roman" w:hAnsi="Times New Roman"/>
          <w:b/>
          <w:bCs/>
          <w:color w:val="000000"/>
          <w:sz w:val="24"/>
          <w:szCs w:val="24"/>
        </w:rPr>
        <w:t>Statistical analyses</w:t>
      </w:r>
      <w:bookmarkEnd w:id="8"/>
      <w:bookmarkEnd w:id="9"/>
    </w:p>
    <w:p>
      <w:pPr>
        <w:spacing w:after="240"/>
      </w:pPr>
      <w:r>
        <w:t xml:space="preserve">We </w:t>
      </w:r>
      <w:del w:id="283" w:author="m" w:date="2023-06-05T16:02:18Z">
        <w:r>
          <w:rPr>
            <w:rFonts w:hint="default"/>
            <w:lang w:val="en-US"/>
          </w:rPr>
          <w:delText>conducted a</w:delText>
        </w:r>
      </w:del>
      <w:ins w:id="284" w:author="m" w:date="2023-06-05T16:02:18Z">
        <w:r>
          <w:rPr>
            <w:rFonts w:hint="default"/>
          </w:rPr>
          <w:t>use</w:t>
        </w:r>
      </w:ins>
      <w:ins w:id="285" w:author="m" w:date="2023-06-05T16:02:20Z">
        <w:r>
          <w:rPr>
            <w:rFonts w:hint="default"/>
          </w:rPr>
          <w:t>d</w:t>
        </w:r>
      </w:ins>
      <w:r>
        <w:t xml:space="preserve"> spectrographic cross-correlation (SPCC)</w:t>
      </w:r>
      <w:ins w:id="286" w:author="m" w:date="2023-06-05T16:02:24Z">
        <w:r>
          <w:rPr>
            <w:rFonts w:hint="default"/>
          </w:rPr>
          <w:t xml:space="preserve"> </w:t>
        </w:r>
      </w:ins>
      <w:ins w:id="287" w:author="m" w:date="2023-06-05T16:02:26Z">
        <w:r>
          <w:rPr>
            <w:rFonts w:hint="default"/>
          </w:rPr>
          <w:t>to</w:t>
        </w:r>
      </w:ins>
      <w:ins w:id="288" w:author="m" w:date="2023-06-05T16:02:27Z">
        <w:r>
          <w:rPr>
            <w:rFonts w:hint="default"/>
          </w:rPr>
          <w:t xml:space="preserve"> es</w:t>
        </w:r>
      </w:ins>
      <w:ins w:id="289" w:author="m" w:date="2023-06-05T16:02:28Z">
        <w:r>
          <w:rPr>
            <w:rFonts w:hint="default"/>
          </w:rPr>
          <w:t xml:space="preserve">timate </w:t>
        </w:r>
      </w:ins>
      <w:ins w:id="290" w:author="m" w:date="2023-06-05T16:02:29Z">
        <w:r>
          <w:rPr>
            <w:rFonts w:hint="default"/>
          </w:rPr>
          <w:t>pair</w:t>
        </w:r>
      </w:ins>
      <w:ins w:id="291" w:author="m" w:date="2023-06-05T16:02:30Z">
        <w:r>
          <w:rPr>
            <w:rFonts w:hint="default"/>
          </w:rPr>
          <w:t xml:space="preserve">wise </w:t>
        </w:r>
      </w:ins>
      <w:ins w:id="292" w:author="m" w:date="2023-06-05T16:03:08Z">
        <w:r>
          <w:rPr>
            <w:rFonts w:hint="default"/>
          </w:rPr>
          <w:t>di</w:t>
        </w:r>
      </w:ins>
      <w:ins w:id="293" w:author="m" w:date="2023-06-05T16:02:36Z">
        <w:r>
          <w:rPr>
            <w:rFonts w:hint="default"/>
          </w:rPr>
          <w:t>si</w:t>
        </w:r>
      </w:ins>
      <w:ins w:id="294" w:author="m" w:date="2023-06-05T16:02:37Z">
        <w:r>
          <w:rPr>
            <w:rFonts w:hint="default"/>
          </w:rPr>
          <w:t>milari</w:t>
        </w:r>
      </w:ins>
      <w:ins w:id="295" w:author="m" w:date="2023-06-05T16:02:38Z">
        <w:r>
          <w:rPr>
            <w:rFonts w:hint="default"/>
          </w:rPr>
          <w:t>ty</w:t>
        </w:r>
      </w:ins>
      <w:ins w:id="296" w:author="m" w:date="2023-06-05T16:02:40Z">
        <w:r>
          <w:rPr>
            <w:rFonts w:hint="default"/>
          </w:rPr>
          <w:t xml:space="preserve"> am</w:t>
        </w:r>
      </w:ins>
      <w:ins w:id="297" w:author="m" w:date="2023-06-05T16:02:41Z">
        <w:r>
          <w:rPr>
            <w:rFonts w:hint="default"/>
          </w:rPr>
          <w:t>ong</w:t>
        </w:r>
      </w:ins>
      <w:ins w:id="298" w:author="m" w:date="2023-06-05T16:02:42Z">
        <w:r>
          <w:rPr>
            <w:rFonts w:hint="default"/>
          </w:rPr>
          <w:t xml:space="preserve"> all c</w:t>
        </w:r>
      </w:ins>
      <w:ins w:id="299" w:author="m" w:date="2023-06-05T16:02:44Z">
        <w:r>
          <w:rPr>
            <w:rFonts w:hint="default"/>
          </w:rPr>
          <w:t>alls</w:t>
        </w:r>
      </w:ins>
      <w:r>
        <w:t xml:space="preserve"> using the cross_correlation function from the package warbleR in R (Araya-Salas &amp; Smith-Vidaurre, 2017). Window length was set at 512, overlap was set at 85%, and low and high frequency bounds set at 0.5kHz and 2.5 kHz, respectively. </w:t>
      </w:r>
      <w:del w:id="300" w:author="m" w:date="2023-06-05T16:03:20Z">
        <w:r>
          <w:rPr>
            <w:rFonts w:hint="default"/>
            <w:lang w:val="en-US"/>
          </w:rPr>
          <w:delText>The cross_correlation function generates a correlation matrix that we used to</w:delText>
        </w:r>
      </w:del>
      <w:ins w:id="301" w:author="m" w:date="2023-06-05T16:03:35Z">
        <w:r>
          <w:rPr>
            <w:rFonts w:hint="default"/>
          </w:rPr>
          <w:t>P</w:t>
        </w:r>
      </w:ins>
      <w:ins w:id="302" w:author="m" w:date="2023-06-05T16:03:36Z">
        <w:r>
          <w:rPr>
            <w:rFonts w:hint="default"/>
          </w:rPr>
          <w:t>airwise</w:t>
        </w:r>
      </w:ins>
      <w:ins w:id="303" w:author="m" w:date="2023-06-05T16:03:37Z">
        <w:r>
          <w:rPr>
            <w:rFonts w:hint="default"/>
          </w:rPr>
          <w:t xml:space="preserve"> </w:t>
        </w:r>
      </w:ins>
      <w:ins w:id="304" w:author="m" w:date="2023-06-05T16:03:38Z">
        <w:r>
          <w:rPr>
            <w:rFonts w:hint="default"/>
          </w:rPr>
          <w:t>c</w:t>
        </w:r>
      </w:ins>
      <w:ins w:id="305" w:author="m" w:date="2023-06-05T16:03:28Z">
        <w:r>
          <w:rPr>
            <w:rFonts w:hint="default"/>
          </w:rPr>
          <w:t>ros</w:t>
        </w:r>
      </w:ins>
      <w:ins w:id="306" w:author="m" w:date="2023-06-05T16:03:29Z">
        <w:r>
          <w:rPr>
            <w:rFonts w:hint="default"/>
          </w:rPr>
          <w:t>s-</w:t>
        </w:r>
      </w:ins>
      <w:ins w:id="307" w:author="m" w:date="2023-06-05T16:03:31Z">
        <w:r>
          <w:rPr>
            <w:rFonts w:hint="default"/>
          </w:rPr>
          <w:t>corre</w:t>
        </w:r>
      </w:ins>
      <w:ins w:id="308" w:author="m" w:date="2023-06-05T16:03:32Z">
        <w:r>
          <w:rPr>
            <w:rFonts w:hint="default"/>
          </w:rPr>
          <w:t>la</w:t>
        </w:r>
      </w:ins>
      <w:ins w:id="309" w:author="m" w:date="2023-06-05T16:03:33Z">
        <w:r>
          <w:rPr>
            <w:rFonts w:hint="default"/>
          </w:rPr>
          <w:t>tion</w:t>
        </w:r>
      </w:ins>
      <w:r>
        <w:t xml:space="preserve"> </w:t>
      </w:r>
      <w:ins w:id="310" w:author="m" w:date="2023-06-05T16:03:40Z">
        <w:r>
          <w:rPr>
            <w:rFonts w:hint="default"/>
          </w:rPr>
          <w:t>va</w:t>
        </w:r>
      </w:ins>
      <w:ins w:id="311" w:author="m" w:date="2023-06-05T16:03:41Z">
        <w:r>
          <w:rPr>
            <w:rFonts w:hint="default"/>
          </w:rPr>
          <w:t>lue</w:t>
        </w:r>
      </w:ins>
      <w:ins w:id="312" w:author="m" w:date="2023-06-05T16:03:42Z">
        <w:r>
          <w:rPr>
            <w:rFonts w:hint="default"/>
          </w:rPr>
          <w:t xml:space="preserve">s were </w:t>
        </w:r>
      </w:ins>
      <w:del w:id="313" w:author="m" w:date="2023-06-05T16:03:44Z">
        <w:r>
          <w:rPr>
            <w:rFonts w:hint="default"/>
            <w:lang w:val="en-US"/>
          </w:rPr>
          <w:delText xml:space="preserve">create </w:delText>
        </w:r>
      </w:del>
      <w:ins w:id="314" w:author="m" w:date="2023-06-05T16:03:44Z">
        <w:r>
          <w:rPr>
            <w:rFonts w:hint="default"/>
          </w:rPr>
          <w:t>co</w:t>
        </w:r>
      </w:ins>
      <w:ins w:id="315" w:author="m" w:date="2023-06-05T16:03:45Z">
        <w:r>
          <w:rPr>
            <w:rFonts w:hint="default"/>
          </w:rPr>
          <w:t>nverte</w:t>
        </w:r>
      </w:ins>
      <w:ins w:id="316" w:author="m" w:date="2023-06-05T16:03:46Z">
        <w:r>
          <w:rPr>
            <w:rFonts w:hint="default"/>
          </w:rPr>
          <w:t>d into</w:t>
        </w:r>
      </w:ins>
      <w:ins w:id="317" w:author="m" w:date="2023-06-05T16:03:47Z">
        <w:r>
          <w:rPr>
            <w:rFonts w:hint="default"/>
          </w:rPr>
          <w:t xml:space="preserve"> </w:t>
        </w:r>
      </w:ins>
      <w:ins w:id="318" w:author="m" w:date="2023-06-05T16:03:53Z">
        <w:r>
          <w:rPr>
            <w:rFonts w:hint="default"/>
          </w:rPr>
          <w:t>v</w:t>
        </w:r>
      </w:ins>
      <w:ins w:id="319" w:author="m" w:date="2023-06-05T16:03:54Z">
        <w:r>
          <w:rPr>
            <w:rFonts w:hint="default"/>
          </w:rPr>
          <w:t>ector</w:t>
        </w:r>
      </w:ins>
      <w:ins w:id="320" w:author="m" w:date="2023-06-05T16:03:55Z">
        <w:r>
          <w:rPr>
            <w:rFonts w:hint="default"/>
          </w:rPr>
          <w:t>s repre</w:t>
        </w:r>
      </w:ins>
      <w:ins w:id="321" w:author="m" w:date="2023-06-05T16:03:56Z">
        <w:r>
          <w:rPr>
            <w:rFonts w:hint="default"/>
          </w:rPr>
          <w:t xml:space="preserve">senting </w:t>
        </w:r>
      </w:ins>
      <w:ins w:id="322" w:author="m" w:date="2023-06-05T16:04:03Z">
        <w:r>
          <w:rPr>
            <w:rFonts w:hint="default"/>
          </w:rPr>
          <w:t>vari</w:t>
        </w:r>
      </w:ins>
      <w:ins w:id="323" w:author="m" w:date="2023-06-05T16:04:04Z">
        <w:r>
          <w:rPr>
            <w:rFonts w:hint="default"/>
          </w:rPr>
          <w:t xml:space="preserve">ation in </w:t>
        </w:r>
      </w:ins>
      <w:ins w:id="324" w:author="m" w:date="2023-06-05T16:03:58Z">
        <w:r>
          <w:rPr>
            <w:rFonts w:hint="default"/>
          </w:rPr>
          <w:t>acousti</w:t>
        </w:r>
      </w:ins>
      <w:ins w:id="325" w:author="m" w:date="2023-06-05T16:03:59Z">
        <w:r>
          <w:rPr>
            <w:rFonts w:hint="default"/>
          </w:rPr>
          <w:t>c</w:t>
        </w:r>
      </w:ins>
      <w:ins w:id="326" w:author="m" w:date="2023-06-05T16:04:00Z">
        <w:r>
          <w:rPr>
            <w:rFonts w:hint="default"/>
          </w:rPr>
          <w:t xml:space="preserve"> </w:t>
        </w:r>
      </w:ins>
      <w:ins w:id="327" w:author="m" w:date="2023-06-05T16:04:05Z">
        <w:r>
          <w:rPr>
            <w:rFonts w:hint="default"/>
          </w:rPr>
          <w:t>s</w:t>
        </w:r>
      </w:ins>
      <w:ins w:id="328" w:author="m" w:date="2023-06-05T16:04:06Z">
        <w:r>
          <w:rPr>
            <w:rFonts w:hint="default"/>
          </w:rPr>
          <w:t>tructure</w:t>
        </w:r>
      </w:ins>
      <w:ins w:id="329" w:author="m" w:date="2023-06-05T16:04:07Z">
        <w:r>
          <w:rPr>
            <w:rFonts w:hint="default"/>
          </w:rPr>
          <w:t xml:space="preserve"> </w:t>
        </w:r>
      </w:ins>
      <w:ins w:id="330" w:author="m" w:date="2023-06-05T16:04:08Z">
        <w:r>
          <w:rPr>
            <w:rFonts w:hint="default"/>
          </w:rPr>
          <w:t xml:space="preserve">using </w:t>
        </w:r>
      </w:ins>
      <w:r>
        <w:t xml:space="preserve">classic metric </w:t>
      </w:r>
      <w:commentRangeStart w:id="22"/>
      <w:r>
        <w:t xml:space="preserve">multidimensional scaling (hereafter, MDS) </w:t>
      </w:r>
      <w:del w:id="331" w:author="m" w:date="2023-06-05T16:04:26Z">
        <w:commentRangeStart w:id="23"/>
        <w:r>
          <w:rPr>
            <w:rFonts w:hint="default"/>
            <w:lang w:val="en-US"/>
          </w:rPr>
          <w:delText xml:space="preserve">plots as well as </w:delText>
        </w:r>
      </w:del>
      <w:ins w:id="332" w:author="m" w:date="2023-06-05T16:04:26Z">
        <w:r>
          <w:rPr>
            <w:rFonts w:hint="default"/>
          </w:rPr>
          <w:t xml:space="preserve">and </w:t>
        </w:r>
      </w:ins>
      <w:r>
        <w:t>Kruskal non-metric MDS plots</w:t>
      </w:r>
      <w:commentRangeEnd w:id="22"/>
      <w:r>
        <w:commentReference w:id="22"/>
      </w:r>
      <w:r>
        <w:t>.</w:t>
      </w:r>
      <w:ins w:id="333" w:author="m" w:date="2023-06-05T16:05:00Z">
        <w:r>
          <w:rPr>
            <w:rFonts w:hint="default"/>
          </w:rPr>
          <w:t xml:space="preserve"> </w:t>
        </w:r>
      </w:ins>
      <w:del w:id="334" w:author="m" w:date="2023-06-05T16:05:03Z">
        <w:r>
          <w:rPr>
            <w:rFonts w:hint="default"/>
            <w:lang w:val="en-US"/>
          </w:rPr>
          <w:delText xml:space="preserve"> The classic MDS plots were created by using the package ggplot2 (version 3.3.5) </w:delText>
        </w:r>
      </w:del>
      <w:customXmlDelRangeStart w:id="336" w:author="m" w:date="2023-06-05T16:05:03Z"/>
      <w:sdt>
        <w:sdtPr>
          <w:rPr>
            <w:rFonts w:hint="default"/>
            <w:color w:val="000000"/>
            <w:lang w:val="en-US"/>
          </w:rPr>
          <w:tag w:val="MENDELEY_CITATION_v3_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"/>
          <w:id w:val="2060207578"/>
          <w:placeholder>
            <w:docPart w:val="DefaultPlaceholder_-1854013440"/>
          </w:placeholder>
        </w:sdtPr>
        <w:sdtEndPr>
          <w:rPr>
            <w:rFonts w:hint="default"/>
            <w:color w:val="000000"/>
            <w:lang w:val="en-US"/>
          </w:rPr>
        </w:sdtEndPr>
        <w:sdtContent>
          <w:customXmlDelRangeEnd w:id="336"/>
          <w:del w:id="338" w:author="m" w:date="2023-06-05T16:05:03Z">
            <w:r>
              <w:rPr>
                <w:rFonts w:hint="default"/>
                <w:color w:val="000000"/>
                <w:lang w:val="en-US"/>
              </w:rPr>
              <w:delText>(Wickham, 2009)</w:delText>
            </w:r>
          </w:del>
          <w:customXmlDelRangeStart w:id="340" w:author="m" w:date="2023-06-05T16:05:03Z"/>
        </w:sdtContent>
      </w:sdt>
      <w:customXmlDelRangeEnd w:id="340"/>
      <w:del w:id="341" w:author="m" w:date="2023-06-05T16:05:03Z">
        <w:r>
          <w:rPr>
            <w:rFonts w:hint="default"/>
            <w:lang w:val="en-US"/>
          </w:rPr>
          <w:delText xml:space="preserve"> to plot all points from the first two dimensions of the cross-correlation matrix in acoustic space. We also created Kruskal non-metric MDS plots (hereafter, kernel plots) using the function isoMDS from the package MASS in R </w:delText>
        </w:r>
      </w:del>
      <w:customXmlDelRangeStart w:id="343" w:author="m" w:date="2023-06-05T16:05:03Z"/>
      <w:sdt>
        <w:sdtPr>
          <w:rPr>
            <w:rFonts w:hint="default"/>
            <w:color w:val="000000"/>
            <w:lang w:val="en-US"/>
          </w:rPr>
          <w:tag w:val="MENDELEY_CITATION_v3_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"/>
          <w:id w:val="1995824522"/>
          <w:placeholder>
            <w:docPart w:val="DefaultPlaceholder_-1854013440"/>
          </w:placeholder>
        </w:sdtPr>
        <w:sdtEndPr>
          <w:rPr>
            <w:rFonts w:hint="default"/>
            <w:color w:val="000000"/>
            <w:lang w:val="en-US"/>
          </w:rPr>
        </w:sdtEndPr>
        <w:sdtContent>
          <w:customXmlDelRangeEnd w:id="343"/>
          <w:del w:id="345" w:author="m" w:date="2023-06-05T16:05:03Z">
            <w:r>
              <w:rPr>
                <w:rFonts w:hint="default"/>
                <w:color w:val="000000"/>
                <w:lang w:val="en-US"/>
              </w:rPr>
              <w:delText>(Venables and Ripley, 2002)</w:delText>
            </w:r>
          </w:del>
          <w:customXmlDelRangeStart w:id="347" w:author="m" w:date="2023-06-05T16:05:03Z"/>
        </w:sdtContent>
      </w:sdt>
      <w:customXmlDelRangeEnd w:id="347"/>
      <w:del w:id="348" w:author="m" w:date="2023-06-05T16:05:03Z">
        <w:r>
          <w:rPr>
            <w:rFonts w:hint="default"/>
            <w:lang w:val="en-US"/>
          </w:rPr>
          <w:delText>. The k</w:delText>
        </w:r>
      </w:del>
      <w:ins w:id="349" w:author="m" w:date="2023-06-05T16:05:04Z">
        <w:r>
          <w:rPr>
            <w:rFonts w:hint="default"/>
          </w:rPr>
          <w:t>K</w:t>
        </w:r>
      </w:ins>
      <w:r>
        <w:t>ernel plots</w:t>
      </w:r>
      <w:del w:id="350" w:author="m" w:date="2023-06-05T16:05:09Z">
        <w:r>
          <w:rPr>
            <w:rFonts w:hint="default"/>
            <w:lang w:val="en-US"/>
          </w:rPr>
          <w:delText xml:space="preserve"> we </w:delText>
        </w:r>
      </w:del>
      <w:ins w:id="351" w:author="m" w:date="2023-06-05T16:05:09Z">
        <w:r>
          <w:rPr>
            <w:rFonts w:hint="default"/>
          </w:rPr>
          <w:t xml:space="preserve"> w</w:t>
        </w:r>
      </w:ins>
      <w:ins w:id="352" w:author="m" w:date="2023-06-05T16:05:10Z">
        <w:r>
          <w:rPr>
            <w:rFonts w:hint="default"/>
          </w:rPr>
          <w:t>ere</w:t>
        </w:r>
      </w:ins>
      <w:ins w:id="353" w:author="m" w:date="2023-06-05T16:05:11Z">
        <w:r>
          <w:rPr>
            <w:rFonts w:hint="default"/>
          </w:rPr>
          <w:t xml:space="preserve"> then </w:t>
        </w:r>
      </w:ins>
      <w:r>
        <w:t xml:space="preserve">produced </w:t>
      </w:r>
      <w:ins w:id="354" w:author="m" w:date="2023-06-05T16:05:12Z">
        <w:r>
          <w:rPr>
            <w:rFonts w:hint="default"/>
          </w:rPr>
          <w:t>t</w:t>
        </w:r>
      </w:ins>
      <w:ins w:id="355" w:author="m" w:date="2023-06-05T16:05:13Z">
        <w:r>
          <w:rPr>
            <w:rFonts w:hint="default"/>
          </w:rPr>
          <w:t xml:space="preserve">o </w:t>
        </w:r>
      </w:ins>
      <w:r>
        <w:t>show</w:t>
      </w:r>
      <w:del w:id="356" w:author="m" w:date="2023-06-05T16:05:14Z">
        <w:r>
          <w:rPr/>
          <w:delText>ed</w:delText>
        </w:r>
      </w:del>
      <w:r>
        <w:t xml:space="preserve"> the distribution of each call using contour lines, with closer lines representing a higher density of calls. The smallest circles indicate high concentrations of calls in one area of acoustic space; we refer to these as </w:t>
      </w:r>
      <w:commentRangeStart w:id="24"/>
      <w:r>
        <w:t xml:space="preserve">centroids </w:t>
      </w:r>
      <w:commentRangeEnd w:id="24"/>
      <w:r>
        <w:rPr>
          <w:rStyle w:val="8"/>
        </w:rPr>
        <w:commentReference w:id="24"/>
      </w:r>
      <w:r>
        <w:t xml:space="preserve">of the distribution. In addition to creating plots for each country, we also generated cumulative plots over the entire range for each analysis to assess whether variation appeared to be random or clinal. </w:t>
      </w:r>
      <w:commentRangeEnd w:id="23"/>
      <w:r>
        <w:commentReference w:id="23"/>
      </w:r>
      <w:r>
        <w:t xml:space="preserve">All code used for SPCC and MDS plots was modelled on code by Smith-Vidaurre </w:t>
      </w:r>
      <w:r>
        <w:rPr>
          <w:i/>
          <w:iCs/>
        </w:rPr>
        <w:t>et al</w:t>
      </w:r>
      <w:r>
        <w:t>.</w:t>
      </w:r>
      <w:del w:id="357" w:author="m" w:date="2023-06-05T16:07:16Z">
        <w:r>
          <w:rPr/>
          <w:delText xml:space="preserve"> </w:delText>
        </w:r>
      </w:del>
      <w:del w:id="358" w:author="m" w:date="2023-06-05T16:07:15Z">
        <w:r>
          <w:rPr/>
          <w:delText>available online via GitHub</w:delText>
        </w:r>
      </w:del>
      <w:r>
        <w:t xml:space="preserve"> </w:t>
      </w:r>
      <w:sdt>
        <w:sdtPr>
          <w:rPr>
            <w:color w:val="000000"/>
          </w:rPr>
          <w:tag w:val="MENDELEY_CITATION_v3_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"/>
          <w:id w:val="432946259"/>
          <w:placeholder>
            <w:docPart w:val="DefaultPlaceholder_-1854013440"/>
          </w:placeholder>
        </w:sdtPr>
        <w:sdtEndPr>
          <w:rPr>
            <w:color w:val="000000"/>
          </w:rPr>
        </w:sdtEndPr>
        <w:sdtContent>
          <w:r>
            <w:rPr>
              <w:rStyle w:val="8"/>
              <w:color w:val="000000"/>
              <w:sz w:val="21"/>
              <w:szCs w:val="21"/>
              <w:rPrChange w:id="359" w:author="m" w:date="2023-06-05T16:07:27Z">
                <w:rPr>
                  <w:rStyle w:val="8"/>
                  <w:color w:val="000000"/>
                </w:rPr>
              </w:rPrChange>
            </w:rPr>
            <w:t>(</w:t>
          </w:r>
          <w:del w:id="360" w:author="m" w:date="2023-06-05T16:07:43Z">
            <w:commentRangeStart w:id="25"/>
            <w:r>
              <w:rPr>
                <w:rStyle w:val="8"/>
                <w:color w:val="000000"/>
                <w:sz w:val="24"/>
                <w:szCs w:val="24"/>
                <w:rPrChange w:id="361" w:author="m" w:date="2023-06-05T16:07:33Z">
                  <w:rPr>
                    <w:rStyle w:val="8"/>
                    <w:color w:val="000000"/>
                  </w:rPr>
                </w:rPrChange>
              </w:rPr>
              <w:delText>Smith-</w:delText>
            </w:r>
            <w:commentRangeEnd w:id="25"/>
          </w:del>
          <w:del w:id="363" w:author="m" w:date="2023-06-05T16:07:43Z">
            <w:r>
              <w:rPr>
                <w:rStyle w:val="8"/>
                <w:sz w:val="24"/>
                <w:szCs w:val="24"/>
                <w:rPrChange w:id="364" w:author="m" w:date="2023-06-05T16:07:33Z">
                  <w:rPr>
                    <w:rStyle w:val="8"/>
                  </w:rPr>
                </w:rPrChange>
              </w:rPr>
              <w:commentReference w:id="25"/>
            </w:r>
          </w:del>
          <w:del w:id="366" w:author="m" w:date="2023-06-05T16:07:43Z">
            <w:r>
              <w:rPr>
                <w:rStyle w:val="8"/>
                <w:color w:val="000000"/>
                <w:sz w:val="24"/>
                <w:szCs w:val="24"/>
                <w:rPrChange w:id="367" w:author="m" w:date="2023-06-05T16:07:33Z">
                  <w:rPr>
                    <w:rStyle w:val="8"/>
                    <w:color w:val="000000"/>
                  </w:rPr>
                </w:rPrChange>
              </w:rPr>
              <w:delText xml:space="preserve">Vidaurre et al., </w:delText>
            </w:r>
          </w:del>
          <w:r>
            <w:rPr>
              <w:rStyle w:val="8"/>
              <w:color w:val="000000"/>
              <w:sz w:val="24"/>
              <w:szCs w:val="24"/>
              <w:rPrChange w:id="369" w:author="m" w:date="2023-06-05T16:07:33Z">
                <w:rPr>
                  <w:rStyle w:val="8"/>
                  <w:color w:val="000000"/>
                </w:rPr>
              </w:rPrChange>
            </w:rPr>
            <w:t>2021</w:t>
          </w:r>
          <w:r>
            <w:rPr>
              <w:rStyle w:val="8"/>
              <w:color w:val="000000"/>
            </w:rPr>
            <w:t>)</w:t>
          </w:r>
        </w:sdtContent>
      </w:sdt>
      <w:r>
        <w:t xml:space="preserve">. </w:t>
      </w:r>
    </w:p>
    <w:p>
      <w:pPr>
        <w:spacing w:after="240"/>
      </w:pPr>
      <w:r>
        <w:t xml:space="preserve">We used </w:t>
      </w:r>
      <w:del w:id="370" w:author="m" w:date="2023-06-05T16:07:56Z">
        <w:r>
          <w:rPr/>
          <w:delText xml:space="preserve">a </w:delText>
        </w:r>
      </w:del>
      <w:r>
        <w:t xml:space="preserve">principal component analysis </w:t>
      </w:r>
      <w:ins w:id="371" w:author="m" w:date="2023-06-05T16:07:59Z">
        <w:r>
          <w:rPr>
            <w:rFonts w:hint="default"/>
          </w:rPr>
          <w:t>on s</w:t>
        </w:r>
      </w:ins>
      <w:ins w:id="372" w:author="m" w:date="2023-06-05T16:08:00Z">
        <w:r>
          <w:rPr>
            <w:rFonts w:hint="default"/>
          </w:rPr>
          <w:t>pectr</w:t>
        </w:r>
      </w:ins>
      <w:ins w:id="373" w:author="m" w:date="2023-06-05T16:08:01Z">
        <w:r>
          <w:rPr>
            <w:rFonts w:hint="default"/>
          </w:rPr>
          <w:t>ogra</w:t>
        </w:r>
      </w:ins>
      <w:ins w:id="374" w:author="m" w:date="2023-06-05T16:08:02Z">
        <w:r>
          <w:rPr>
            <w:rFonts w:hint="default"/>
          </w:rPr>
          <w:t>phi</w:t>
        </w:r>
      </w:ins>
      <w:ins w:id="375" w:author="m" w:date="2023-06-05T16:08:03Z">
        <w:r>
          <w:rPr>
            <w:rFonts w:hint="default"/>
          </w:rPr>
          <w:t xml:space="preserve">c </w:t>
        </w:r>
      </w:ins>
      <w:ins w:id="376" w:author="m" w:date="2023-06-05T16:08:05Z">
        <w:r>
          <w:rPr>
            <w:rFonts w:hint="default"/>
          </w:rPr>
          <w:t>fea</w:t>
        </w:r>
      </w:ins>
      <w:ins w:id="377" w:author="m" w:date="2023-06-05T16:08:06Z">
        <w:r>
          <w:rPr>
            <w:rFonts w:hint="default"/>
          </w:rPr>
          <w:t xml:space="preserve">tures </w:t>
        </w:r>
      </w:ins>
      <w:r>
        <w:t xml:space="preserve">as an alternative approach to measure similarity between call variants across the range. </w:t>
      </w:r>
      <w:commentRangeStart w:id="26"/>
      <w:commentRangeStart w:id="27"/>
      <w:commentRangeStart w:id="28"/>
      <w:commentRangeStart w:id="29"/>
      <w:r>
        <w:t xml:space="preserve">We accomplished this by first using the spectro_analysis function from the warbleR package in R (Araya-Salas &amp; Smith-Vidaurre, 2017) to measure </w:t>
      </w:r>
      <w:ins w:id="378" w:author="Timothy Wright" w:date="2023-05-17T09:07:00Z">
        <w:r>
          <w:rPr/>
          <w:t xml:space="preserve">34 </w:t>
        </w:r>
      </w:ins>
      <w:r>
        <w:t xml:space="preserve">acoustic parameters </w:t>
      </w:r>
      <w:del w:id="379" w:author="Timothy Wright" w:date="2023-05-17T09:07:00Z">
        <w:r>
          <w:rPr/>
          <w:delText xml:space="preserve">across </w:delText>
        </w:r>
      </w:del>
      <w:ins w:id="380" w:author="Timothy Wright" w:date="2023-05-17T09:07:00Z">
        <w:r>
          <w:rPr/>
          <w:t xml:space="preserve">on each </w:t>
        </w:r>
      </w:ins>
      <w:r>
        <w:t>call</w:t>
      </w:r>
      <w:del w:id="381" w:author="Timothy Wright" w:date="2023-05-17T09:07:00Z">
        <w:r>
          <w:rPr/>
          <w:delText>s</w:delText>
        </w:r>
      </w:del>
      <w:r>
        <w:t xml:space="preserve">, and then using the prcomp function </w:t>
      </w:r>
      <w:sdt>
        <w:sdtPr>
          <w:rPr>
            <w:color w:val="000000"/>
          </w:rPr>
          <w:tag w:val="MENDELEY_CITATION_v3_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"/>
          <w:id w:val="-1179739563"/>
          <w:placeholder>
            <w:docPart w:val="DefaultPlaceholder_-1854013440"/>
          </w:placeholder>
        </w:sdtPr>
        <w:sdtEndPr>
          <w:rPr>
            <w:color w:val="000000"/>
          </w:rPr>
        </w:sdtEndPr>
        <w:sdtContent>
          <w:r>
            <w:rPr>
              <w:color w:val="000000"/>
            </w:rPr>
            <w:t>(R Core Team, 2021)</w:t>
          </w:r>
        </w:sdtContent>
      </w:sdt>
      <w:r>
        <w:t xml:space="preserve"> to apply </w:t>
      </w:r>
      <w:del w:id="382" w:author="Timothy Wright" w:date="2023-05-17T09:07:00Z">
        <w:r>
          <w:rPr/>
          <w:delText xml:space="preserve">the </w:delText>
        </w:r>
      </w:del>
      <w:r>
        <w:t>principal component analysis (PCA)</w:t>
      </w:r>
      <w:ins w:id="383" w:author="Timothy Wright" w:date="2023-05-17T09:07:00Z">
        <w:r>
          <w:rPr/>
          <w:t xml:space="preserve"> to </w:t>
        </w:r>
      </w:ins>
      <w:ins w:id="384" w:author="Timothy Wright" w:date="2023-05-17T09:08:00Z">
        <w:r>
          <w:rPr/>
          <w:t>reduce dimensionality</w:t>
        </w:r>
      </w:ins>
      <w:r>
        <w:t>. We plotted the first 2 principal components for each region</w:t>
      </w:r>
      <w:del w:id="385" w:author="Timothy Wright" w:date="2023-05-17T09:08:00Z">
        <w:r>
          <w:rPr/>
          <w:delText xml:space="preserve"> </w:delText>
        </w:r>
      </w:del>
      <w:ins w:id="386" w:author="Timothy Wright" w:date="2023-05-17T09:08:00Z">
        <w:r>
          <w:rPr/>
          <w:t xml:space="preserve"> to compare to </w:t>
        </w:r>
      </w:ins>
      <w:ins w:id="387" w:author="m" w:date="2023-06-05T16:10:55Z">
        <w:r>
          <w:rPr>
            <w:rFonts w:hint="default"/>
          </w:rPr>
          <w:t xml:space="preserve">the </w:t>
        </w:r>
      </w:ins>
      <w:ins w:id="388" w:author="Timothy Wright" w:date="2023-05-17T09:08:00Z">
        <w:del w:id="389" w:author="m" w:date="2023-06-05T16:10:45Z">
          <w:r>
            <w:rPr>
              <w:rFonts w:hint="default"/>
              <w:lang w:val="en-US"/>
            </w:rPr>
            <w:delText xml:space="preserve">2 </w:delText>
          </w:r>
        </w:del>
      </w:ins>
      <w:ins w:id="390" w:author="Timothy Wright" w:date="2023-05-17T09:08:00Z">
        <w:del w:id="391" w:author="m" w:date="2023-06-05T16:10:53Z">
          <w:r>
            <w:rPr/>
            <w:delText xml:space="preserve">dimensional </w:delText>
          </w:r>
        </w:del>
      </w:ins>
      <w:ins w:id="392" w:author="Timothy Wright" w:date="2023-05-17T09:08:00Z">
        <w:r>
          <w:rPr/>
          <w:t xml:space="preserve">MDS </w:t>
        </w:r>
      </w:ins>
      <w:ins w:id="393" w:author="Timothy Wright" w:date="2023-05-17T09:08:00Z">
        <w:del w:id="394" w:author="m" w:date="2023-06-05T16:10:57Z">
          <w:r>
            <w:rPr>
              <w:rFonts w:hint="default"/>
              <w:lang w:val="en-US"/>
            </w:rPr>
            <w:delText xml:space="preserve">plots </w:delText>
          </w:r>
        </w:del>
      </w:ins>
      <w:ins w:id="395" w:author="m" w:date="2023-06-05T16:11:00Z">
        <w:r>
          <w:rPr>
            <w:rFonts w:hint="default"/>
          </w:rPr>
          <w:t>b</w:t>
        </w:r>
      </w:ins>
      <w:ins w:id="396" w:author="m" w:date="2023-06-05T16:11:01Z">
        <w:r>
          <w:rPr>
            <w:rFonts w:hint="default"/>
          </w:rPr>
          <w:t>idi</w:t>
        </w:r>
      </w:ins>
      <w:ins w:id="397" w:author="m" w:date="2023-06-05T16:11:02Z">
        <w:r>
          <w:rPr>
            <w:rFonts w:hint="default"/>
          </w:rPr>
          <w:t>mensi</w:t>
        </w:r>
      </w:ins>
      <w:ins w:id="398" w:author="m" w:date="2023-06-05T16:11:03Z">
        <w:r>
          <w:rPr>
            <w:rFonts w:hint="default"/>
          </w:rPr>
          <w:t>onal p</w:t>
        </w:r>
      </w:ins>
      <w:ins w:id="399" w:author="m" w:date="2023-06-05T16:11:04Z">
        <w:r>
          <w:rPr>
            <w:rFonts w:hint="default"/>
          </w:rPr>
          <w:t xml:space="preserve">lots </w:t>
        </w:r>
      </w:ins>
      <w:ins w:id="400" w:author="Timothy Wright" w:date="2023-05-17T09:08:00Z">
        <w:r>
          <w:rPr/>
          <w:t>(above)</w:t>
        </w:r>
      </w:ins>
      <w:del w:id="401" w:author="Timothy Wright" w:date="2023-05-17T09:08:00Z">
        <w:r>
          <w:rPr/>
          <w:delText>as a ground-truthing method to validate the approach</w:delText>
        </w:r>
      </w:del>
      <w:r>
        <w:t xml:space="preserve">. </w:t>
      </w:r>
      <w:commentRangeStart w:id="30"/>
      <w:r>
        <w:t xml:space="preserve">We used the function levene.Test() </w:t>
      </w:r>
      <w:sdt>
        <w:sdtPr>
          <w:rPr>
            <w:color w:val="000000"/>
          </w:rPr>
          <w:tag w:val="MENDELEY_CITATION_v3_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"/>
          <w:id w:val="-180197928"/>
          <w:placeholder>
            <w:docPart w:val="DefaultPlaceholder_-1854013440"/>
          </w:placeholder>
        </w:sdtPr>
        <w:sdtEndPr>
          <w:rPr>
            <w:color w:val="000000"/>
          </w:rPr>
        </w:sdtEndPr>
        <w:sdtContent>
          <w:r>
            <w:rPr>
              <w:color w:val="000000"/>
            </w:rPr>
            <w:t>(R Core Team, 2021)</w:t>
          </w:r>
        </w:sdtContent>
      </w:sdt>
      <w:r>
        <w:t xml:space="preserve"> to assess for equal variances, and the function shapiro.test() </w:t>
      </w:r>
      <w:sdt>
        <w:sdtPr>
          <w:rPr>
            <w:color w:val="000000"/>
          </w:rPr>
          <w:tag w:val="MENDELEY_CITATION_v3_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"/>
          <w:id w:val="1847898225"/>
          <w:placeholder>
            <w:docPart w:val="DefaultPlaceholder_-1854013440"/>
          </w:placeholder>
        </w:sdtPr>
        <w:sdtEndPr>
          <w:rPr>
            <w:color w:val="000000"/>
          </w:rPr>
        </w:sdtEndPr>
        <w:sdtContent>
          <w:r>
            <w:rPr>
              <w:color w:val="000000"/>
            </w:rPr>
            <w:t>(Venables and Ripley, 2002)</w:t>
          </w:r>
        </w:sdtContent>
      </w:sdt>
      <w:r>
        <w:rPr>
          <w:color w:val="000000"/>
        </w:rPr>
        <w:t xml:space="preserve"> </w:t>
      </w:r>
      <w:r>
        <w:t>to evaluate the normality of our dataset.</w:t>
      </w:r>
      <w:commentRangeEnd w:id="30"/>
      <w:r>
        <w:commentReference w:id="30"/>
      </w:r>
      <w:r>
        <w:t xml:space="preserve"> </w:t>
      </w:r>
      <w:commentRangeEnd w:id="26"/>
      <w:r>
        <w:rPr>
          <w:rStyle w:val="8"/>
        </w:rPr>
        <w:commentReference w:id="26"/>
      </w:r>
      <w:commentRangeEnd w:id="27"/>
      <w:r>
        <w:rPr>
          <w:rStyle w:val="8"/>
        </w:rPr>
        <w:commentReference w:id="27"/>
      </w:r>
      <w:commentRangeEnd w:id="28"/>
      <w:r>
        <w:rPr>
          <w:rStyle w:val="8"/>
        </w:rPr>
        <w:commentReference w:id="28"/>
      </w:r>
      <w:commentRangeEnd w:id="29"/>
      <w:r>
        <w:rPr>
          <w:rStyle w:val="8"/>
        </w:rPr>
        <w:commentReference w:id="29"/>
      </w:r>
      <w:r>
        <w:t xml:space="preserve">We performed Welch’s ANOVA using oneway.test() </w:t>
      </w:r>
      <w:sdt>
        <w:sdtPr>
          <w:rPr>
            <w:color w:val="000000"/>
          </w:rPr>
          <w:tag w:val="MENDELEY_CITATION_v3_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"/>
          <w:id w:val="-2132929568"/>
          <w:placeholder>
            <w:docPart w:val="DefaultPlaceholder_-1854013440"/>
          </w:placeholder>
        </w:sdtPr>
        <w:sdtEndPr>
          <w:rPr>
            <w:color w:val="000000"/>
          </w:rPr>
        </w:sdtEndPr>
        <w:sdtContent>
          <w:r>
            <w:rPr>
              <w:color w:val="000000"/>
            </w:rPr>
            <w:t>(R Core Team, 2021)</w:t>
          </w:r>
        </w:sdtContent>
      </w:sdt>
      <w:r>
        <w:t xml:space="preserve"> on principle components 1 and 2 from our PCA output to evaluate for differences among variants. To determine which variant comparisons showed significant differences, we conducted a Games-Howell post-hoc analysis on our ANOVA results using the posthocTGH() from the rosetta package (version 0.3.6) </w:t>
      </w:r>
      <w:sdt>
        <w:sdtPr>
          <w:rPr>
            <w:color w:val="000000"/>
          </w:rPr>
          <w:tag w:val="MENDELEY_CITATION_v3_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"/>
          <w:id w:val="-233704772"/>
          <w:placeholder>
            <w:docPart w:val="DefaultPlaceholder_-1854013440"/>
          </w:placeholder>
        </w:sdtPr>
        <w:sdtEndPr>
          <w:rPr>
            <w:color w:val="000000"/>
          </w:rPr>
        </w:sdtEndPr>
        <w:sdtContent>
          <w:r>
            <w:rPr>
              <w:color w:val="000000"/>
            </w:rPr>
            <w:t>(Peters and Verboon, 2021)</w:t>
          </w:r>
        </w:sdtContent>
      </w:sdt>
      <w:r>
        <w:t>.</w:t>
      </w:r>
    </w:p>
    <w:p>
      <w:pPr>
        <w:spacing w:after="240"/>
        <w:rPr>
          <w:ins w:id="402" w:author="m" w:date="2023-06-05T16:58:47Z"/>
          <w:rFonts w:hint="default"/>
        </w:rPr>
      </w:pPr>
      <w:r>
        <w:t>Finally, we</w:t>
      </w:r>
      <w:ins w:id="403" w:author="m" w:date="2023-06-05T16:38:22Z">
        <w:r>
          <w:rPr>
            <w:rFonts w:hint="default"/>
          </w:rPr>
          <w:t xml:space="preserve"> </w:t>
        </w:r>
      </w:ins>
      <w:del w:id="404" w:author="m" w:date="2023-06-05T16:38:35Z">
        <w:r>
          <w:rPr>
            <w:rFonts w:hint="default"/>
            <w:lang w:val="en-US"/>
          </w:rPr>
          <w:delText xml:space="preserve"> evaluated</w:delText>
        </w:r>
      </w:del>
      <w:ins w:id="405" w:author="m" w:date="2023-06-05T16:38:35Z">
        <w:r>
          <w:rPr>
            <w:rFonts w:hint="default"/>
          </w:rPr>
          <w:t>explo</w:t>
        </w:r>
      </w:ins>
      <w:ins w:id="406" w:author="m" w:date="2023-06-05T16:38:36Z">
        <w:r>
          <w:rPr>
            <w:rFonts w:hint="default"/>
          </w:rPr>
          <w:t>red</w:t>
        </w:r>
      </w:ins>
      <w:r>
        <w:t xml:space="preserve"> the relationship between geographic distance and acoustic similarity of contact calls </w:t>
      </w:r>
      <w:del w:id="407" w:author="m" w:date="2023-06-05T16:39:27Z">
        <w:r>
          <w:rPr>
            <w:rFonts w:hint="default"/>
            <w:lang w:val="en-US"/>
          </w:rPr>
          <w:delText xml:space="preserve">by employing </w:delText>
        </w:r>
      </w:del>
      <w:ins w:id="408" w:author="m" w:date="2023-06-05T16:39:27Z">
        <w:r>
          <w:rPr>
            <w:rFonts w:hint="default"/>
          </w:rPr>
          <w:t>u</w:t>
        </w:r>
      </w:ins>
      <w:ins w:id="409" w:author="m" w:date="2023-06-05T16:39:28Z">
        <w:r>
          <w:rPr>
            <w:rFonts w:hint="default"/>
          </w:rPr>
          <w:t xml:space="preserve">sing a </w:t>
        </w:r>
      </w:ins>
      <w:ins w:id="410" w:author="m" w:date="2023-06-05T16:39:58Z">
        <w:r>
          <w:rPr>
            <w:rFonts w:hint="default"/>
          </w:rPr>
          <w:t>custom</w:t>
        </w:r>
      </w:ins>
      <w:ins w:id="411" w:author="m" w:date="2023-06-05T16:39:59Z">
        <w:r>
          <w:rPr>
            <w:rFonts w:hint="default"/>
          </w:rPr>
          <w:t xml:space="preserve"> </w:t>
        </w:r>
      </w:ins>
      <w:ins w:id="412" w:author="m" w:date="2023-06-05T16:40:06Z">
        <w:r>
          <w:rPr>
            <w:rFonts w:hint="default"/>
          </w:rPr>
          <w:t>rou</w:t>
        </w:r>
      </w:ins>
      <w:ins w:id="413" w:author="m" w:date="2023-06-05T16:40:07Z">
        <w:r>
          <w:rPr>
            <w:rFonts w:hint="default"/>
          </w:rPr>
          <w:t>tine</w:t>
        </w:r>
      </w:ins>
      <w:ins w:id="414" w:author="m" w:date="2023-06-05T16:40:00Z">
        <w:r>
          <w:rPr>
            <w:rFonts w:hint="default"/>
          </w:rPr>
          <w:t xml:space="preserve"> bas</w:t>
        </w:r>
      </w:ins>
      <w:ins w:id="415" w:author="m" w:date="2023-06-05T16:40:01Z">
        <w:r>
          <w:rPr>
            <w:rFonts w:hint="default"/>
          </w:rPr>
          <w:t>ed o</w:t>
        </w:r>
      </w:ins>
      <w:ins w:id="416" w:author="m" w:date="2023-06-05T16:40:02Z">
        <w:r>
          <w:rPr>
            <w:rFonts w:hint="default"/>
          </w:rPr>
          <w:t xml:space="preserve">n the </w:t>
        </w:r>
      </w:ins>
      <w:ins w:id="417" w:author="m" w:date="2023-06-05T16:39:29Z">
        <w:r>
          <w:rPr>
            <w:rFonts w:hint="default"/>
          </w:rPr>
          <w:t>M</w:t>
        </w:r>
      </w:ins>
      <w:ins w:id="418" w:author="m" w:date="2023-06-05T16:39:30Z">
        <w:r>
          <w:rPr>
            <w:rFonts w:hint="default"/>
          </w:rPr>
          <w:t xml:space="preserve">antel </w:t>
        </w:r>
      </w:ins>
      <w:ins w:id="419" w:author="m" w:date="2023-06-05T16:39:31Z">
        <w:r>
          <w:rPr>
            <w:rFonts w:hint="default"/>
          </w:rPr>
          <w:t>correl</w:t>
        </w:r>
      </w:ins>
      <w:ins w:id="420" w:author="m" w:date="2023-06-05T16:39:32Z">
        <w:r>
          <w:rPr>
            <w:rFonts w:hint="default"/>
          </w:rPr>
          <w:t>ogram</w:t>
        </w:r>
      </w:ins>
      <w:ins w:id="421" w:author="m" w:date="2023-06-05T16:39:33Z">
        <w:r>
          <w:rPr>
            <w:rFonts w:hint="default"/>
          </w:rPr>
          <w:t xml:space="preserve"> </w:t>
        </w:r>
      </w:ins>
      <w:del w:id="422" w:author="m" w:date="2023-06-05T16:39:37Z">
        <w:r>
          <w:rPr/>
          <w:delText xml:space="preserve">a </w:delText>
        </w:r>
      </w:del>
      <w:ins w:id="423" w:author="Timothy Wright" w:date="2023-05-17T09:08:00Z">
        <w:del w:id="424" w:author="m" w:date="2023-06-05T16:39:37Z">
          <w:r>
            <w:rPr/>
            <w:delText>M</w:delText>
          </w:r>
        </w:del>
      </w:ins>
      <w:del w:id="425" w:author="m" w:date="2023-06-05T16:39:37Z">
        <w:r>
          <w:rPr/>
          <w:delText xml:space="preserve">mantel-based spatial autocorrelation </w:delText>
        </w:r>
      </w:del>
      <w:del w:id="426" w:author="m" w:date="2023-06-05T16:39:37Z">
        <w:r>
          <w:rPr>
            <w:rFonts w:hint="default"/>
            <w:lang w:val="en-US"/>
          </w:rPr>
          <w:delText>using</w:delText>
        </w:r>
      </w:del>
      <w:del w:id="427" w:author="m" w:date="2023-06-05T16:39:37Z">
        <w:r>
          <w:rPr/>
          <w:delText xml:space="preserve"> the </w:delText>
        </w:r>
      </w:del>
      <w:ins w:id="428" w:author="m" w:date="2023-06-05T16:39:38Z">
        <w:r>
          <w:rPr>
            <w:rFonts w:hint="default"/>
          </w:rPr>
          <w:t xml:space="preserve"> wit</w:t>
        </w:r>
      </w:ins>
      <w:ins w:id="429" w:author="m" w:date="2023-06-05T16:39:39Z">
        <w:r>
          <w:rPr>
            <w:rFonts w:hint="default"/>
          </w:rPr>
          <w:t>h t</w:t>
        </w:r>
      </w:ins>
      <w:ins w:id="430" w:author="m" w:date="2023-06-05T16:39:40Z">
        <w:r>
          <w:rPr>
            <w:rFonts w:hint="default"/>
          </w:rPr>
          <w:t>he func</w:t>
        </w:r>
      </w:ins>
      <w:ins w:id="431" w:author="m" w:date="2023-06-05T16:39:41Z">
        <w:r>
          <w:rPr>
            <w:rFonts w:hint="default"/>
          </w:rPr>
          <w:t xml:space="preserve">tion </w:t>
        </w:r>
      </w:ins>
      <w:ins w:id="432" w:author="m" w:date="2023-06-05T16:39:46Z">
        <w:r>
          <w:rPr>
            <w:rFonts w:hint="default"/>
          </w:rPr>
          <w:t>mantel</w:t>
        </w:r>
      </w:ins>
      <w:ins w:id="433" w:author="m" w:date="2023-06-05T16:39:47Z">
        <w:r>
          <w:rPr>
            <w:rFonts w:hint="default"/>
          </w:rPr>
          <w:t>.</w:t>
        </w:r>
      </w:ins>
      <w:ins w:id="434" w:author="m" w:date="2023-06-05T16:39:41Z">
        <w:r>
          <w:rPr>
            <w:rFonts w:hint="default"/>
          </w:rPr>
          <w:t>co</w:t>
        </w:r>
      </w:ins>
      <w:ins w:id="435" w:author="m" w:date="2023-06-05T16:39:42Z">
        <w:r>
          <w:rPr>
            <w:rFonts w:hint="default"/>
          </w:rPr>
          <w:t>rrel</w:t>
        </w:r>
      </w:ins>
      <w:ins w:id="436" w:author="m" w:date="2023-06-05T16:39:43Z">
        <w:r>
          <w:rPr>
            <w:rFonts w:hint="default"/>
          </w:rPr>
          <w:t>og</w:t>
        </w:r>
      </w:ins>
      <w:ins w:id="437" w:author="m" w:date="2023-06-05T16:39:50Z">
        <w:r>
          <w:rPr>
            <w:rFonts w:hint="default"/>
          </w:rPr>
          <w:t xml:space="preserve"> fro</w:t>
        </w:r>
      </w:ins>
      <w:ins w:id="438" w:author="m" w:date="2023-06-05T16:39:51Z">
        <w:r>
          <w:rPr>
            <w:rFonts w:hint="default"/>
          </w:rPr>
          <w:t xml:space="preserve">m the </w:t>
        </w:r>
      </w:ins>
      <w:r>
        <w:t xml:space="preserve">package vegan (version 2.5-7) </w:t>
      </w:r>
      <w:sdt>
        <w:sdtPr>
          <w:rPr>
            <w:color w:val="000000"/>
          </w:rPr>
          <w:tag w:val="MENDELEY_CITATION_v3_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"/>
          <w:id w:val="438565012"/>
          <w:placeholder>
            <w:docPart w:val="DefaultPlaceholder_-1854013440"/>
          </w:placeholder>
        </w:sdtPr>
        <w:sdtEndPr>
          <w:rPr>
            <w:color w:val="000000"/>
          </w:rPr>
        </w:sdtEndPr>
        <w:sdtContent>
          <w:r>
            <w:rPr>
              <w:color w:val="000000"/>
            </w:rPr>
            <w:t>(Oksanen et al., 2020)</w:t>
          </w:r>
        </w:sdtContent>
      </w:sdt>
      <w:r>
        <w:t>.</w:t>
      </w:r>
      <w:ins w:id="439" w:author="m" w:date="2023-06-05T16:38:55Z">
        <w:r>
          <w:rPr>
            <w:rFonts w:hint="default"/>
          </w:rPr>
          <w:t xml:space="preserve"> </w:t>
        </w:r>
      </w:ins>
      <w:ins w:id="440" w:author="m" w:date="2023-06-05T16:38:51Z">
        <w:r>
          <w:rPr>
            <w:rFonts w:hint="default"/>
          </w:rPr>
          <w:t>M</w:t>
        </w:r>
      </w:ins>
      <w:ins w:id="441" w:author="m" w:date="2023-06-05T16:38:52Z">
        <w:r>
          <w:rPr>
            <w:rFonts w:hint="default"/>
          </w:rPr>
          <w:t>an</w:t>
        </w:r>
      </w:ins>
      <w:ins w:id="442" w:author="m" w:date="2023-06-05T16:38:54Z">
        <w:r>
          <w:rPr>
            <w:rFonts w:hint="default"/>
          </w:rPr>
          <w:t>t</w:t>
        </w:r>
      </w:ins>
      <w:ins w:id="443" w:author="m" w:date="2023-06-05T16:38:52Z">
        <w:r>
          <w:rPr>
            <w:rFonts w:hint="default"/>
          </w:rPr>
          <w:t>el</w:t>
        </w:r>
      </w:ins>
      <w:ins w:id="444" w:author="m" w:date="2023-06-05T16:40:33Z">
        <w:r>
          <w:rPr>
            <w:rFonts w:hint="default"/>
          </w:rPr>
          <w:t xml:space="preserve"> co</w:t>
        </w:r>
      </w:ins>
      <w:ins w:id="445" w:author="m" w:date="2023-06-05T16:40:34Z">
        <w:r>
          <w:rPr>
            <w:rFonts w:hint="default"/>
          </w:rPr>
          <w:t>rrelo</w:t>
        </w:r>
      </w:ins>
      <w:ins w:id="446" w:author="m" w:date="2023-06-05T16:40:35Z">
        <w:r>
          <w:rPr>
            <w:rFonts w:hint="default"/>
          </w:rPr>
          <w:t>gram</w:t>
        </w:r>
      </w:ins>
      <w:ins w:id="447" w:author="m" w:date="2023-06-05T16:40:36Z">
        <w:r>
          <w:rPr>
            <w:rFonts w:hint="default"/>
          </w:rPr>
          <w:t>s sh</w:t>
        </w:r>
      </w:ins>
      <w:ins w:id="448" w:author="m" w:date="2023-06-05T16:40:37Z">
        <w:r>
          <w:rPr>
            <w:rFonts w:hint="default"/>
          </w:rPr>
          <w:t>o</w:t>
        </w:r>
      </w:ins>
      <w:ins w:id="449" w:author="m" w:date="2023-06-05T16:40:38Z">
        <w:r>
          <w:rPr>
            <w:rFonts w:hint="default"/>
          </w:rPr>
          <w:t>w t</w:t>
        </w:r>
      </w:ins>
      <w:ins w:id="450" w:author="m" w:date="2023-06-05T16:40:39Z">
        <w:r>
          <w:rPr>
            <w:rFonts w:hint="default"/>
          </w:rPr>
          <w:t xml:space="preserve">he </w:t>
        </w:r>
      </w:ins>
      <w:ins w:id="451" w:author="m" w:date="2023-06-05T16:42:11Z">
        <w:r>
          <w:rPr>
            <w:rFonts w:hint="default"/>
          </w:rPr>
          <w:t>c</w:t>
        </w:r>
      </w:ins>
      <w:ins w:id="452" w:author="m" w:date="2023-06-05T16:42:12Z">
        <w:r>
          <w:rPr>
            <w:rFonts w:hint="default"/>
          </w:rPr>
          <w:t xml:space="preserve">hange </w:t>
        </w:r>
      </w:ins>
      <w:ins w:id="453" w:author="m" w:date="2023-06-05T16:42:18Z">
        <w:r>
          <w:rPr>
            <w:rFonts w:hint="default"/>
          </w:rPr>
          <w:t>i</w:t>
        </w:r>
      </w:ins>
      <w:ins w:id="454" w:author="m" w:date="2023-06-05T16:42:19Z">
        <w:r>
          <w:rPr>
            <w:rFonts w:hint="default"/>
          </w:rPr>
          <w:t>n</w:t>
        </w:r>
      </w:ins>
      <w:ins w:id="455" w:author="m" w:date="2023-06-05T16:42:13Z">
        <w:r>
          <w:rPr>
            <w:rFonts w:hint="default"/>
          </w:rPr>
          <w:t xml:space="preserve"> </w:t>
        </w:r>
      </w:ins>
      <w:ins w:id="456" w:author="m" w:date="2023-06-05T16:41:50Z">
        <w:r>
          <w:rPr>
            <w:rFonts w:hint="default"/>
          </w:rPr>
          <w:t>di</w:t>
        </w:r>
      </w:ins>
      <w:ins w:id="457" w:author="m" w:date="2023-06-05T16:41:43Z">
        <w:r>
          <w:rPr>
            <w:rFonts w:hint="default"/>
          </w:rPr>
          <w:t>si</w:t>
        </w:r>
      </w:ins>
      <w:ins w:id="458" w:author="m" w:date="2023-06-05T16:41:44Z">
        <w:r>
          <w:rPr>
            <w:rFonts w:hint="default"/>
          </w:rPr>
          <w:t>mil</w:t>
        </w:r>
      </w:ins>
      <w:ins w:id="459" w:author="m" w:date="2023-06-05T16:41:45Z">
        <w:r>
          <w:rPr>
            <w:rFonts w:hint="default"/>
          </w:rPr>
          <w:t>arit</w:t>
        </w:r>
      </w:ins>
      <w:ins w:id="460" w:author="m" w:date="2023-06-05T16:41:46Z">
        <w:r>
          <w:rPr>
            <w:rFonts w:hint="default"/>
          </w:rPr>
          <w:t>y</w:t>
        </w:r>
      </w:ins>
      <w:ins w:id="461" w:author="m" w:date="2023-06-05T16:42:21Z">
        <w:r>
          <w:rPr>
            <w:rFonts w:hint="default"/>
          </w:rPr>
          <w:t xml:space="preserve"> </w:t>
        </w:r>
      </w:ins>
      <w:ins w:id="462" w:author="m" w:date="2023-06-05T16:42:26Z">
        <w:r>
          <w:rPr>
            <w:rFonts w:hint="default"/>
          </w:rPr>
          <w:t>(</w:t>
        </w:r>
      </w:ins>
      <w:ins w:id="463" w:author="m" w:date="2023-06-05T16:42:27Z">
        <w:r>
          <w:rPr>
            <w:rFonts w:hint="default"/>
          </w:rPr>
          <w:t>in ou</w:t>
        </w:r>
      </w:ins>
      <w:ins w:id="464" w:author="m" w:date="2023-06-05T16:42:28Z">
        <w:r>
          <w:rPr>
            <w:rFonts w:hint="default"/>
          </w:rPr>
          <w:t>r case a</w:t>
        </w:r>
      </w:ins>
      <w:ins w:id="465" w:author="m" w:date="2023-06-05T16:42:29Z">
        <w:r>
          <w:rPr>
            <w:rFonts w:hint="default"/>
          </w:rPr>
          <w:t xml:space="preserve">coustic </w:t>
        </w:r>
      </w:ins>
      <w:ins w:id="466" w:author="m" w:date="2023-06-05T16:42:30Z">
        <w:r>
          <w:rPr>
            <w:rFonts w:hint="default"/>
          </w:rPr>
          <w:t>disimil</w:t>
        </w:r>
      </w:ins>
      <w:ins w:id="467" w:author="m" w:date="2023-06-05T16:42:31Z">
        <w:r>
          <w:rPr>
            <w:rFonts w:hint="default"/>
          </w:rPr>
          <w:t>arit</w:t>
        </w:r>
      </w:ins>
      <w:ins w:id="468" w:author="m" w:date="2023-06-05T16:42:32Z">
        <w:r>
          <w:rPr>
            <w:rFonts w:hint="default"/>
          </w:rPr>
          <w:t>y</w:t>
        </w:r>
      </w:ins>
      <w:ins w:id="469" w:author="m" w:date="2023-06-05T16:42:33Z">
        <w:r>
          <w:rPr>
            <w:rFonts w:hint="default"/>
          </w:rPr>
          <w:t xml:space="preserve">) </w:t>
        </w:r>
      </w:ins>
      <w:ins w:id="470" w:author="m" w:date="2023-06-05T16:42:21Z">
        <w:r>
          <w:rPr>
            <w:rFonts w:hint="default"/>
          </w:rPr>
          <w:t>as</w:t>
        </w:r>
      </w:ins>
      <w:ins w:id="471" w:author="m" w:date="2023-06-05T16:42:22Z">
        <w:r>
          <w:rPr>
            <w:rFonts w:hint="default"/>
          </w:rPr>
          <w:t xml:space="preserve"> a</w:t>
        </w:r>
      </w:ins>
      <w:ins w:id="472" w:author="m" w:date="2023-06-05T16:42:23Z">
        <w:r>
          <w:rPr>
            <w:rFonts w:hint="default"/>
          </w:rPr>
          <w:t xml:space="preserve"> fu</w:t>
        </w:r>
      </w:ins>
      <w:ins w:id="473" w:author="m" w:date="2023-06-05T16:42:24Z">
        <w:r>
          <w:rPr>
            <w:rFonts w:hint="default"/>
          </w:rPr>
          <w:t xml:space="preserve">nction </w:t>
        </w:r>
      </w:ins>
      <w:ins w:id="474" w:author="m" w:date="2023-06-05T16:42:37Z">
        <w:r>
          <w:rPr>
            <w:rFonts w:hint="default"/>
          </w:rPr>
          <w:t>o</w:t>
        </w:r>
      </w:ins>
      <w:ins w:id="475" w:author="m" w:date="2023-06-05T16:42:38Z">
        <w:r>
          <w:rPr>
            <w:rFonts w:hint="default"/>
          </w:rPr>
          <w:t xml:space="preserve">f </w:t>
        </w:r>
      </w:ins>
      <w:ins w:id="476" w:author="m" w:date="2023-06-05T16:42:40Z">
        <w:r>
          <w:rPr>
            <w:rFonts w:hint="default"/>
          </w:rPr>
          <w:t>s</w:t>
        </w:r>
      </w:ins>
      <w:ins w:id="477" w:author="m" w:date="2023-06-05T16:42:43Z">
        <w:r>
          <w:rPr>
            <w:rFonts w:hint="default"/>
          </w:rPr>
          <w:t>p</w:t>
        </w:r>
      </w:ins>
      <w:ins w:id="478" w:author="m" w:date="2023-06-05T16:42:44Z">
        <w:r>
          <w:rPr>
            <w:rFonts w:hint="default"/>
          </w:rPr>
          <w:t>at</w:t>
        </w:r>
      </w:ins>
      <w:ins w:id="479" w:author="m" w:date="2023-06-05T16:42:46Z">
        <w:r>
          <w:rPr>
            <w:rFonts w:hint="default"/>
          </w:rPr>
          <w:t>ia</w:t>
        </w:r>
      </w:ins>
      <w:ins w:id="480" w:author="m" w:date="2023-06-05T16:42:47Z">
        <w:r>
          <w:rPr>
            <w:rFonts w:hint="default"/>
          </w:rPr>
          <w:t xml:space="preserve">l </w:t>
        </w:r>
      </w:ins>
      <w:ins w:id="481" w:author="m" w:date="2023-06-05T16:42:38Z">
        <w:r>
          <w:rPr>
            <w:rFonts w:hint="default"/>
          </w:rPr>
          <w:t>distanc</w:t>
        </w:r>
      </w:ins>
      <w:ins w:id="482" w:author="m" w:date="2023-06-05T16:42:39Z">
        <w:r>
          <w:rPr>
            <w:rFonts w:hint="default"/>
          </w:rPr>
          <w:t>e</w:t>
        </w:r>
      </w:ins>
      <w:ins w:id="483" w:author="m" w:date="2023-06-05T16:42:51Z">
        <w:r>
          <w:rPr>
            <w:rFonts w:hint="default"/>
          </w:rPr>
          <w:t>.</w:t>
        </w:r>
      </w:ins>
      <w:ins w:id="484" w:author="m" w:date="2023-06-05T16:55:39Z">
        <w:r>
          <w:rPr>
            <w:rFonts w:hint="default"/>
          </w:rPr>
          <w:t xml:space="preserve"> </w:t>
        </w:r>
      </w:ins>
      <w:ins w:id="485" w:author="m" w:date="2023-06-05T16:55:40Z">
        <w:r>
          <w:rPr>
            <w:rFonts w:hint="default"/>
          </w:rPr>
          <w:t>Hence,</w:t>
        </w:r>
      </w:ins>
      <w:ins w:id="486" w:author="m" w:date="2023-06-05T16:55:41Z">
        <w:r>
          <w:rPr>
            <w:rFonts w:hint="default"/>
          </w:rPr>
          <w:t xml:space="preserve"> the</w:t>
        </w:r>
      </w:ins>
      <w:ins w:id="487" w:author="m" w:date="2023-06-05T16:57:29Z">
        <w:r>
          <w:rPr>
            <w:rFonts w:hint="default"/>
          </w:rPr>
          <w:t>y</w:t>
        </w:r>
      </w:ins>
      <w:ins w:id="488" w:author="m" w:date="2023-06-05T16:55:42Z">
        <w:r>
          <w:rPr>
            <w:rFonts w:hint="default"/>
          </w:rPr>
          <w:t xml:space="preserve"> can be</w:t>
        </w:r>
      </w:ins>
      <w:ins w:id="489" w:author="m" w:date="2023-06-05T16:55:43Z">
        <w:r>
          <w:rPr>
            <w:rFonts w:hint="default"/>
          </w:rPr>
          <w:t xml:space="preserve"> usefu</w:t>
        </w:r>
      </w:ins>
      <w:ins w:id="490" w:author="m" w:date="2023-06-05T16:55:44Z">
        <w:r>
          <w:rPr>
            <w:rFonts w:hint="default"/>
          </w:rPr>
          <w:t xml:space="preserve">l to </w:t>
        </w:r>
      </w:ins>
      <w:ins w:id="491" w:author="m" w:date="2023-06-05T16:55:45Z">
        <w:r>
          <w:rPr>
            <w:rFonts w:hint="default"/>
          </w:rPr>
          <w:t>ass</w:t>
        </w:r>
      </w:ins>
      <w:ins w:id="492" w:author="m" w:date="2023-06-05T16:55:46Z">
        <w:r>
          <w:rPr>
            <w:rFonts w:hint="default"/>
          </w:rPr>
          <w:t xml:space="preserve">ess </w:t>
        </w:r>
      </w:ins>
      <w:ins w:id="493" w:author="m" w:date="2023-06-05T16:57:01Z">
        <w:r>
          <w:rPr>
            <w:rFonts w:hint="default"/>
          </w:rPr>
          <w:t>pat</w:t>
        </w:r>
      </w:ins>
      <w:ins w:id="494" w:author="m" w:date="2023-06-05T16:57:02Z">
        <w:r>
          <w:rPr>
            <w:rFonts w:hint="default"/>
          </w:rPr>
          <w:t xml:space="preserve">tern </w:t>
        </w:r>
      </w:ins>
      <w:ins w:id="495" w:author="m" w:date="2023-06-05T16:57:03Z">
        <w:r>
          <w:rPr>
            <w:rFonts w:hint="default"/>
          </w:rPr>
          <w:t>of va</w:t>
        </w:r>
      </w:ins>
      <w:ins w:id="496" w:author="m" w:date="2023-06-05T16:57:04Z">
        <w:r>
          <w:rPr>
            <w:rFonts w:hint="default"/>
          </w:rPr>
          <w:t>riation</w:t>
        </w:r>
      </w:ins>
      <w:ins w:id="497" w:author="m" w:date="2023-06-05T16:57:05Z">
        <w:r>
          <w:rPr>
            <w:rFonts w:hint="default"/>
          </w:rPr>
          <w:t xml:space="preserve"> </w:t>
        </w:r>
      </w:ins>
      <w:ins w:id="498" w:author="m" w:date="2023-06-05T16:57:07Z">
        <w:r>
          <w:rPr>
            <w:rFonts w:hint="default"/>
          </w:rPr>
          <w:t xml:space="preserve">of </w:t>
        </w:r>
      </w:ins>
      <w:ins w:id="499" w:author="m" w:date="2023-06-05T16:57:08Z">
        <w:r>
          <w:rPr>
            <w:rFonts w:hint="default"/>
          </w:rPr>
          <w:t>y</w:t>
        </w:r>
      </w:ins>
      <w:ins w:id="500" w:author="m" w:date="2023-06-05T16:57:09Z">
        <w:r>
          <w:rPr>
            <w:rFonts w:hint="default"/>
          </w:rPr>
          <w:t>ell</w:t>
        </w:r>
      </w:ins>
      <w:ins w:id="501" w:author="m" w:date="2023-06-05T16:57:10Z">
        <w:r>
          <w:rPr>
            <w:rFonts w:hint="default"/>
          </w:rPr>
          <w:t>ow-</w:t>
        </w:r>
      </w:ins>
      <w:ins w:id="502" w:author="m" w:date="2023-06-05T16:57:11Z">
        <w:r>
          <w:rPr>
            <w:rFonts w:hint="default"/>
          </w:rPr>
          <w:t>nape</w:t>
        </w:r>
      </w:ins>
      <w:ins w:id="503" w:author="m" w:date="2023-06-05T16:57:12Z">
        <w:r>
          <w:rPr>
            <w:rFonts w:hint="default"/>
          </w:rPr>
          <w:t>d amazo</w:t>
        </w:r>
      </w:ins>
      <w:ins w:id="504" w:author="m" w:date="2023-06-05T16:57:13Z">
        <w:r>
          <w:rPr>
            <w:rFonts w:hint="default"/>
          </w:rPr>
          <w:t xml:space="preserve">n </w:t>
        </w:r>
      </w:ins>
      <w:ins w:id="505" w:author="m" w:date="2023-06-05T16:57:14Z">
        <w:r>
          <w:rPr>
            <w:rFonts w:hint="default"/>
          </w:rPr>
          <w:t>call</w:t>
        </w:r>
      </w:ins>
      <w:ins w:id="506" w:author="m" w:date="2023-06-05T16:57:15Z">
        <w:r>
          <w:rPr>
            <w:rFonts w:hint="default"/>
          </w:rPr>
          <w:t xml:space="preserve">s </w:t>
        </w:r>
      </w:ins>
      <w:ins w:id="507" w:author="m" w:date="2023-06-05T16:57:16Z">
        <w:r>
          <w:rPr>
            <w:rFonts w:hint="default"/>
          </w:rPr>
          <w:t>acro</w:t>
        </w:r>
      </w:ins>
      <w:ins w:id="508" w:author="m" w:date="2023-06-05T16:57:19Z">
        <w:r>
          <w:rPr>
            <w:rFonts w:hint="default"/>
          </w:rPr>
          <w:t>ss it</w:t>
        </w:r>
      </w:ins>
      <w:ins w:id="509" w:author="m" w:date="2023-06-05T16:57:20Z">
        <w:r>
          <w:rPr>
            <w:rFonts w:hint="default"/>
          </w:rPr>
          <w:t xml:space="preserve">s </w:t>
        </w:r>
      </w:ins>
      <w:ins w:id="510" w:author="m" w:date="2023-06-05T16:57:26Z">
        <w:r>
          <w:rPr>
            <w:rFonts w:hint="default"/>
          </w:rPr>
          <w:t>g</w:t>
        </w:r>
      </w:ins>
      <w:ins w:id="511" w:author="m" w:date="2023-06-05T16:57:21Z">
        <w:r>
          <w:rPr>
            <w:rFonts w:hint="default"/>
          </w:rPr>
          <w:t>eogra</w:t>
        </w:r>
      </w:ins>
      <w:ins w:id="512" w:author="m" w:date="2023-06-05T16:57:22Z">
        <w:r>
          <w:rPr>
            <w:rFonts w:hint="default"/>
          </w:rPr>
          <w:t xml:space="preserve">phic </w:t>
        </w:r>
      </w:ins>
      <w:ins w:id="513" w:author="m" w:date="2023-06-05T16:57:23Z">
        <w:r>
          <w:rPr>
            <w:rFonts w:hint="default"/>
          </w:rPr>
          <w:t>range</w:t>
        </w:r>
      </w:ins>
      <w:ins w:id="514" w:author="m" w:date="2023-06-05T16:57:24Z">
        <w:r>
          <w:rPr>
            <w:rFonts w:hint="default"/>
          </w:rPr>
          <w:t>.</w:t>
        </w:r>
      </w:ins>
      <w:ins w:id="515" w:author="m" w:date="2023-06-05T16:56:42Z">
        <w:r>
          <w:rPr>
            <w:rFonts w:hint="default"/>
          </w:rPr>
          <w:t xml:space="preserve"> </w:t>
        </w:r>
      </w:ins>
      <w:ins w:id="516" w:author="m" w:date="2023-06-05T16:42:59Z">
        <w:r>
          <w:rPr>
            <w:rFonts w:hint="default"/>
          </w:rPr>
          <w:t>Ty</w:t>
        </w:r>
      </w:ins>
      <w:ins w:id="517" w:author="m" w:date="2023-06-05T16:43:00Z">
        <w:r>
          <w:rPr>
            <w:rFonts w:hint="default"/>
          </w:rPr>
          <w:t>pic</w:t>
        </w:r>
      </w:ins>
      <w:ins w:id="518" w:author="m" w:date="2023-06-05T16:43:01Z">
        <w:r>
          <w:rPr>
            <w:rFonts w:hint="default"/>
          </w:rPr>
          <w:t>ally,</w:t>
        </w:r>
      </w:ins>
      <w:ins w:id="519" w:author="m" w:date="2023-06-05T16:43:02Z">
        <w:r>
          <w:rPr>
            <w:rFonts w:hint="default"/>
          </w:rPr>
          <w:t xml:space="preserve"> </w:t>
        </w:r>
      </w:ins>
      <w:ins w:id="520" w:author="m" w:date="2023-06-05T16:44:31Z">
        <w:r>
          <w:rPr>
            <w:rFonts w:hint="default"/>
          </w:rPr>
          <w:t>d</w:t>
        </w:r>
      </w:ins>
      <w:ins w:id="521" w:author="m" w:date="2023-06-05T16:44:32Z">
        <w:r>
          <w:rPr>
            <w:rFonts w:hint="default"/>
          </w:rPr>
          <w:t>isim</w:t>
        </w:r>
      </w:ins>
      <w:ins w:id="522" w:author="m" w:date="2023-06-05T16:44:33Z">
        <w:r>
          <w:rPr>
            <w:rFonts w:hint="default"/>
          </w:rPr>
          <w:t>ila</w:t>
        </w:r>
      </w:ins>
      <w:ins w:id="523" w:author="m" w:date="2023-06-05T16:44:34Z">
        <w:r>
          <w:rPr>
            <w:rFonts w:hint="default"/>
          </w:rPr>
          <w:t>rit</w:t>
        </w:r>
      </w:ins>
      <w:ins w:id="524" w:author="m" w:date="2023-06-05T16:44:35Z">
        <w:r>
          <w:rPr>
            <w:rFonts w:hint="default"/>
          </w:rPr>
          <w:t>y is</w:t>
        </w:r>
      </w:ins>
      <w:ins w:id="525" w:author="m" w:date="2023-06-05T16:44:36Z">
        <w:r>
          <w:rPr>
            <w:rFonts w:hint="default"/>
          </w:rPr>
          <w:t xml:space="preserve"> meas</w:t>
        </w:r>
      </w:ins>
      <w:ins w:id="526" w:author="m" w:date="2023-06-05T16:44:37Z">
        <w:r>
          <w:rPr>
            <w:rFonts w:hint="default"/>
          </w:rPr>
          <w:t>ur</w:t>
        </w:r>
      </w:ins>
      <w:ins w:id="527" w:author="m" w:date="2023-06-05T16:44:38Z">
        <w:r>
          <w:rPr>
            <w:rFonts w:hint="default"/>
          </w:rPr>
          <w:t xml:space="preserve">ed </w:t>
        </w:r>
      </w:ins>
      <w:ins w:id="528" w:author="m" w:date="2023-06-05T16:48:04Z">
        <w:r>
          <w:rPr>
            <w:rFonts w:hint="default"/>
          </w:rPr>
          <w:t>fo</w:t>
        </w:r>
      </w:ins>
      <w:ins w:id="529" w:author="m" w:date="2023-06-05T16:48:05Z">
        <w:r>
          <w:rPr>
            <w:rFonts w:hint="default"/>
          </w:rPr>
          <w:t>r a</w:t>
        </w:r>
      </w:ins>
      <w:ins w:id="530" w:author="m" w:date="2023-06-05T16:48:07Z">
        <w:r>
          <w:rPr>
            <w:rFonts w:hint="default"/>
          </w:rPr>
          <w:t xml:space="preserve"> </w:t>
        </w:r>
      </w:ins>
      <w:ins w:id="531" w:author="m" w:date="2023-06-05T16:44:17Z">
        <w:r>
          <w:rPr>
            <w:rFonts w:hint="default"/>
          </w:rPr>
          <w:t>fix</w:t>
        </w:r>
      </w:ins>
      <w:ins w:id="532" w:author="m" w:date="2023-06-05T16:48:08Z">
        <w:r>
          <w:rPr>
            <w:rFonts w:hint="default"/>
          </w:rPr>
          <w:t>ed</w:t>
        </w:r>
      </w:ins>
      <w:ins w:id="533" w:author="m" w:date="2023-06-05T16:48:09Z">
        <w:r>
          <w:rPr>
            <w:rFonts w:hint="default"/>
          </w:rPr>
          <w:t xml:space="preserve"> </w:t>
        </w:r>
      </w:ins>
      <w:ins w:id="534" w:author="m" w:date="2023-06-05T16:48:30Z">
        <w:r>
          <w:rPr>
            <w:rFonts w:hint="default"/>
          </w:rPr>
          <w:t>se</w:t>
        </w:r>
      </w:ins>
      <w:ins w:id="535" w:author="m" w:date="2023-06-05T16:48:31Z">
        <w:r>
          <w:rPr>
            <w:rFonts w:hint="default"/>
          </w:rPr>
          <w:t xml:space="preserve">t of </w:t>
        </w:r>
      </w:ins>
      <w:ins w:id="536" w:author="m" w:date="2023-06-05T16:49:42Z">
        <w:r>
          <w:rPr>
            <w:rFonts w:hint="default"/>
          </w:rPr>
          <w:t>e</w:t>
        </w:r>
      </w:ins>
      <w:ins w:id="537" w:author="m" w:date="2023-06-05T16:49:38Z">
        <w:r>
          <w:rPr>
            <w:rFonts w:hint="default"/>
          </w:rPr>
          <w:t>venly</w:t>
        </w:r>
      </w:ins>
      <w:ins w:id="538" w:author="m" w:date="2023-06-05T16:49:39Z">
        <w:r>
          <w:rPr>
            <w:rFonts w:hint="default"/>
          </w:rPr>
          <w:t xml:space="preserve"> </w:t>
        </w:r>
      </w:ins>
      <w:ins w:id="539" w:author="m" w:date="2023-06-05T16:48:38Z">
        <w:r>
          <w:rPr>
            <w:rFonts w:hint="default"/>
          </w:rPr>
          <w:t>spaced</w:t>
        </w:r>
      </w:ins>
      <w:ins w:id="540" w:author="m" w:date="2023-06-05T16:48:39Z">
        <w:r>
          <w:rPr>
            <w:rFonts w:hint="default"/>
          </w:rPr>
          <w:t xml:space="preserve"> </w:t>
        </w:r>
      </w:ins>
      <w:ins w:id="541" w:author="m" w:date="2023-06-05T16:57:45Z">
        <w:r>
          <w:rPr>
            <w:rFonts w:hint="default"/>
          </w:rPr>
          <w:t>s</w:t>
        </w:r>
      </w:ins>
      <w:ins w:id="542" w:author="m" w:date="2023-06-05T16:57:46Z">
        <w:r>
          <w:rPr>
            <w:rFonts w:hint="default"/>
          </w:rPr>
          <w:t>patia</w:t>
        </w:r>
      </w:ins>
      <w:ins w:id="543" w:author="m" w:date="2023-06-05T16:57:47Z">
        <w:r>
          <w:rPr>
            <w:rFonts w:hint="default"/>
          </w:rPr>
          <w:t>l</w:t>
        </w:r>
      </w:ins>
      <w:ins w:id="544" w:author="m" w:date="2023-06-05T16:48:49Z">
        <w:r>
          <w:rPr>
            <w:rFonts w:hint="default"/>
          </w:rPr>
          <w:t xml:space="preserve"> </w:t>
        </w:r>
      </w:ins>
      <w:ins w:id="545" w:author="m" w:date="2023-06-05T16:44:18Z">
        <w:r>
          <w:rPr>
            <w:rFonts w:hint="default"/>
          </w:rPr>
          <w:t>distance</w:t>
        </w:r>
      </w:ins>
      <w:ins w:id="546" w:author="m" w:date="2023-06-05T16:44:19Z">
        <w:r>
          <w:rPr>
            <w:rFonts w:hint="default"/>
          </w:rPr>
          <w:t xml:space="preserve">s </w:t>
        </w:r>
      </w:ins>
      <w:ins w:id="547" w:author="m" w:date="2023-06-05T16:44:20Z">
        <w:r>
          <w:rPr>
            <w:rFonts w:hint="default"/>
          </w:rPr>
          <w:t>acr</w:t>
        </w:r>
      </w:ins>
      <w:ins w:id="548" w:author="m" w:date="2023-06-05T16:44:21Z">
        <w:r>
          <w:rPr>
            <w:rFonts w:hint="default"/>
          </w:rPr>
          <w:t>o</w:t>
        </w:r>
      </w:ins>
      <w:ins w:id="549" w:author="m" w:date="2023-06-05T16:44:22Z">
        <w:r>
          <w:rPr>
            <w:rFonts w:hint="default"/>
          </w:rPr>
          <w:t>ss th</w:t>
        </w:r>
      </w:ins>
      <w:ins w:id="550" w:author="m" w:date="2023-06-05T16:44:23Z">
        <w:r>
          <w:rPr>
            <w:rFonts w:hint="default"/>
          </w:rPr>
          <w:t xml:space="preserve">e </w:t>
        </w:r>
      </w:ins>
      <w:ins w:id="551" w:author="m" w:date="2023-06-05T16:50:15Z">
        <w:r>
          <w:rPr>
            <w:rFonts w:hint="default"/>
          </w:rPr>
          <w:t>ob</w:t>
        </w:r>
      </w:ins>
      <w:ins w:id="552" w:author="m" w:date="2023-06-05T16:50:16Z">
        <w:r>
          <w:rPr>
            <w:rFonts w:hint="default"/>
          </w:rPr>
          <w:t>served</w:t>
        </w:r>
      </w:ins>
      <w:ins w:id="553" w:author="m" w:date="2023-06-05T16:50:17Z">
        <w:r>
          <w:rPr>
            <w:rFonts w:hint="default"/>
          </w:rPr>
          <w:t xml:space="preserve"> </w:t>
        </w:r>
      </w:ins>
      <w:ins w:id="554" w:author="m" w:date="2023-06-05T16:44:24Z">
        <w:r>
          <w:rPr>
            <w:rFonts w:hint="default"/>
          </w:rPr>
          <w:t>g</w:t>
        </w:r>
      </w:ins>
      <w:ins w:id="555" w:author="m" w:date="2023-06-05T16:44:25Z">
        <w:r>
          <w:rPr>
            <w:rFonts w:hint="default"/>
          </w:rPr>
          <w:t>eograph</w:t>
        </w:r>
      </w:ins>
      <w:ins w:id="556" w:author="m" w:date="2023-06-05T16:44:26Z">
        <w:r>
          <w:rPr>
            <w:rFonts w:hint="default"/>
          </w:rPr>
          <w:t>ic rang</w:t>
        </w:r>
      </w:ins>
      <w:ins w:id="557" w:author="m" w:date="2023-06-05T16:44:27Z">
        <w:r>
          <w:rPr>
            <w:rFonts w:hint="default"/>
          </w:rPr>
          <w:t>e.</w:t>
        </w:r>
      </w:ins>
      <w:ins w:id="558" w:author="m" w:date="2023-06-05T16:50:19Z">
        <w:r>
          <w:rPr>
            <w:rFonts w:hint="default"/>
          </w:rPr>
          <w:t xml:space="preserve"> H</w:t>
        </w:r>
      </w:ins>
      <w:ins w:id="559" w:author="m" w:date="2023-06-05T16:50:20Z">
        <w:r>
          <w:rPr>
            <w:rFonts w:hint="default"/>
          </w:rPr>
          <w:t xml:space="preserve">owever, </w:t>
        </w:r>
      </w:ins>
      <w:ins w:id="560" w:author="m" w:date="2023-06-05T16:51:46Z">
        <w:r>
          <w:rPr>
            <w:rFonts w:hint="default"/>
          </w:rPr>
          <w:t>result</w:t>
        </w:r>
      </w:ins>
      <w:ins w:id="561" w:author="m" w:date="2023-06-05T16:51:47Z">
        <w:r>
          <w:rPr>
            <w:rFonts w:hint="default"/>
          </w:rPr>
          <w:t>s ca</w:t>
        </w:r>
      </w:ins>
      <w:ins w:id="562" w:author="m" w:date="2023-06-05T16:51:48Z">
        <w:r>
          <w:rPr>
            <w:rFonts w:hint="default"/>
          </w:rPr>
          <w:t xml:space="preserve">n </w:t>
        </w:r>
      </w:ins>
      <w:ins w:id="563" w:author="m" w:date="2023-06-05T16:51:49Z">
        <w:r>
          <w:rPr>
            <w:rFonts w:hint="default"/>
          </w:rPr>
          <w:t>var</w:t>
        </w:r>
      </w:ins>
      <w:ins w:id="564" w:author="m" w:date="2023-06-05T16:51:50Z">
        <w:r>
          <w:rPr>
            <w:rFonts w:hint="default"/>
          </w:rPr>
          <w:t>y</w:t>
        </w:r>
      </w:ins>
      <w:ins w:id="565" w:author="m" w:date="2023-06-05T16:57:59Z">
        <w:r>
          <w:rPr>
            <w:rFonts w:hint="default"/>
          </w:rPr>
          <w:t xml:space="preserve"> </w:t>
        </w:r>
      </w:ins>
      <w:ins w:id="566" w:author="m" w:date="2023-06-05T16:58:02Z">
        <w:r>
          <w:rPr>
            <w:rFonts w:hint="default"/>
          </w:rPr>
          <w:t>mark</w:t>
        </w:r>
      </w:ins>
      <w:ins w:id="567" w:author="m" w:date="2023-06-05T16:58:03Z">
        <w:r>
          <w:rPr>
            <w:rFonts w:hint="default"/>
          </w:rPr>
          <w:t>e</w:t>
        </w:r>
      </w:ins>
      <w:ins w:id="568" w:author="m" w:date="2023-06-05T16:58:06Z">
        <w:r>
          <w:rPr>
            <w:rFonts w:hint="default"/>
          </w:rPr>
          <w:t>dl</w:t>
        </w:r>
      </w:ins>
      <w:ins w:id="569" w:author="m" w:date="2023-06-05T16:58:03Z">
        <w:r>
          <w:rPr>
            <w:rFonts w:hint="default"/>
          </w:rPr>
          <w:t>y</w:t>
        </w:r>
      </w:ins>
      <w:ins w:id="570" w:author="m" w:date="2023-06-05T16:51:50Z">
        <w:r>
          <w:rPr>
            <w:rFonts w:hint="default"/>
          </w:rPr>
          <w:t xml:space="preserve"> </w:t>
        </w:r>
      </w:ins>
      <w:ins w:id="571" w:author="m" w:date="2023-06-05T16:51:52Z">
        <w:r>
          <w:rPr>
            <w:rFonts w:hint="default"/>
          </w:rPr>
          <w:t xml:space="preserve">for </w:t>
        </w:r>
      </w:ins>
      <w:ins w:id="572" w:author="m" w:date="2023-06-05T16:51:53Z">
        <w:r>
          <w:rPr>
            <w:rFonts w:hint="default"/>
          </w:rPr>
          <w:t>different</w:t>
        </w:r>
      </w:ins>
      <w:ins w:id="573" w:author="m" w:date="2023-06-05T16:50:26Z">
        <w:r>
          <w:rPr>
            <w:rFonts w:hint="default"/>
          </w:rPr>
          <w:t xml:space="preserve"> </w:t>
        </w:r>
      </w:ins>
      <w:ins w:id="574" w:author="m" w:date="2023-06-05T16:51:06Z">
        <w:r>
          <w:rPr>
            <w:rFonts w:hint="default"/>
          </w:rPr>
          <w:t>s</w:t>
        </w:r>
      </w:ins>
      <w:ins w:id="575" w:author="m" w:date="2023-06-05T16:51:07Z">
        <w:r>
          <w:rPr>
            <w:rFonts w:hint="default"/>
          </w:rPr>
          <w:t>p</w:t>
        </w:r>
      </w:ins>
      <w:ins w:id="576" w:author="m" w:date="2023-06-05T16:51:09Z">
        <w:r>
          <w:rPr>
            <w:rFonts w:hint="default"/>
          </w:rPr>
          <w:t>atia</w:t>
        </w:r>
      </w:ins>
      <w:ins w:id="577" w:author="m" w:date="2023-06-05T16:51:10Z">
        <w:r>
          <w:rPr>
            <w:rFonts w:hint="default"/>
          </w:rPr>
          <w:t>l reso</w:t>
        </w:r>
      </w:ins>
      <w:ins w:id="578" w:author="m" w:date="2023-06-05T16:51:11Z">
        <w:r>
          <w:rPr>
            <w:rFonts w:hint="default"/>
          </w:rPr>
          <w:t>lution</w:t>
        </w:r>
      </w:ins>
      <w:ins w:id="579" w:author="m" w:date="2023-06-05T16:51:58Z">
        <w:r>
          <w:rPr>
            <w:rFonts w:hint="default"/>
          </w:rPr>
          <w:t>s</w:t>
        </w:r>
      </w:ins>
      <w:ins w:id="580" w:author="m" w:date="2023-06-05T16:51:41Z">
        <w:r>
          <w:rPr>
            <w:rFonts w:hint="default"/>
          </w:rPr>
          <w:t>.</w:t>
        </w:r>
      </w:ins>
      <w:ins w:id="581" w:author="m" w:date="2023-06-05T16:51:58Z">
        <w:r>
          <w:rPr>
            <w:rFonts w:hint="default"/>
          </w:rPr>
          <w:t xml:space="preserve"> </w:t>
        </w:r>
      </w:ins>
      <w:ins w:id="582" w:author="m" w:date="2023-06-05T16:51:59Z">
        <w:r>
          <w:rPr>
            <w:rFonts w:hint="default"/>
          </w:rPr>
          <w:t>The</w:t>
        </w:r>
      </w:ins>
      <w:ins w:id="583" w:author="m" w:date="2023-06-05T16:52:00Z">
        <w:r>
          <w:rPr>
            <w:rFonts w:hint="default"/>
          </w:rPr>
          <w:t>refore,</w:t>
        </w:r>
      </w:ins>
      <w:ins w:id="584" w:author="m" w:date="2023-06-05T16:52:01Z">
        <w:r>
          <w:rPr>
            <w:rFonts w:hint="default"/>
          </w:rPr>
          <w:t xml:space="preserve"> we ca</w:t>
        </w:r>
      </w:ins>
      <w:ins w:id="585" w:author="m" w:date="2023-06-05T16:52:02Z">
        <w:r>
          <w:rPr>
            <w:rFonts w:hint="default"/>
          </w:rPr>
          <w:t>lculate</w:t>
        </w:r>
      </w:ins>
      <w:ins w:id="586" w:author="m" w:date="2023-06-05T16:52:03Z">
        <w:r>
          <w:rPr>
            <w:rFonts w:hint="default"/>
          </w:rPr>
          <w:t xml:space="preserve">d </w:t>
        </w:r>
      </w:ins>
      <w:ins w:id="587" w:author="m" w:date="2023-06-05T16:53:56Z">
        <w:r>
          <w:rPr>
            <w:rFonts w:hint="default"/>
          </w:rPr>
          <w:t>sev</w:t>
        </w:r>
      </w:ins>
      <w:ins w:id="588" w:author="m" w:date="2023-06-05T16:53:58Z">
        <w:r>
          <w:rPr>
            <w:rFonts w:hint="default"/>
          </w:rPr>
          <w:t xml:space="preserve">eral </w:t>
        </w:r>
      </w:ins>
      <w:ins w:id="589" w:author="m" w:date="2023-06-05T16:52:39Z">
        <w:r>
          <w:rPr>
            <w:rFonts w:hint="default"/>
          </w:rPr>
          <w:t xml:space="preserve">mantel </w:t>
        </w:r>
      </w:ins>
      <w:ins w:id="590" w:author="m" w:date="2023-06-05T16:52:40Z">
        <w:r>
          <w:rPr>
            <w:rFonts w:hint="default"/>
          </w:rPr>
          <w:t>correl</w:t>
        </w:r>
      </w:ins>
      <w:ins w:id="591" w:author="m" w:date="2023-06-05T16:52:41Z">
        <w:r>
          <w:rPr>
            <w:rFonts w:hint="default"/>
          </w:rPr>
          <w:t>ogr</w:t>
        </w:r>
      </w:ins>
      <w:ins w:id="592" w:author="m" w:date="2023-06-05T16:52:42Z">
        <w:r>
          <w:rPr>
            <w:rFonts w:hint="default"/>
          </w:rPr>
          <w:t xml:space="preserve">ams </w:t>
        </w:r>
      </w:ins>
      <w:ins w:id="593" w:author="m" w:date="2023-06-05T16:53:48Z">
        <w:r>
          <w:rPr>
            <w:rFonts w:hint="default"/>
          </w:rPr>
          <w:t>with</w:t>
        </w:r>
      </w:ins>
      <w:ins w:id="594" w:author="m" w:date="2023-06-05T16:54:04Z">
        <w:r>
          <w:rPr>
            <w:rFonts w:hint="default"/>
          </w:rPr>
          <w:t xml:space="preserve"> differe</w:t>
        </w:r>
      </w:ins>
      <w:ins w:id="595" w:author="m" w:date="2023-06-05T16:54:05Z">
        <w:r>
          <w:rPr>
            <w:rFonts w:hint="default"/>
          </w:rPr>
          <w:t xml:space="preserve">nt </w:t>
        </w:r>
      </w:ins>
      <w:ins w:id="596" w:author="m" w:date="2023-06-05T16:54:08Z">
        <w:r>
          <w:rPr>
            <w:rFonts w:hint="default"/>
          </w:rPr>
          <w:t>sp</w:t>
        </w:r>
      </w:ins>
      <w:ins w:id="597" w:author="m" w:date="2023-06-05T16:54:09Z">
        <w:r>
          <w:rPr>
            <w:rFonts w:hint="default"/>
          </w:rPr>
          <w:t xml:space="preserve">atial </w:t>
        </w:r>
      </w:ins>
      <w:ins w:id="598" w:author="m" w:date="2023-06-05T16:54:10Z">
        <w:r>
          <w:rPr>
            <w:rFonts w:hint="default"/>
          </w:rPr>
          <w:t>re</w:t>
        </w:r>
      </w:ins>
      <w:ins w:id="599" w:author="m" w:date="2023-06-05T16:54:12Z">
        <w:r>
          <w:rPr>
            <w:rFonts w:hint="default"/>
          </w:rPr>
          <w:t>solu</w:t>
        </w:r>
      </w:ins>
      <w:ins w:id="600" w:author="m" w:date="2023-06-05T16:54:13Z">
        <w:r>
          <w:rPr>
            <w:rFonts w:hint="default"/>
          </w:rPr>
          <w:t>tions (</w:t>
        </w:r>
      </w:ins>
      <w:ins w:id="601" w:author="m" w:date="2023-06-05T16:54:17Z">
        <w:r>
          <w:rPr>
            <w:rFonts w:hint="default"/>
          </w:rPr>
          <w:t>6 dis</w:t>
        </w:r>
      </w:ins>
      <w:ins w:id="602" w:author="m" w:date="2023-06-05T16:54:18Z">
        <w:r>
          <w:rPr>
            <w:rFonts w:hint="default"/>
          </w:rPr>
          <w:t xml:space="preserve">tances </w:t>
        </w:r>
      </w:ins>
      <w:ins w:id="603" w:author="m" w:date="2023-06-05T16:54:19Z">
        <w:r>
          <w:rPr>
            <w:rFonts w:hint="default"/>
          </w:rPr>
          <w:t xml:space="preserve">from </w:t>
        </w:r>
      </w:ins>
      <w:ins w:id="604" w:author="m" w:date="2023-06-05T16:54:20Z">
        <w:r>
          <w:rPr>
            <w:rFonts w:hint="default"/>
          </w:rPr>
          <w:t>25 t</w:t>
        </w:r>
      </w:ins>
      <w:ins w:id="605" w:author="m" w:date="2023-06-05T16:54:21Z">
        <w:r>
          <w:rPr>
            <w:rFonts w:hint="default"/>
          </w:rPr>
          <w:t>o 2</w:t>
        </w:r>
      </w:ins>
      <w:ins w:id="606" w:author="m" w:date="2023-06-05T16:54:25Z">
        <w:r>
          <w:rPr>
            <w:rFonts w:hint="default"/>
          </w:rPr>
          <w:t xml:space="preserve">50 </w:t>
        </w:r>
      </w:ins>
      <w:ins w:id="607" w:author="m" w:date="2023-06-05T16:54:27Z">
        <w:r>
          <w:rPr>
            <w:rFonts w:hint="default"/>
          </w:rPr>
          <w:t>K</w:t>
        </w:r>
      </w:ins>
      <w:ins w:id="608" w:author="m" w:date="2023-06-05T16:54:28Z">
        <w:r>
          <w:rPr>
            <w:rFonts w:hint="default"/>
          </w:rPr>
          <w:t>m)</w:t>
        </w:r>
      </w:ins>
      <w:ins w:id="609" w:author="m" w:date="2023-06-05T16:54:32Z">
        <w:r>
          <w:rPr>
            <w:rFonts w:hint="default"/>
          </w:rPr>
          <w:t xml:space="preserve"> </w:t>
        </w:r>
      </w:ins>
      <w:ins w:id="610" w:author="m" w:date="2023-06-05T16:54:44Z">
        <w:r>
          <w:rPr>
            <w:rFonts w:hint="default"/>
          </w:rPr>
          <w:t>and e</w:t>
        </w:r>
      </w:ins>
      <w:ins w:id="611" w:author="m" w:date="2023-06-05T16:54:45Z">
        <w:r>
          <w:rPr>
            <w:rFonts w:hint="default"/>
          </w:rPr>
          <w:t>stimate</w:t>
        </w:r>
      </w:ins>
      <w:ins w:id="612" w:author="m" w:date="2023-06-05T16:54:46Z">
        <w:r>
          <w:rPr>
            <w:rFonts w:hint="default"/>
          </w:rPr>
          <w:t xml:space="preserve">d the </w:t>
        </w:r>
      </w:ins>
      <w:ins w:id="613" w:author="m" w:date="2023-06-05T16:54:50Z">
        <w:r>
          <w:rPr>
            <w:rFonts w:hint="default"/>
          </w:rPr>
          <w:t>m</w:t>
        </w:r>
      </w:ins>
      <w:ins w:id="614" w:author="m" w:date="2023-06-05T16:54:51Z">
        <w:r>
          <w:rPr>
            <w:rFonts w:hint="default"/>
          </w:rPr>
          <w:t>ean</w:t>
        </w:r>
      </w:ins>
      <w:ins w:id="615" w:author="m" w:date="2023-06-05T16:54:52Z">
        <w:r>
          <w:rPr>
            <w:rFonts w:hint="default"/>
          </w:rPr>
          <w:t xml:space="preserve"> and </w:t>
        </w:r>
      </w:ins>
      <w:ins w:id="616" w:author="m" w:date="2023-06-05T16:54:53Z">
        <w:r>
          <w:rPr>
            <w:rFonts w:hint="default"/>
          </w:rPr>
          <w:t>sta</w:t>
        </w:r>
      </w:ins>
      <w:ins w:id="617" w:author="m" w:date="2023-06-05T16:54:54Z">
        <w:r>
          <w:rPr>
            <w:rFonts w:hint="default"/>
          </w:rPr>
          <w:t>ndard de</w:t>
        </w:r>
      </w:ins>
      <w:ins w:id="618" w:author="m" w:date="2023-06-05T16:54:55Z">
        <w:r>
          <w:rPr>
            <w:rFonts w:hint="default"/>
          </w:rPr>
          <w:t xml:space="preserve">viation </w:t>
        </w:r>
      </w:ins>
      <w:ins w:id="619" w:author="m" w:date="2023-06-05T16:58:31Z">
        <w:r>
          <w:rPr>
            <w:rFonts w:hint="default"/>
          </w:rPr>
          <w:t>acro</w:t>
        </w:r>
      </w:ins>
      <w:ins w:id="620" w:author="m" w:date="2023-06-05T16:58:32Z">
        <w:r>
          <w:rPr>
            <w:rFonts w:hint="default"/>
          </w:rPr>
          <w:t xml:space="preserve">ss </w:t>
        </w:r>
      </w:ins>
      <w:ins w:id="621" w:author="m" w:date="2023-06-05T16:58:34Z">
        <w:r>
          <w:rPr>
            <w:rFonts w:hint="default"/>
          </w:rPr>
          <w:t>cor</w:t>
        </w:r>
      </w:ins>
      <w:ins w:id="622" w:author="m" w:date="2023-06-05T16:58:35Z">
        <w:r>
          <w:rPr>
            <w:rFonts w:hint="default"/>
          </w:rPr>
          <w:t>rel</w:t>
        </w:r>
      </w:ins>
      <w:ins w:id="623" w:author="m" w:date="2023-06-05T16:58:36Z">
        <w:r>
          <w:rPr>
            <w:rFonts w:hint="default"/>
          </w:rPr>
          <w:t xml:space="preserve">ograms </w:t>
        </w:r>
      </w:ins>
      <w:ins w:id="624" w:author="m" w:date="2023-06-05T16:54:56Z">
        <w:r>
          <w:rPr>
            <w:rFonts w:hint="default"/>
          </w:rPr>
          <w:t>fo</w:t>
        </w:r>
      </w:ins>
      <w:ins w:id="625" w:author="m" w:date="2023-06-05T16:54:57Z">
        <w:r>
          <w:rPr>
            <w:rFonts w:hint="default"/>
          </w:rPr>
          <w:t xml:space="preserve">r each </w:t>
        </w:r>
      </w:ins>
      <w:ins w:id="626" w:author="m" w:date="2023-06-05T16:58:25Z">
        <w:r>
          <w:rPr>
            <w:rFonts w:hint="default"/>
          </w:rPr>
          <w:t>d</w:t>
        </w:r>
      </w:ins>
      <w:ins w:id="627" w:author="m" w:date="2023-06-05T16:58:26Z">
        <w:r>
          <w:rPr>
            <w:rFonts w:hint="default"/>
          </w:rPr>
          <w:t>istance</w:t>
        </w:r>
      </w:ins>
      <w:ins w:id="628" w:author="m" w:date="2023-06-05T16:58:27Z">
        <w:r>
          <w:rPr>
            <w:rFonts w:hint="default"/>
          </w:rPr>
          <w:t xml:space="preserve"> </w:t>
        </w:r>
      </w:ins>
      <w:ins w:id="629" w:author="m" w:date="2023-06-05T16:54:57Z">
        <w:r>
          <w:rPr>
            <w:rFonts w:hint="default"/>
          </w:rPr>
          <w:t>v</w:t>
        </w:r>
      </w:ins>
      <w:ins w:id="630" w:author="m" w:date="2023-06-05T16:54:58Z">
        <w:r>
          <w:rPr>
            <w:rFonts w:hint="default"/>
          </w:rPr>
          <w:t>alue a</w:t>
        </w:r>
      </w:ins>
      <w:ins w:id="631" w:author="m" w:date="2023-06-05T16:54:59Z">
        <w:r>
          <w:rPr>
            <w:rFonts w:hint="default"/>
          </w:rPr>
          <w:t xml:space="preserve">fter </w:t>
        </w:r>
      </w:ins>
      <w:ins w:id="632" w:author="m" w:date="2023-06-05T16:55:03Z">
        <w:r>
          <w:rPr>
            <w:rFonts w:hint="default"/>
          </w:rPr>
          <w:t>inter</w:t>
        </w:r>
      </w:ins>
      <w:ins w:id="633" w:author="m" w:date="2023-06-05T16:55:04Z">
        <w:r>
          <w:rPr>
            <w:rFonts w:hint="default"/>
          </w:rPr>
          <w:t>po</w:t>
        </w:r>
      </w:ins>
      <w:ins w:id="634" w:author="m" w:date="2023-06-05T16:55:08Z">
        <w:r>
          <w:rPr>
            <w:rFonts w:hint="default"/>
          </w:rPr>
          <w:t>latio</w:t>
        </w:r>
      </w:ins>
      <w:ins w:id="635" w:author="m" w:date="2023-06-05T16:55:09Z">
        <w:r>
          <w:rPr>
            <w:rFonts w:hint="default"/>
          </w:rPr>
          <w:t>n</w:t>
        </w:r>
      </w:ins>
      <w:ins w:id="636" w:author="m" w:date="2023-06-05T16:55:19Z">
        <w:r>
          <w:rPr>
            <w:rFonts w:hint="default"/>
          </w:rPr>
          <w:t>.</w:t>
        </w:r>
      </w:ins>
    </w:p>
    <w:p>
      <w:pPr>
        <w:spacing w:after="240"/>
      </w:pPr>
      <w:ins w:id="637" w:author="m" w:date="2023-06-05T16:58:50Z">
        <w:r>
          <w:rPr>
            <w:rFonts w:hint="default"/>
          </w:rPr>
          <w:t>W</w:t>
        </w:r>
      </w:ins>
      <w:ins w:id="638" w:author="m" w:date="2023-06-05T16:58:51Z">
        <w:r>
          <w:rPr>
            <w:rFonts w:hint="default"/>
          </w:rPr>
          <w:t>e used</w:t>
        </w:r>
      </w:ins>
      <w:ins w:id="639" w:author="m" w:date="2023-06-05T16:58:52Z">
        <w:r>
          <w:rPr>
            <w:rFonts w:hint="default"/>
          </w:rPr>
          <w:t xml:space="preserve"> </w:t>
        </w:r>
      </w:ins>
      <w:ins w:id="640" w:author="m" w:date="2023-06-05T17:00:36Z">
        <w:r>
          <w:rPr>
            <w:rFonts w:hint="default"/>
          </w:rPr>
          <w:t>a M</w:t>
        </w:r>
      </w:ins>
      <w:ins w:id="641" w:author="m" w:date="2023-06-05T17:00:37Z">
        <w:r>
          <w:rPr>
            <w:rFonts w:hint="default"/>
          </w:rPr>
          <w:t>ulip</w:t>
        </w:r>
      </w:ins>
      <w:ins w:id="642" w:author="m" w:date="2023-06-05T17:00:38Z">
        <w:r>
          <w:rPr>
            <w:rFonts w:hint="default"/>
          </w:rPr>
          <w:t>le Re</w:t>
        </w:r>
      </w:ins>
      <w:ins w:id="643" w:author="m" w:date="2023-06-05T17:00:39Z">
        <w:r>
          <w:rPr>
            <w:rFonts w:hint="default"/>
          </w:rPr>
          <w:t>gres</w:t>
        </w:r>
      </w:ins>
      <w:ins w:id="644" w:author="m" w:date="2023-06-05T17:00:40Z">
        <w:r>
          <w:rPr>
            <w:rFonts w:hint="default"/>
          </w:rPr>
          <w:t>sio</w:t>
        </w:r>
      </w:ins>
      <w:ins w:id="645" w:author="m" w:date="2023-06-05T17:00:41Z">
        <w:r>
          <w:rPr>
            <w:rFonts w:hint="default"/>
          </w:rPr>
          <w:t>n m</w:t>
        </w:r>
      </w:ins>
      <w:ins w:id="646" w:author="m" w:date="2023-06-05T17:00:42Z">
        <w:r>
          <w:rPr>
            <w:rFonts w:hint="default"/>
          </w:rPr>
          <w:t>odel</w:t>
        </w:r>
      </w:ins>
      <w:ins w:id="647" w:author="m" w:date="2023-06-05T17:00:43Z">
        <w:r>
          <w:rPr>
            <w:rFonts w:hint="default"/>
          </w:rPr>
          <w:t xml:space="preserve"> for </w:t>
        </w:r>
      </w:ins>
      <w:ins w:id="648" w:author="m" w:date="2023-06-05T17:00:44Z">
        <w:r>
          <w:rPr>
            <w:rFonts w:hint="default"/>
          </w:rPr>
          <w:t>dist</w:t>
        </w:r>
      </w:ins>
      <w:ins w:id="649" w:author="m" w:date="2023-06-05T17:00:45Z">
        <w:r>
          <w:rPr>
            <w:rFonts w:hint="default"/>
          </w:rPr>
          <w:t>ance Ma</w:t>
        </w:r>
      </w:ins>
      <w:ins w:id="650" w:author="m" w:date="2023-06-05T17:00:46Z">
        <w:r>
          <w:rPr>
            <w:rFonts w:hint="default"/>
          </w:rPr>
          <w:t>trices</w:t>
        </w:r>
      </w:ins>
      <w:ins w:id="651" w:author="m" w:date="2023-06-05T17:00:47Z">
        <w:r>
          <w:rPr>
            <w:rFonts w:hint="default"/>
          </w:rPr>
          <w:t xml:space="preserve"> (MR</w:t>
        </w:r>
      </w:ins>
      <w:ins w:id="652" w:author="m" w:date="2023-06-05T17:00:48Z">
        <w:r>
          <w:rPr>
            <w:rFonts w:hint="default"/>
          </w:rPr>
          <w:t>M</w:t>
        </w:r>
      </w:ins>
      <w:ins w:id="653" w:author="m" w:date="2023-06-05T17:11:59Z">
        <w:r>
          <w:rPr>
            <w:rFonts w:hint="default"/>
          </w:rPr>
          <w:t xml:space="preserve">; </w:t>
        </w:r>
      </w:ins>
      <w:ins w:id="654" w:author="m" w:date="2023-06-05T17:12:04Z">
        <w:commentRangeStart w:id="31"/>
        <w:r>
          <w:rPr>
            <w:rFonts w:hint="default"/>
          </w:rPr>
          <w:t>Li</w:t>
        </w:r>
      </w:ins>
      <w:ins w:id="655" w:author="m" w:date="2023-06-05T17:12:05Z">
        <w:r>
          <w:rPr>
            <w:rFonts w:hint="default"/>
          </w:rPr>
          <w:t>ch</w:t>
        </w:r>
      </w:ins>
      <w:ins w:id="656" w:author="m" w:date="2023-06-05T17:12:06Z">
        <w:r>
          <w:rPr>
            <w:rFonts w:hint="default"/>
          </w:rPr>
          <w:t>stei</w:t>
        </w:r>
      </w:ins>
      <w:ins w:id="657" w:author="m" w:date="2023-06-05T17:12:07Z">
        <w:r>
          <w:rPr>
            <w:rFonts w:hint="default"/>
          </w:rPr>
          <w:t>n 2</w:t>
        </w:r>
      </w:ins>
      <w:ins w:id="658" w:author="m" w:date="2023-06-05T17:12:08Z">
        <w:r>
          <w:rPr>
            <w:rFonts w:hint="default"/>
          </w:rPr>
          <w:t>007</w:t>
        </w:r>
        <w:commentRangeEnd w:id="31"/>
      </w:ins>
      <w:r>
        <w:commentReference w:id="31"/>
      </w:r>
      <w:ins w:id="659" w:author="m" w:date="2023-06-05T17:00:49Z">
        <w:r>
          <w:rPr>
            <w:rFonts w:hint="default"/>
          </w:rPr>
          <w:t>) i</w:t>
        </w:r>
      </w:ins>
      <w:ins w:id="660" w:author="m" w:date="2023-06-05T17:00:50Z">
        <w:r>
          <w:rPr>
            <w:rFonts w:hint="default"/>
          </w:rPr>
          <w:t>n</w:t>
        </w:r>
      </w:ins>
      <w:ins w:id="661" w:author="m" w:date="2023-06-05T17:00:51Z">
        <w:r>
          <w:rPr>
            <w:rFonts w:hint="default"/>
          </w:rPr>
          <w:t xml:space="preserve"> the </w:t>
        </w:r>
      </w:ins>
      <w:ins w:id="662" w:author="m" w:date="2023-06-05T17:00:52Z">
        <w:r>
          <w:rPr>
            <w:rFonts w:hint="default"/>
          </w:rPr>
          <w:t>R pa</w:t>
        </w:r>
      </w:ins>
      <w:ins w:id="663" w:author="m" w:date="2023-06-05T17:00:53Z">
        <w:r>
          <w:rPr>
            <w:rFonts w:hint="default"/>
          </w:rPr>
          <w:t>ckage e</w:t>
        </w:r>
      </w:ins>
      <w:ins w:id="664" w:author="m" w:date="2023-06-05T17:00:54Z">
        <w:r>
          <w:rPr>
            <w:rFonts w:hint="default"/>
          </w:rPr>
          <w:t>codist</w:t>
        </w:r>
      </w:ins>
      <w:ins w:id="665" w:author="m" w:date="2023-06-05T17:00:55Z">
        <w:r>
          <w:rPr>
            <w:rFonts w:hint="default"/>
          </w:rPr>
          <w:t xml:space="preserve"> </w:t>
        </w:r>
      </w:ins>
      <w:ins w:id="666" w:author="m" w:date="2023-06-05T17:02:39Z">
        <w:r>
          <w:rPr>
            <w:rFonts w:hint="default"/>
          </w:rPr>
          <w:t>(</w:t>
        </w:r>
      </w:ins>
      <w:ins w:id="667" w:author="m" w:date="2023-06-05T17:02:40Z">
        <w:commentRangeStart w:id="32"/>
        <w:r>
          <w:rPr>
            <w:rFonts w:hint="default"/>
          </w:rPr>
          <w:t>Go</w:t>
        </w:r>
      </w:ins>
      <w:ins w:id="668" w:author="m" w:date="2023-06-05T17:02:41Z">
        <w:r>
          <w:rPr>
            <w:rFonts w:hint="default"/>
          </w:rPr>
          <w:t>sles</w:t>
        </w:r>
      </w:ins>
      <w:ins w:id="669" w:author="m" w:date="2023-06-05T17:02:42Z">
        <w:r>
          <w:rPr>
            <w:rFonts w:hint="default"/>
          </w:rPr>
          <w:t xml:space="preserve">s </w:t>
        </w:r>
      </w:ins>
      <w:ins w:id="670" w:author="m" w:date="2023-06-05T17:02:48Z">
        <w:r>
          <w:rPr>
            <w:rFonts w:hint="default"/>
          </w:rPr>
          <w:t>&amp;</w:t>
        </w:r>
      </w:ins>
      <w:ins w:id="671" w:author="m" w:date="2023-06-05T17:02:49Z">
        <w:r>
          <w:rPr>
            <w:rFonts w:hint="default"/>
          </w:rPr>
          <w:t xml:space="preserve"> U</w:t>
        </w:r>
      </w:ins>
      <w:ins w:id="672" w:author="m" w:date="2023-06-05T17:02:50Z">
        <w:r>
          <w:rPr>
            <w:rFonts w:hint="default"/>
          </w:rPr>
          <w:t>rba</w:t>
        </w:r>
      </w:ins>
      <w:ins w:id="673" w:author="m" w:date="2023-06-05T17:02:51Z">
        <w:r>
          <w:rPr>
            <w:rFonts w:hint="default"/>
          </w:rPr>
          <w:t>n 20</w:t>
        </w:r>
      </w:ins>
      <w:ins w:id="674" w:author="m" w:date="2023-06-05T17:02:52Z">
        <w:r>
          <w:rPr>
            <w:rFonts w:hint="default"/>
          </w:rPr>
          <w:t>17</w:t>
        </w:r>
        <w:commentRangeEnd w:id="32"/>
      </w:ins>
      <w:r>
        <w:commentReference w:id="32"/>
      </w:r>
      <w:ins w:id="675" w:author="m" w:date="2023-06-05T17:02:53Z">
        <w:r>
          <w:rPr>
            <w:rFonts w:hint="default"/>
          </w:rPr>
          <w:t>)</w:t>
        </w:r>
      </w:ins>
      <w:ins w:id="676" w:author="m" w:date="2023-06-05T17:03:37Z">
        <w:r>
          <w:rPr>
            <w:rFonts w:hint="default"/>
          </w:rPr>
          <w:t xml:space="preserve"> to </w:t>
        </w:r>
      </w:ins>
      <w:ins w:id="677" w:author="m" w:date="2023-06-05T17:03:38Z">
        <w:r>
          <w:rPr>
            <w:rFonts w:hint="default"/>
          </w:rPr>
          <w:t>sta</w:t>
        </w:r>
      </w:ins>
      <w:ins w:id="678" w:author="m" w:date="2023-06-05T17:03:40Z">
        <w:r>
          <w:rPr>
            <w:rFonts w:hint="default"/>
          </w:rPr>
          <w:t>t</w:t>
        </w:r>
      </w:ins>
      <w:ins w:id="679" w:author="m" w:date="2023-06-05T17:03:41Z">
        <w:r>
          <w:rPr>
            <w:rFonts w:hint="default"/>
          </w:rPr>
          <w:t>i</w:t>
        </w:r>
      </w:ins>
      <w:ins w:id="680" w:author="m" w:date="2023-06-05T17:03:46Z">
        <w:r>
          <w:rPr>
            <w:rFonts w:hint="default"/>
          </w:rPr>
          <w:t>s</w:t>
        </w:r>
      </w:ins>
      <w:ins w:id="681" w:author="m" w:date="2023-06-05T17:03:41Z">
        <w:r>
          <w:rPr>
            <w:rFonts w:hint="default"/>
          </w:rPr>
          <w:t>call</w:t>
        </w:r>
      </w:ins>
      <w:ins w:id="682" w:author="m" w:date="2023-06-05T17:03:42Z">
        <w:r>
          <w:rPr>
            <w:rFonts w:hint="default"/>
          </w:rPr>
          <w:t xml:space="preserve">y </w:t>
        </w:r>
      </w:ins>
      <w:ins w:id="683" w:author="m" w:date="2023-06-05T17:03:48Z">
        <w:r>
          <w:rPr>
            <w:rFonts w:hint="default"/>
          </w:rPr>
          <w:t>eval</w:t>
        </w:r>
      </w:ins>
      <w:ins w:id="684" w:author="m" w:date="2023-06-05T17:03:49Z">
        <w:r>
          <w:rPr>
            <w:rFonts w:hint="default"/>
          </w:rPr>
          <w:t>ua</w:t>
        </w:r>
      </w:ins>
      <w:ins w:id="685" w:author="m" w:date="2023-06-05T17:03:50Z">
        <w:r>
          <w:rPr>
            <w:rFonts w:hint="default"/>
          </w:rPr>
          <w:t>te t</w:t>
        </w:r>
      </w:ins>
      <w:ins w:id="686" w:author="m" w:date="2023-06-05T17:03:51Z">
        <w:r>
          <w:rPr>
            <w:rFonts w:hint="default"/>
          </w:rPr>
          <w:t xml:space="preserve">he </w:t>
        </w:r>
      </w:ins>
      <w:ins w:id="687" w:author="m" w:date="2023-06-05T17:04:33Z">
        <w:r>
          <w:rPr>
            <w:rFonts w:hint="default"/>
          </w:rPr>
          <w:t>f</w:t>
        </w:r>
      </w:ins>
      <w:ins w:id="688" w:author="m" w:date="2023-06-05T17:04:34Z">
        <w:r>
          <w:rPr>
            <w:rFonts w:hint="default"/>
          </w:rPr>
          <w:t>actor</w:t>
        </w:r>
      </w:ins>
      <w:ins w:id="689" w:author="m" w:date="2023-06-05T17:04:35Z">
        <w:r>
          <w:rPr>
            <w:rFonts w:hint="default"/>
          </w:rPr>
          <w:t>s e</w:t>
        </w:r>
      </w:ins>
      <w:ins w:id="690" w:author="m" w:date="2023-06-05T17:04:36Z">
        <w:r>
          <w:rPr>
            <w:rFonts w:hint="default"/>
          </w:rPr>
          <w:t>xpl</w:t>
        </w:r>
      </w:ins>
      <w:ins w:id="691" w:author="m" w:date="2023-06-05T17:04:37Z">
        <w:r>
          <w:rPr>
            <w:rFonts w:hint="default"/>
          </w:rPr>
          <w:t>ainin</w:t>
        </w:r>
      </w:ins>
      <w:ins w:id="692" w:author="m" w:date="2023-06-05T17:04:38Z">
        <w:r>
          <w:rPr>
            <w:rFonts w:hint="default"/>
          </w:rPr>
          <w:t xml:space="preserve">g </w:t>
        </w:r>
      </w:ins>
      <w:ins w:id="693" w:author="m" w:date="2023-06-05T17:04:40Z">
        <w:r>
          <w:rPr>
            <w:rFonts w:hint="default"/>
          </w:rPr>
          <w:t>call s</w:t>
        </w:r>
      </w:ins>
      <w:ins w:id="694" w:author="m" w:date="2023-06-05T17:04:41Z">
        <w:r>
          <w:rPr>
            <w:rFonts w:hint="default"/>
          </w:rPr>
          <w:t>truct</w:t>
        </w:r>
      </w:ins>
      <w:ins w:id="695" w:author="m" w:date="2023-06-05T17:04:42Z">
        <w:r>
          <w:rPr>
            <w:rFonts w:hint="default"/>
          </w:rPr>
          <w:t xml:space="preserve">ure </w:t>
        </w:r>
      </w:ins>
      <w:ins w:id="696" w:author="m" w:date="2023-06-05T17:04:43Z">
        <w:r>
          <w:rPr>
            <w:rFonts w:hint="default"/>
          </w:rPr>
          <w:t xml:space="preserve">in </w:t>
        </w:r>
      </w:ins>
      <w:ins w:id="697" w:author="m" w:date="2023-06-05T17:04:44Z">
        <w:r>
          <w:rPr>
            <w:rFonts w:hint="default"/>
          </w:rPr>
          <w:t>yell</w:t>
        </w:r>
      </w:ins>
      <w:ins w:id="698" w:author="m" w:date="2023-06-05T17:04:45Z">
        <w:r>
          <w:rPr>
            <w:rFonts w:hint="default"/>
          </w:rPr>
          <w:t>ow-</w:t>
        </w:r>
      </w:ins>
      <w:ins w:id="699" w:author="m" w:date="2023-06-05T17:04:46Z">
        <w:r>
          <w:rPr>
            <w:rFonts w:hint="default"/>
          </w:rPr>
          <w:t>nape</w:t>
        </w:r>
      </w:ins>
      <w:ins w:id="700" w:author="m" w:date="2023-06-05T17:04:47Z">
        <w:r>
          <w:rPr>
            <w:rFonts w:hint="default"/>
          </w:rPr>
          <w:t>d am</w:t>
        </w:r>
      </w:ins>
      <w:ins w:id="701" w:author="m" w:date="2023-06-05T17:04:48Z">
        <w:r>
          <w:rPr>
            <w:rFonts w:hint="default"/>
          </w:rPr>
          <w:t>azo</w:t>
        </w:r>
      </w:ins>
      <w:ins w:id="702" w:author="m" w:date="2023-06-05T17:04:49Z">
        <w:r>
          <w:rPr>
            <w:rFonts w:hint="default"/>
          </w:rPr>
          <w:t>ns.</w:t>
        </w:r>
      </w:ins>
      <w:ins w:id="703" w:author="m" w:date="2023-06-05T17:09:14Z">
        <w:r>
          <w:rPr>
            <w:rFonts w:hint="default"/>
          </w:rPr>
          <w:t xml:space="preserve"> </w:t>
        </w:r>
      </w:ins>
      <w:ins w:id="704" w:author="m" w:date="2023-06-05T17:09:15Z">
        <w:r>
          <w:rPr>
            <w:rFonts w:hint="default"/>
          </w:rPr>
          <w:t>This method uses a permutation approach to estimates statistical significance of the regression coefficients</w:t>
        </w:r>
      </w:ins>
      <w:ins w:id="705" w:author="m" w:date="2023-06-05T17:09:18Z">
        <w:r>
          <w:rPr>
            <w:rFonts w:hint="default"/>
          </w:rPr>
          <w:t xml:space="preserve"> to </w:t>
        </w:r>
      </w:ins>
      <w:ins w:id="706" w:author="m" w:date="2023-06-05T17:09:22Z">
        <w:r>
          <w:rPr>
            <w:rFonts w:hint="default"/>
          </w:rPr>
          <w:t>de</w:t>
        </w:r>
      </w:ins>
      <w:ins w:id="707" w:author="m" w:date="2023-06-05T17:09:23Z">
        <w:r>
          <w:rPr>
            <w:rFonts w:hint="default"/>
          </w:rPr>
          <w:t>a</w:t>
        </w:r>
      </w:ins>
      <w:ins w:id="708" w:author="m" w:date="2023-06-05T17:09:24Z">
        <w:r>
          <w:rPr>
            <w:rFonts w:hint="default"/>
          </w:rPr>
          <w:t>l</w:t>
        </w:r>
      </w:ins>
      <w:ins w:id="709" w:author="m" w:date="2023-06-05T17:09:26Z">
        <w:r>
          <w:rPr>
            <w:rFonts w:hint="default"/>
          </w:rPr>
          <w:t xml:space="preserve"> </w:t>
        </w:r>
      </w:ins>
      <w:ins w:id="710" w:author="m" w:date="2023-06-05T17:09:28Z">
        <w:r>
          <w:rPr>
            <w:rFonts w:hint="default"/>
          </w:rPr>
          <w:t>wi</w:t>
        </w:r>
      </w:ins>
      <w:ins w:id="711" w:author="m" w:date="2023-06-05T17:09:29Z">
        <w:r>
          <w:rPr>
            <w:rFonts w:hint="default"/>
          </w:rPr>
          <w:t xml:space="preserve">th the </w:t>
        </w:r>
      </w:ins>
      <w:ins w:id="712" w:author="m" w:date="2023-06-05T17:09:30Z">
        <w:r>
          <w:rPr>
            <w:rFonts w:hint="default"/>
          </w:rPr>
          <w:t>lack</w:t>
        </w:r>
      </w:ins>
      <w:ins w:id="713" w:author="m" w:date="2023-06-05T17:09:31Z">
        <w:r>
          <w:rPr>
            <w:rFonts w:hint="default"/>
          </w:rPr>
          <w:t xml:space="preserve"> of </w:t>
        </w:r>
      </w:ins>
      <w:ins w:id="714" w:author="m" w:date="2023-06-05T17:09:33Z">
        <w:r>
          <w:rPr>
            <w:rFonts w:hint="default"/>
          </w:rPr>
          <w:t>inde</w:t>
        </w:r>
      </w:ins>
      <w:ins w:id="715" w:author="m" w:date="2023-06-05T17:09:35Z">
        <w:r>
          <w:rPr>
            <w:rFonts w:hint="default"/>
          </w:rPr>
          <w:t>pende</w:t>
        </w:r>
      </w:ins>
      <w:ins w:id="716" w:author="m" w:date="2023-06-05T17:09:36Z">
        <w:r>
          <w:rPr>
            <w:rFonts w:hint="default"/>
          </w:rPr>
          <w:t xml:space="preserve">ncy </w:t>
        </w:r>
      </w:ins>
      <w:ins w:id="717" w:author="m" w:date="2023-06-05T17:09:37Z">
        <w:r>
          <w:rPr>
            <w:rFonts w:hint="default"/>
          </w:rPr>
          <w:t>of ob</w:t>
        </w:r>
      </w:ins>
      <w:ins w:id="718" w:author="m" w:date="2023-06-05T17:09:38Z">
        <w:r>
          <w:rPr>
            <w:rFonts w:hint="default"/>
          </w:rPr>
          <w:t>serv</w:t>
        </w:r>
      </w:ins>
      <w:ins w:id="719" w:author="m" w:date="2023-06-05T17:09:39Z">
        <w:r>
          <w:rPr>
            <w:rFonts w:hint="default"/>
          </w:rPr>
          <w:t>ations</w:t>
        </w:r>
      </w:ins>
      <w:ins w:id="720" w:author="m" w:date="2023-06-05T17:09:15Z">
        <w:r>
          <w:rPr>
            <w:rFonts w:hint="default"/>
          </w:rPr>
          <w:t>.</w:t>
        </w:r>
      </w:ins>
      <w:ins w:id="721" w:author="m" w:date="2023-06-05T17:04:49Z">
        <w:r>
          <w:rPr>
            <w:rFonts w:hint="default"/>
          </w:rPr>
          <w:t xml:space="preserve"> </w:t>
        </w:r>
      </w:ins>
      <w:ins w:id="722" w:author="m" w:date="2023-06-05T17:05:04Z">
        <w:r>
          <w:rPr>
            <w:rFonts w:hint="default"/>
          </w:rPr>
          <w:t xml:space="preserve">A </w:t>
        </w:r>
      </w:ins>
      <w:ins w:id="723" w:author="m" w:date="2023-06-05T17:05:09Z">
        <w:r>
          <w:rPr>
            <w:rFonts w:hint="default"/>
          </w:rPr>
          <w:t>d</w:t>
        </w:r>
      </w:ins>
      <w:ins w:id="724" w:author="m" w:date="2023-06-05T17:05:10Z">
        <w:r>
          <w:rPr>
            <w:rFonts w:hint="default"/>
          </w:rPr>
          <w:t>i</w:t>
        </w:r>
      </w:ins>
      <w:ins w:id="725" w:author="m" w:date="2023-06-05T17:05:11Z">
        <w:r>
          <w:rPr>
            <w:rFonts w:hint="default"/>
          </w:rPr>
          <w:t>ssim</w:t>
        </w:r>
      </w:ins>
      <w:ins w:id="726" w:author="m" w:date="2023-06-05T17:05:12Z">
        <w:r>
          <w:rPr>
            <w:rFonts w:hint="default"/>
          </w:rPr>
          <w:t>ilari</w:t>
        </w:r>
      </w:ins>
      <w:ins w:id="727" w:author="m" w:date="2023-06-05T17:05:13Z">
        <w:r>
          <w:rPr>
            <w:rFonts w:hint="default"/>
          </w:rPr>
          <w:t>ty mat</w:t>
        </w:r>
      </w:ins>
      <w:ins w:id="728" w:author="m" w:date="2023-06-05T17:05:14Z">
        <w:r>
          <w:rPr>
            <w:rFonts w:hint="default"/>
          </w:rPr>
          <w:t xml:space="preserve">rix </w:t>
        </w:r>
      </w:ins>
      <w:ins w:id="729" w:author="m" w:date="2023-06-05T17:05:16Z">
        <w:r>
          <w:rPr>
            <w:rFonts w:hint="default"/>
          </w:rPr>
          <w:t>bas</w:t>
        </w:r>
      </w:ins>
      <w:ins w:id="730" w:author="m" w:date="2023-06-05T17:05:17Z">
        <w:r>
          <w:rPr>
            <w:rFonts w:hint="default"/>
          </w:rPr>
          <w:t>ed</w:t>
        </w:r>
      </w:ins>
      <w:ins w:id="731" w:author="m" w:date="2023-06-05T17:05:18Z">
        <w:r>
          <w:rPr>
            <w:rFonts w:hint="default"/>
          </w:rPr>
          <w:t xml:space="preserve"> on </w:t>
        </w:r>
      </w:ins>
      <w:ins w:id="732" w:author="m" w:date="2023-06-05T17:05:22Z">
        <w:r>
          <w:rPr>
            <w:rFonts w:hint="default"/>
          </w:rPr>
          <w:t xml:space="preserve">the </w:t>
        </w:r>
      </w:ins>
      <w:ins w:id="733" w:author="m" w:date="2023-06-05T17:05:25Z">
        <w:r>
          <w:rPr>
            <w:rFonts w:hint="default"/>
          </w:rPr>
          <w:t>pair</w:t>
        </w:r>
      </w:ins>
      <w:ins w:id="734" w:author="m" w:date="2023-06-05T17:05:26Z">
        <w:r>
          <w:rPr>
            <w:rFonts w:hint="default"/>
          </w:rPr>
          <w:t>w</w:t>
        </w:r>
      </w:ins>
      <w:ins w:id="735" w:author="m" w:date="2023-06-05T17:05:28Z">
        <w:r>
          <w:rPr>
            <w:rFonts w:hint="default"/>
          </w:rPr>
          <w:t>ise</w:t>
        </w:r>
      </w:ins>
      <w:ins w:id="736" w:author="m" w:date="2023-06-05T17:05:29Z">
        <w:r>
          <w:rPr>
            <w:rFonts w:hint="default"/>
          </w:rPr>
          <w:t xml:space="preserve"> cross</w:t>
        </w:r>
      </w:ins>
      <w:ins w:id="737" w:author="m" w:date="2023-06-05T17:05:30Z">
        <w:r>
          <w:rPr>
            <w:rFonts w:hint="default"/>
          </w:rPr>
          <w:t>-corr</w:t>
        </w:r>
      </w:ins>
      <w:ins w:id="738" w:author="m" w:date="2023-06-05T17:05:31Z">
        <w:r>
          <w:rPr>
            <w:rFonts w:hint="default"/>
          </w:rPr>
          <w:t xml:space="preserve">elation </w:t>
        </w:r>
      </w:ins>
      <w:ins w:id="739" w:author="m" w:date="2023-06-05T17:05:32Z">
        <w:r>
          <w:rPr>
            <w:rFonts w:hint="default"/>
          </w:rPr>
          <w:t>m</w:t>
        </w:r>
      </w:ins>
      <w:ins w:id="740" w:author="m" w:date="2023-06-05T17:05:33Z">
        <w:r>
          <w:rPr>
            <w:rFonts w:hint="default"/>
          </w:rPr>
          <w:t xml:space="preserve">atrix </w:t>
        </w:r>
      </w:ins>
      <w:ins w:id="741" w:author="m" w:date="2023-06-05T17:05:34Z">
        <w:r>
          <w:rPr>
            <w:rFonts w:hint="default"/>
          </w:rPr>
          <w:t>(</w:t>
        </w:r>
      </w:ins>
      <w:ins w:id="742" w:author="m" w:date="2023-06-05T17:05:38Z">
        <w:r>
          <w:rPr>
            <w:rFonts w:hint="default"/>
          </w:rPr>
          <w:t xml:space="preserve">1 - </w:t>
        </w:r>
      </w:ins>
      <w:ins w:id="743" w:author="m" w:date="2023-06-05T17:05:41Z">
        <w:r>
          <w:rPr>
            <w:rFonts w:hint="default"/>
          </w:rPr>
          <w:t>sp</w:t>
        </w:r>
      </w:ins>
      <w:ins w:id="744" w:author="m" w:date="2023-06-05T17:05:43Z">
        <w:r>
          <w:rPr>
            <w:rFonts w:hint="default"/>
          </w:rPr>
          <w:t>cc</w:t>
        </w:r>
      </w:ins>
      <w:ins w:id="745" w:author="m" w:date="2023-06-05T17:05:44Z">
        <w:r>
          <w:rPr>
            <w:rFonts w:hint="default"/>
          </w:rPr>
          <w:t xml:space="preserve"> matr</w:t>
        </w:r>
      </w:ins>
      <w:ins w:id="746" w:author="m" w:date="2023-06-05T17:05:45Z">
        <w:r>
          <w:rPr>
            <w:rFonts w:hint="default"/>
          </w:rPr>
          <w:t>ix)</w:t>
        </w:r>
      </w:ins>
      <w:ins w:id="747" w:author="m" w:date="2023-06-05T17:05:46Z">
        <w:r>
          <w:rPr>
            <w:rFonts w:hint="default"/>
          </w:rPr>
          <w:t xml:space="preserve"> </w:t>
        </w:r>
      </w:ins>
      <w:ins w:id="748" w:author="m" w:date="2023-06-05T17:05:47Z">
        <w:r>
          <w:rPr>
            <w:rFonts w:hint="default"/>
          </w:rPr>
          <w:t>was us</w:t>
        </w:r>
      </w:ins>
      <w:ins w:id="749" w:author="m" w:date="2023-06-05T17:05:48Z">
        <w:r>
          <w:rPr>
            <w:rFonts w:hint="default"/>
          </w:rPr>
          <w:t>ed as r</w:t>
        </w:r>
      </w:ins>
      <w:ins w:id="750" w:author="m" w:date="2023-06-05T17:05:49Z">
        <w:r>
          <w:rPr>
            <w:rFonts w:hint="default"/>
          </w:rPr>
          <w:t>esponse</w:t>
        </w:r>
      </w:ins>
      <w:ins w:id="751" w:author="m" w:date="2023-06-05T17:05:50Z">
        <w:r>
          <w:rPr>
            <w:rFonts w:hint="default"/>
          </w:rPr>
          <w:t xml:space="preserve"> varia</w:t>
        </w:r>
      </w:ins>
      <w:ins w:id="752" w:author="m" w:date="2023-06-05T17:05:51Z">
        <w:r>
          <w:rPr>
            <w:rFonts w:hint="default"/>
          </w:rPr>
          <w:t>ble</w:t>
        </w:r>
      </w:ins>
      <w:ins w:id="753" w:author="m" w:date="2023-06-05T17:06:45Z">
        <w:r>
          <w:rPr>
            <w:rFonts w:hint="default"/>
          </w:rPr>
          <w:t xml:space="preserve"> w</w:t>
        </w:r>
      </w:ins>
      <w:ins w:id="754" w:author="m" w:date="2023-06-05T17:06:46Z">
        <w:r>
          <w:rPr>
            <w:rFonts w:hint="default"/>
          </w:rPr>
          <w:t>hile a</w:t>
        </w:r>
      </w:ins>
      <w:ins w:id="755" w:author="m" w:date="2023-06-05T17:06:25Z">
        <w:r>
          <w:rPr>
            <w:rFonts w:hint="default"/>
          </w:rPr>
          <w:t xml:space="preserve"> </w:t>
        </w:r>
      </w:ins>
      <w:ins w:id="756" w:author="m" w:date="2023-06-05T17:06:31Z">
        <w:r>
          <w:rPr>
            <w:rFonts w:hint="default"/>
          </w:rPr>
          <w:t>p</w:t>
        </w:r>
      </w:ins>
      <w:ins w:id="757" w:author="m" w:date="2023-06-05T17:06:32Z">
        <w:r>
          <w:rPr>
            <w:rFonts w:hint="default"/>
          </w:rPr>
          <w:t>airwis</w:t>
        </w:r>
      </w:ins>
      <w:ins w:id="758" w:author="m" w:date="2023-06-05T17:06:33Z">
        <w:r>
          <w:rPr>
            <w:rFonts w:hint="default"/>
          </w:rPr>
          <w:t xml:space="preserve">e </w:t>
        </w:r>
      </w:ins>
      <w:ins w:id="759" w:author="m" w:date="2023-06-05T17:06:26Z">
        <w:r>
          <w:rPr>
            <w:rFonts w:hint="default"/>
          </w:rPr>
          <w:t xml:space="preserve">distance </w:t>
        </w:r>
      </w:ins>
      <w:ins w:id="760" w:author="m" w:date="2023-06-05T17:06:27Z">
        <w:r>
          <w:rPr>
            <w:rFonts w:hint="default"/>
          </w:rPr>
          <w:t xml:space="preserve">matrix </w:t>
        </w:r>
      </w:ins>
      <w:ins w:id="761" w:author="m" w:date="2023-06-05T17:06:49Z">
        <w:r>
          <w:rPr>
            <w:rFonts w:hint="default"/>
          </w:rPr>
          <w:t xml:space="preserve">and </w:t>
        </w:r>
      </w:ins>
      <w:ins w:id="762" w:author="m" w:date="2023-06-05T17:06:50Z">
        <w:r>
          <w:rPr>
            <w:rFonts w:hint="default"/>
          </w:rPr>
          <w:t>a</w:t>
        </w:r>
      </w:ins>
      <w:ins w:id="763" w:author="m" w:date="2023-06-05T17:06:51Z">
        <w:r>
          <w:rPr>
            <w:rFonts w:hint="default"/>
          </w:rPr>
          <w:t xml:space="preserve"> </w:t>
        </w:r>
      </w:ins>
      <w:ins w:id="764" w:author="m" w:date="2023-06-05T17:06:52Z">
        <w:r>
          <w:rPr>
            <w:rFonts w:hint="default"/>
          </w:rPr>
          <w:t>d</w:t>
        </w:r>
      </w:ins>
      <w:ins w:id="765" w:author="m" w:date="2023-06-05T17:06:53Z">
        <w:r>
          <w:rPr>
            <w:rFonts w:hint="default"/>
          </w:rPr>
          <w:t>ial</w:t>
        </w:r>
      </w:ins>
      <w:ins w:id="766" w:author="m" w:date="2023-06-05T17:06:54Z">
        <w:r>
          <w:rPr>
            <w:rFonts w:hint="default"/>
          </w:rPr>
          <w:t>ect m</w:t>
        </w:r>
      </w:ins>
      <w:ins w:id="767" w:author="m" w:date="2023-06-05T17:06:55Z">
        <w:r>
          <w:rPr>
            <w:rFonts w:hint="default"/>
          </w:rPr>
          <w:t>emb</w:t>
        </w:r>
      </w:ins>
      <w:ins w:id="768" w:author="m" w:date="2023-06-05T17:06:56Z">
        <w:r>
          <w:rPr>
            <w:rFonts w:hint="default"/>
          </w:rPr>
          <w:t>ership</w:t>
        </w:r>
      </w:ins>
      <w:ins w:id="769" w:author="m" w:date="2023-06-05T17:09:57Z">
        <w:r>
          <w:rPr>
            <w:rFonts w:hint="default"/>
          </w:rPr>
          <w:t xml:space="preserve"> b</w:t>
        </w:r>
      </w:ins>
      <w:ins w:id="770" w:author="m" w:date="2023-06-05T17:09:58Z">
        <w:r>
          <w:rPr>
            <w:rFonts w:hint="default"/>
          </w:rPr>
          <w:t>i</w:t>
        </w:r>
      </w:ins>
      <w:ins w:id="771" w:author="m" w:date="2023-06-05T17:09:59Z">
        <w:r>
          <w:rPr>
            <w:rFonts w:hint="default"/>
          </w:rPr>
          <w:t>nary</w:t>
        </w:r>
      </w:ins>
      <w:ins w:id="772" w:author="m" w:date="2023-06-05T17:06:56Z">
        <w:r>
          <w:rPr>
            <w:rFonts w:hint="default"/>
          </w:rPr>
          <w:t xml:space="preserve"> </w:t>
        </w:r>
      </w:ins>
      <w:ins w:id="773" w:author="m" w:date="2023-06-05T17:06:58Z">
        <w:r>
          <w:rPr>
            <w:rFonts w:hint="default"/>
          </w:rPr>
          <w:t>matri</w:t>
        </w:r>
      </w:ins>
      <w:ins w:id="774" w:author="m" w:date="2023-06-05T17:06:59Z">
        <w:r>
          <w:rPr>
            <w:rFonts w:hint="default"/>
          </w:rPr>
          <w:t>x w</w:t>
        </w:r>
      </w:ins>
      <w:ins w:id="775" w:author="m" w:date="2023-06-05T17:07:00Z">
        <w:r>
          <w:rPr>
            <w:rFonts w:hint="default"/>
          </w:rPr>
          <w:t>ere us</w:t>
        </w:r>
      </w:ins>
      <w:ins w:id="776" w:author="m" w:date="2023-06-05T17:07:01Z">
        <w:r>
          <w:rPr>
            <w:rFonts w:hint="default"/>
          </w:rPr>
          <w:t>ed as</w:t>
        </w:r>
      </w:ins>
      <w:ins w:id="777" w:author="m" w:date="2023-06-05T17:07:02Z">
        <w:r>
          <w:rPr>
            <w:rFonts w:hint="default"/>
          </w:rPr>
          <w:t xml:space="preserve"> </w:t>
        </w:r>
      </w:ins>
      <w:ins w:id="778" w:author="m" w:date="2023-06-05T17:07:03Z">
        <w:r>
          <w:rPr>
            <w:rFonts w:hint="default"/>
          </w:rPr>
          <w:t>predic</w:t>
        </w:r>
      </w:ins>
      <w:ins w:id="779" w:author="m" w:date="2023-06-05T17:07:04Z">
        <w:r>
          <w:rPr>
            <w:rFonts w:hint="default"/>
          </w:rPr>
          <w:t>tor. T</w:t>
        </w:r>
      </w:ins>
      <w:ins w:id="780" w:author="m" w:date="2023-06-05T17:07:05Z">
        <w:r>
          <w:rPr>
            <w:rFonts w:hint="default"/>
          </w:rPr>
          <w:t>h</w:t>
        </w:r>
      </w:ins>
      <w:ins w:id="781" w:author="m" w:date="2023-06-05T17:07:06Z">
        <w:r>
          <w:rPr>
            <w:rFonts w:hint="default"/>
          </w:rPr>
          <w:t>e lat</w:t>
        </w:r>
      </w:ins>
      <w:ins w:id="782" w:author="m" w:date="2023-06-05T17:07:07Z">
        <w:r>
          <w:rPr>
            <w:rFonts w:hint="default"/>
          </w:rPr>
          <w:t xml:space="preserve">ter </w:t>
        </w:r>
      </w:ins>
      <w:ins w:id="783" w:author="m" w:date="2023-06-05T17:07:19Z">
        <w:r>
          <w:rPr>
            <w:rFonts w:hint="default"/>
          </w:rPr>
          <w:t>use</w:t>
        </w:r>
      </w:ins>
      <w:ins w:id="784" w:author="m" w:date="2023-06-05T17:07:20Z">
        <w:r>
          <w:rPr>
            <w:rFonts w:hint="default"/>
          </w:rPr>
          <w:t>s</w:t>
        </w:r>
      </w:ins>
      <w:ins w:id="785" w:author="m" w:date="2023-06-05T17:07:22Z">
        <w:r>
          <w:rPr>
            <w:rFonts w:hint="default"/>
          </w:rPr>
          <w:t xml:space="preserve"> 0</w:t>
        </w:r>
      </w:ins>
      <w:ins w:id="786" w:author="m" w:date="2023-06-05T17:07:23Z">
        <w:r>
          <w:rPr>
            <w:rFonts w:hint="default"/>
          </w:rPr>
          <w:t>s and</w:t>
        </w:r>
      </w:ins>
      <w:ins w:id="787" w:author="m" w:date="2023-06-05T17:07:24Z">
        <w:r>
          <w:rPr>
            <w:rFonts w:hint="default"/>
          </w:rPr>
          <w:t xml:space="preserve"> 1s to</w:t>
        </w:r>
      </w:ins>
      <w:ins w:id="788" w:author="m" w:date="2023-06-05T17:07:25Z">
        <w:r>
          <w:rPr>
            <w:rFonts w:hint="default"/>
          </w:rPr>
          <w:t xml:space="preserve"> rep</w:t>
        </w:r>
      </w:ins>
      <w:ins w:id="789" w:author="m" w:date="2023-06-05T17:07:26Z">
        <w:r>
          <w:rPr>
            <w:rFonts w:hint="default"/>
          </w:rPr>
          <w:t xml:space="preserve">resent </w:t>
        </w:r>
      </w:ins>
      <w:ins w:id="790" w:author="m" w:date="2023-06-05T17:07:28Z">
        <w:r>
          <w:rPr>
            <w:rFonts w:hint="default"/>
          </w:rPr>
          <w:t>wh</w:t>
        </w:r>
      </w:ins>
      <w:ins w:id="791" w:author="m" w:date="2023-06-05T17:07:29Z">
        <w:r>
          <w:rPr>
            <w:rFonts w:hint="default"/>
          </w:rPr>
          <w:t>et</w:t>
        </w:r>
      </w:ins>
      <w:ins w:id="792" w:author="m" w:date="2023-06-05T17:07:30Z">
        <w:r>
          <w:rPr>
            <w:rFonts w:hint="default"/>
          </w:rPr>
          <w:t xml:space="preserve">her </w:t>
        </w:r>
      </w:ins>
      <w:ins w:id="793" w:author="m" w:date="2023-06-05T17:07:32Z">
        <w:r>
          <w:rPr>
            <w:rFonts w:hint="default"/>
          </w:rPr>
          <w:t xml:space="preserve">two </w:t>
        </w:r>
      </w:ins>
      <w:ins w:id="794" w:author="m" w:date="2023-06-05T17:07:35Z">
        <w:r>
          <w:rPr>
            <w:rFonts w:hint="default"/>
          </w:rPr>
          <w:t>calls b</w:t>
        </w:r>
      </w:ins>
      <w:ins w:id="795" w:author="m" w:date="2023-06-05T17:07:36Z">
        <w:r>
          <w:rPr>
            <w:rFonts w:hint="default"/>
          </w:rPr>
          <w:t>elong t</w:t>
        </w:r>
      </w:ins>
      <w:ins w:id="796" w:author="m" w:date="2023-06-05T17:07:37Z">
        <w:r>
          <w:rPr>
            <w:rFonts w:hint="default"/>
          </w:rPr>
          <w:t xml:space="preserve">o the </w:t>
        </w:r>
      </w:ins>
      <w:ins w:id="797" w:author="m" w:date="2023-06-05T17:07:38Z">
        <w:r>
          <w:rPr>
            <w:rFonts w:hint="default"/>
          </w:rPr>
          <w:t xml:space="preserve">same </w:t>
        </w:r>
      </w:ins>
      <w:ins w:id="798" w:author="m" w:date="2023-06-05T17:07:39Z">
        <w:r>
          <w:rPr>
            <w:rFonts w:hint="default"/>
          </w:rPr>
          <w:t>dia</w:t>
        </w:r>
      </w:ins>
      <w:ins w:id="799" w:author="m" w:date="2023-06-05T17:07:40Z">
        <w:r>
          <w:rPr>
            <w:rFonts w:hint="default"/>
          </w:rPr>
          <w:t>le</w:t>
        </w:r>
      </w:ins>
      <w:ins w:id="800" w:author="m" w:date="2023-06-05T17:07:41Z">
        <w:r>
          <w:rPr>
            <w:rFonts w:hint="default"/>
          </w:rPr>
          <w:t>ct (</w:t>
        </w:r>
      </w:ins>
      <w:ins w:id="801" w:author="m" w:date="2023-06-05T17:21:11Z">
        <w:r>
          <w:rPr>
            <w:rFonts w:hint="default"/>
          </w:rPr>
          <w:t>0</w:t>
        </w:r>
      </w:ins>
      <w:ins w:id="802" w:author="m" w:date="2023-06-05T17:07:42Z">
        <w:r>
          <w:rPr>
            <w:rFonts w:hint="default"/>
          </w:rPr>
          <w:t xml:space="preserve">) </w:t>
        </w:r>
      </w:ins>
      <w:ins w:id="803" w:author="m" w:date="2023-06-05T17:07:43Z">
        <w:r>
          <w:rPr>
            <w:rFonts w:hint="default"/>
          </w:rPr>
          <w:t>or n</w:t>
        </w:r>
      </w:ins>
      <w:ins w:id="804" w:author="m" w:date="2023-06-05T17:07:44Z">
        <w:r>
          <w:rPr>
            <w:rFonts w:hint="default"/>
          </w:rPr>
          <w:t>ot (</w:t>
        </w:r>
      </w:ins>
      <w:ins w:id="805" w:author="m" w:date="2023-06-05T17:21:14Z">
        <w:r>
          <w:rPr>
            <w:rFonts w:hint="default"/>
          </w:rPr>
          <w:t>1</w:t>
        </w:r>
      </w:ins>
      <w:ins w:id="806" w:author="m" w:date="2023-06-05T17:07:46Z">
        <w:r>
          <w:rPr>
            <w:rFonts w:hint="default"/>
          </w:rPr>
          <w:t>).</w:t>
        </w:r>
      </w:ins>
      <w:ins w:id="807" w:author="m" w:date="2023-06-05T17:10:13Z">
        <w:r>
          <w:rPr>
            <w:rFonts w:hint="default"/>
          </w:rPr>
          <w:t xml:space="preserve"> </w:t>
        </w:r>
      </w:ins>
      <w:ins w:id="808" w:author="m" w:date="2023-06-05T17:10:14Z">
        <w:r>
          <w:rPr>
            <w:rFonts w:hint="default"/>
          </w:rPr>
          <w:t>Hen</w:t>
        </w:r>
      </w:ins>
      <w:ins w:id="809" w:author="m" w:date="2023-06-05T17:10:16Z">
        <w:r>
          <w:rPr>
            <w:rFonts w:hint="default"/>
          </w:rPr>
          <w:t xml:space="preserve">ce, it </w:t>
        </w:r>
      </w:ins>
      <w:ins w:id="810" w:author="m" w:date="2023-06-05T17:10:20Z">
        <w:r>
          <w:rPr>
            <w:rFonts w:hint="default"/>
          </w:rPr>
          <w:t xml:space="preserve">can </w:t>
        </w:r>
      </w:ins>
      <w:ins w:id="811" w:author="m" w:date="2023-06-05T17:10:22Z">
        <w:r>
          <w:rPr>
            <w:rFonts w:hint="default"/>
          </w:rPr>
          <w:t>be use</w:t>
        </w:r>
      </w:ins>
      <w:ins w:id="812" w:author="m" w:date="2023-06-05T17:10:23Z">
        <w:r>
          <w:rPr>
            <w:rFonts w:hint="default"/>
          </w:rPr>
          <w:t xml:space="preserve">d </w:t>
        </w:r>
      </w:ins>
      <w:ins w:id="813" w:author="m" w:date="2023-06-05T17:10:24Z">
        <w:r>
          <w:rPr>
            <w:rFonts w:hint="default"/>
          </w:rPr>
          <w:t xml:space="preserve">to </w:t>
        </w:r>
      </w:ins>
      <w:ins w:id="814" w:author="m" w:date="2023-06-05T17:10:28Z">
        <w:r>
          <w:rPr>
            <w:rFonts w:hint="default"/>
          </w:rPr>
          <w:t>asses</w:t>
        </w:r>
      </w:ins>
      <w:ins w:id="815" w:author="m" w:date="2023-06-05T17:10:32Z">
        <w:r>
          <w:rPr>
            <w:rFonts w:hint="default"/>
          </w:rPr>
          <w:t xml:space="preserve">s the </w:t>
        </w:r>
      </w:ins>
      <w:ins w:id="816" w:author="m" w:date="2023-06-05T17:10:39Z">
        <w:r>
          <w:rPr>
            <w:rFonts w:hint="default"/>
          </w:rPr>
          <w:t>vari</w:t>
        </w:r>
      </w:ins>
      <w:ins w:id="817" w:author="m" w:date="2023-06-05T17:10:40Z">
        <w:r>
          <w:rPr>
            <w:rFonts w:hint="default"/>
          </w:rPr>
          <w:t xml:space="preserve">ation </w:t>
        </w:r>
      </w:ins>
      <w:ins w:id="818" w:author="m" w:date="2023-06-05T17:10:41Z">
        <w:r>
          <w:rPr>
            <w:rFonts w:hint="default"/>
          </w:rPr>
          <w:t xml:space="preserve">in call </w:t>
        </w:r>
      </w:ins>
      <w:ins w:id="819" w:author="m" w:date="2023-06-05T17:10:42Z">
        <w:r>
          <w:rPr>
            <w:rFonts w:hint="default"/>
          </w:rPr>
          <w:t>s</w:t>
        </w:r>
      </w:ins>
      <w:ins w:id="820" w:author="m" w:date="2023-06-05T17:10:43Z">
        <w:r>
          <w:rPr>
            <w:rFonts w:hint="default"/>
          </w:rPr>
          <w:t>tructur</w:t>
        </w:r>
      </w:ins>
      <w:ins w:id="821" w:author="m" w:date="2023-06-05T17:10:44Z">
        <w:r>
          <w:rPr>
            <w:rFonts w:hint="default"/>
          </w:rPr>
          <w:t xml:space="preserve">e </w:t>
        </w:r>
      </w:ins>
      <w:ins w:id="822" w:author="m" w:date="2023-06-05T17:11:15Z">
        <w:r>
          <w:rPr>
            <w:rFonts w:hint="default"/>
          </w:rPr>
          <w:t>e</w:t>
        </w:r>
      </w:ins>
      <w:ins w:id="823" w:author="m" w:date="2023-06-05T17:11:16Z">
        <w:r>
          <w:rPr>
            <w:rFonts w:hint="default"/>
          </w:rPr>
          <w:t>xplain</w:t>
        </w:r>
      </w:ins>
      <w:ins w:id="824" w:author="m" w:date="2023-06-05T17:11:17Z">
        <w:r>
          <w:rPr>
            <w:rFonts w:hint="default"/>
          </w:rPr>
          <w:t xml:space="preserve">ed </w:t>
        </w:r>
      </w:ins>
      <w:ins w:id="825" w:author="m" w:date="2023-06-05T17:11:19Z">
        <w:r>
          <w:rPr>
            <w:rFonts w:hint="default"/>
          </w:rPr>
          <w:t xml:space="preserve">by </w:t>
        </w:r>
      </w:ins>
      <w:ins w:id="826" w:author="m" w:date="2023-06-05T17:10:50Z">
        <w:r>
          <w:rPr>
            <w:rFonts w:hint="default"/>
          </w:rPr>
          <w:t>dial</w:t>
        </w:r>
      </w:ins>
      <w:ins w:id="827" w:author="m" w:date="2023-06-05T17:10:52Z">
        <w:r>
          <w:rPr>
            <w:rFonts w:hint="default"/>
          </w:rPr>
          <w:t>ect</w:t>
        </w:r>
      </w:ins>
      <w:ins w:id="828" w:author="m" w:date="2023-06-05T17:10:56Z">
        <w:r>
          <w:rPr>
            <w:rFonts w:hint="default"/>
          </w:rPr>
          <w:t>s.</w:t>
        </w:r>
      </w:ins>
      <w:ins w:id="829" w:author="m" w:date="2023-06-05T17:07:55Z">
        <w:r>
          <w:rPr>
            <w:rFonts w:hint="default"/>
          </w:rPr>
          <w:t xml:space="preserve"> </w:t>
        </w:r>
      </w:ins>
      <w:del w:id="830" w:author="m" w:date="2023-06-05T16:41:52Z">
        <w:r>
          <w:rPr/>
          <w:delText xml:space="preserve"> </w:delText>
        </w:r>
      </w:del>
      <w:del w:id="831" w:author="m" w:date="2023-06-05T16:37:10Z">
        <w:r>
          <w:rPr/>
          <w:delText xml:space="preserve">Calls were split into distance classes according to a </w:delText>
        </w:r>
        <w:commentRangeStart w:id="33"/>
        <w:r>
          <w:rPr/>
          <w:delText>predetermined number</w:delText>
        </w:r>
      </w:del>
      <w:del w:id="832" w:author="m" w:date="2023-06-05T17:03:35Z">
        <w:r>
          <w:rPr/>
          <w:delText xml:space="preserve"> </w:delText>
        </w:r>
        <w:commentRangeEnd w:id="33"/>
      </w:del>
      <w:del w:id="833" w:author="m" w:date="2023-06-05T17:03:35Z">
        <w:r>
          <w:rPr>
            <w:rStyle w:val="8"/>
          </w:rPr>
          <w:commentReference w:id="33"/>
        </w:r>
      </w:del>
      <w:del w:id="834" w:author="m" w:date="2023-06-05T17:03:35Z">
        <w:r>
          <w:rPr/>
          <w:delText>a</w:delText>
        </w:r>
      </w:del>
      <w:del w:id="835" w:author="m" w:date="2023-06-05T16:37:10Z">
        <w:r>
          <w:rPr/>
          <w:delText xml:space="preserve">nd any distance classes where there were not enough observations were removed from the analysis. The first distance class evaluates calls recorded at the same site. We used Holm’s p-value for multiple testing to create a correlogram of the data </w:delText>
        </w:r>
      </w:del>
      <w:customXmlDelRangeStart w:id="837" w:author="m" w:date="2023-06-05T16:37:10Z"/>
      <w:sdt>
        <w:sdtPr>
          <w:rPr>
            <w:color w:val="000000"/>
          </w:rPr>
          <w:tag w:val="MENDELEY_CITATION_v3_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"/>
          <w:id w:val="1391379300"/>
          <w:placeholder>
            <w:docPart w:val="DefaultPlaceholder_-1854013440"/>
          </w:placeholder>
        </w:sdtPr>
        <w:sdtEndPr>
          <w:rPr>
            <w:color w:val="000000"/>
          </w:rPr>
        </w:sdtEndPr>
        <w:sdtContent>
          <w:customXmlDelRangeEnd w:id="837"/>
          <w:del w:id="839" w:author="m" w:date="2023-06-05T16:37:10Z">
            <w:r>
              <w:rPr>
                <w:color w:val="000000"/>
              </w:rPr>
              <w:delText>(Holm, 1979)</w:delText>
            </w:r>
          </w:del>
          <w:customXmlDelRangeStart w:id="841" w:author="m" w:date="2023-06-05T16:37:10Z"/>
        </w:sdtContent>
      </w:sdt>
      <w:customXmlDelRangeEnd w:id="841"/>
      <w:del w:id="842" w:author="m" w:date="2023-06-05T16:37:10Z">
        <w:r>
          <w:rPr/>
          <w:delText>.</w:delText>
        </w:r>
      </w:del>
    </w:p>
    <w:p>
      <w:pPr>
        <w:spacing w:after="240"/>
        <w:rPr>
          <w:b/>
          <w:bCs/>
        </w:rPr>
      </w:pPr>
      <w:r>
        <w:rPr>
          <w:b/>
          <w:bCs/>
        </w:rPr>
        <w:t>3</w:t>
      </w:r>
      <w:r>
        <w:rPr>
          <w:b/>
          <w:bCs/>
        </w:rPr>
        <w:tab/>
      </w:r>
      <w:r>
        <w:rPr>
          <w:b/>
          <w:bCs/>
        </w:rPr>
        <w:t>Results</w:t>
      </w:r>
      <w:bookmarkStart w:id="10" w:name="_Toc57588854"/>
      <w:bookmarkStart w:id="11" w:name="_Toc57588959"/>
    </w:p>
    <w:p>
      <w:pPr>
        <w:pStyle w:val="3"/>
        <w:spacing w:after="240"/>
        <w:rPr>
          <w:rFonts w:ascii="Times New Roman" w:hAnsi="Times New Roman"/>
          <w:b/>
          <w:bCs/>
          <w:color w:val="000000"/>
          <w:sz w:val="24"/>
          <w:szCs w:val="24"/>
        </w:rPr>
      </w:pPr>
      <w:r>
        <w:rPr>
          <w:rFonts w:ascii="Times New Roman" w:hAnsi="Times New Roman"/>
          <w:b/>
          <w:bCs/>
          <w:color w:val="000000"/>
          <w:sz w:val="24"/>
          <w:szCs w:val="24"/>
        </w:rPr>
        <w:t>3.1</w:t>
      </w:r>
      <w:r>
        <w:rPr>
          <w:rFonts w:ascii="Times New Roman" w:hAnsi="Times New Roman"/>
          <w:b/>
          <w:bCs/>
          <w:color w:val="000000"/>
          <w:sz w:val="24"/>
          <w:szCs w:val="24"/>
        </w:rPr>
        <w:tab/>
      </w:r>
      <w:r>
        <w:rPr>
          <w:rFonts w:ascii="Times New Roman" w:hAnsi="Times New Roman"/>
          <w:b/>
          <w:bCs/>
          <w:color w:val="000000"/>
          <w:sz w:val="24"/>
          <w:szCs w:val="24"/>
        </w:rPr>
        <w:t>Contact calls and quality assessment</w:t>
      </w:r>
      <w:bookmarkEnd w:id="10"/>
      <w:bookmarkEnd w:id="11"/>
    </w:p>
    <w:p>
      <w:pPr>
        <w:spacing w:after="240"/>
      </w:pPr>
      <w:r>
        <w:t>We recorded contact calls at 72 locations in Mesoamerica where yellow-naped amazons are known to occur or have occurred historically. We observed this species at 56 of those sites and recorded 3 or more individuals at 47 sites. In 2016 our team recorded contact calls at 22 locations in Costa Rica and 9 in Nicaragua.  We recorded calls at 10 sites in Mexico between 2018 and 2019. In 2019 we recorded contact calls at 2 sites in Guatemala and 4 in the Bay Islands of Honduras. We identified and selected 2,561 yellow-naped amazon contact calls from our field recordings and removed 116 of those during quality assessment due to the presence of noise overlap or low signal quality. In total, 26 birds were removed from the remaining dataset due to retention of fewer than three contact calls.</w:t>
      </w:r>
      <w:del w:id="843" w:author="m" w:date="2023-06-05T17:13:21Z">
        <w:r>
          <w:rPr/>
          <w:delText xml:space="preserve"> </w:delText>
        </w:r>
      </w:del>
      <w:del w:id="844" w:author="m" w:date="2023-06-05T17:13:20Z">
        <w:r>
          <w:rPr/>
          <w:delText>Eight birds were removed from Mexico 2018/2019, 4 from Guatemala, 1 from the Bay Islands, Honduras, 2 from Nicaragua, and 11 from Costa Rica.</w:delText>
        </w:r>
      </w:del>
      <w:r>
        <w:t xml:space="preserve"> Three sites from Costa Rica (Enseñada, Pelon Bajura, and Palo Verde) were removed as a result of having fewer than 3 birds. None of the other countries surveyed had sites removed during quality assessment. </w:t>
      </w:r>
    </w:p>
    <w:p>
      <w:pPr>
        <w:spacing w:after="240"/>
      </w:pPr>
      <w:r>
        <w:t xml:space="preserve">We retained 2,338 yellow-naped amazon contact calls from our original dataset for analysis. </w:t>
      </w:r>
      <w:commentRangeStart w:id="34"/>
      <w:r>
        <w:t xml:space="preserve">We classified 21.5% of calls as medium quality, and 78.5% of calls as high quality. </w:t>
      </w:r>
      <w:commentRangeEnd w:id="34"/>
      <w:r>
        <w:commentReference w:id="34"/>
      </w:r>
      <w:r>
        <w:t>Contact calls from Mexico represented 23.3% of contact calls in the final dataset; Guatemala 1.5%; the Bay Islands, Honduras 9.3%; Nicaragua 23%; and Costa Rica 43% of all calls.</w:t>
      </w:r>
    </w:p>
    <w:p>
      <w:pPr>
        <w:pStyle w:val="3"/>
        <w:spacing w:after="240"/>
        <w:rPr>
          <w:rFonts w:ascii="Times New Roman" w:hAnsi="Times New Roman"/>
          <w:b/>
          <w:bCs/>
          <w:color w:val="000000"/>
          <w:sz w:val="24"/>
          <w:szCs w:val="24"/>
        </w:rPr>
      </w:pPr>
      <w:bookmarkStart w:id="12" w:name="_Toc57588960"/>
      <w:bookmarkStart w:id="13" w:name="_Toc57588855"/>
      <w:r>
        <w:rPr>
          <w:rFonts w:ascii="Times New Roman" w:hAnsi="Times New Roman"/>
          <w:b/>
          <w:bCs/>
          <w:color w:val="000000"/>
          <w:sz w:val="24"/>
          <w:szCs w:val="24"/>
        </w:rPr>
        <w:t>3.2</w:t>
      </w:r>
      <w:r>
        <w:rPr>
          <w:rFonts w:ascii="Times New Roman" w:hAnsi="Times New Roman"/>
          <w:b/>
          <w:bCs/>
          <w:color w:val="000000"/>
          <w:sz w:val="24"/>
          <w:szCs w:val="24"/>
        </w:rPr>
        <w:tab/>
      </w:r>
      <w:r>
        <w:rPr>
          <w:rFonts w:ascii="Times New Roman" w:hAnsi="Times New Roman"/>
          <w:b/>
          <w:bCs/>
          <w:color w:val="000000"/>
          <w:sz w:val="24"/>
          <w:szCs w:val="24"/>
        </w:rPr>
        <w:t>Call variants across the range</w:t>
      </w:r>
      <w:bookmarkEnd w:id="12"/>
      <w:bookmarkEnd w:id="13"/>
    </w:p>
    <w:p>
      <w:pPr>
        <w:spacing w:after="240"/>
        <w:rPr>
          <w:b/>
          <w:bCs/>
          <w:color w:val="000000"/>
        </w:rPr>
      </w:pPr>
      <w:r>
        <w:t xml:space="preserve">Our visual classification of yellow-naped amazon contact calls yielded 14 different call variants across the species range (Figure 2). We identified 4 variants in Mexico and 2 variants in Guatemala. In the Bay Islands Honduras, recorded individuals exhibited 2 distinct variants. Previously, Wright </w:t>
      </w:r>
      <w:r>
        <w:rPr>
          <w:i/>
          <w:iCs/>
        </w:rPr>
        <w:t>et al.</w:t>
      </w:r>
      <w:r>
        <w:t xml:space="preserve"> reported 3 call variants in Costa Rica during a 1994 survey and the same 3 variants and a new subvariant during a second survey in 2005 </w:t>
      </w:r>
      <w:sdt>
        <w:sdtPr>
          <w:rPr>
            <w:color w:val="000000"/>
          </w:rPr>
          <w:tag w:val="MENDELEY_CITATION_v3_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"/>
          <w:id w:val="-1615894208"/>
          <w:placeholder>
            <w:docPart w:val="DefaultPlaceholder_-1854013440"/>
          </w:placeholder>
        </w:sdtPr>
        <w:sdtEndPr>
          <w:rPr>
            <w:color w:val="000000"/>
          </w:rPr>
        </w:sdtEndPr>
        <w:sdtContent>
          <w:r>
            <w:rPr>
              <w:color w:val="000000"/>
            </w:rPr>
            <w:t>(Wright, 1996; Wright et al., 2008)</w:t>
          </w:r>
        </w:sdtContent>
      </w:sdt>
      <w:r>
        <w:t>; our visual analysis of contact calls collected from these same regions during 2016 indicate that birds in Nicaragua give 4 different variants, one of which was previously reported at the northern border of Costa Rica, and birds in Costa Rica give 2 different variants, both of which were reported in the previous surveys. Sixteen percent of the 243 birds in our dataset exhibited bilingualism</w:t>
      </w:r>
      <w:commentRangeStart w:id="35"/>
      <w:commentRangeStart w:id="36"/>
      <w:r>
        <w:t>. Overall, these observations were rare, and primarily concentrated in Costa Rica (N = 16), although bilingual birds were also recorded in Mexico (N = 2) and Guatemala (N = 1).</w:t>
      </w:r>
      <w:commentRangeEnd w:id="35"/>
      <w:r>
        <w:rPr>
          <w:rStyle w:val="8"/>
        </w:rPr>
        <w:commentReference w:id="35"/>
      </w:r>
      <w:commentRangeEnd w:id="36"/>
      <w:r>
        <w:rPr>
          <w:rStyle w:val="8"/>
        </w:rPr>
        <w:commentReference w:id="36"/>
      </w:r>
      <w:r>
        <w:t xml:space="preserve"> None of the birds in our dataset from Nicaragua or Honduras were bilingual. Additionally, our visual assessment suggested that the mosaic patterns of vocal variation consistent with dialects was present throughout the range, rather than clinal or graded variation of call types. </w:t>
      </w:r>
      <w:commentRangeStart w:id="37"/>
      <w:r>
        <w:t>Dialect variants in this species appear to result from discreet modifications to a basic call structure (Figure 3) that result in superficially similar call variants appearing in different parts of the species range.</w:t>
      </w:r>
      <w:commentRangeEnd w:id="37"/>
      <w:bookmarkStart w:id="14" w:name="_Toc57588962"/>
      <w:bookmarkStart w:id="15" w:name="_Toc57588857"/>
      <w:r>
        <w:rPr>
          <w:rStyle w:val="8"/>
        </w:rPr>
        <w:commentReference w:id="37"/>
      </w:r>
    </w:p>
    <w:p>
      <w:pPr>
        <w:spacing w:after="240"/>
        <w:rPr>
          <w:b/>
          <w:bCs/>
          <w:color w:val="000000"/>
        </w:rPr>
      </w:pPr>
      <w:r>
        <w:rPr>
          <w:b/>
          <w:bCs/>
          <w:color w:val="000000"/>
        </w:rPr>
        <w:t>3.3</w:t>
      </w:r>
      <w:r>
        <w:rPr>
          <w:b/>
          <w:bCs/>
          <w:color w:val="000000"/>
        </w:rPr>
        <w:tab/>
      </w:r>
      <w:r>
        <w:rPr>
          <w:b/>
          <w:bCs/>
          <w:color w:val="000000"/>
        </w:rPr>
        <w:t>Spectrographic cross-correlations</w:t>
      </w:r>
      <w:bookmarkEnd w:id="14"/>
      <w:bookmarkEnd w:id="15"/>
    </w:p>
    <w:p>
      <w:pPr>
        <w:spacing w:after="240"/>
      </w:pPr>
      <w:r>
        <w:t xml:space="preserve">SPCC analyses for each country supported some, but not all of our call classifications for the yellow-naped amazon contact call variants identified across the range (Figure 4). When all identified variants from across the range were plotted in acoustic space, it was difficult to visually detect separate distributions as many overlapped to a significant extent. When we examined acoustic overlap on a country-level basis, we noticed that the variants sampled in the northern portion of the range showed more acoustic separation amongst themselves than did calls in the southern portion of the range, where dialects were first described in this species. </w:t>
      </w:r>
    </w:p>
    <w:p>
      <w:pPr>
        <w:pStyle w:val="3"/>
        <w:spacing w:after="240"/>
        <w:rPr>
          <w:rFonts w:ascii="Times New Roman" w:hAnsi="Times New Roman"/>
          <w:b/>
          <w:bCs/>
          <w:color w:val="000000"/>
          <w:sz w:val="24"/>
          <w:szCs w:val="24"/>
        </w:rPr>
      </w:pPr>
      <w:bookmarkStart w:id="16" w:name="_Toc57588859"/>
      <w:bookmarkStart w:id="17" w:name="_Toc57588964"/>
      <w:r>
        <w:rPr>
          <w:rFonts w:ascii="Times New Roman" w:hAnsi="Times New Roman"/>
          <w:b/>
          <w:bCs/>
          <w:color w:val="000000"/>
          <w:sz w:val="24"/>
          <w:szCs w:val="24"/>
        </w:rPr>
        <w:t>3.4</w:t>
      </w:r>
      <w:r>
        <w:rPr>
          <w:rFonts w:ascii="Times New Roman" w:hAnsi="Times New Roman"/>
          <w:b/>
          <w:bCs/>
          <w:color w:val="000000"/>
          <w:sz w:val="24"/>
          <w:szCs w:val="24"/>
        </w:rPr>
        <w:tab/>
      </w:r>
      <w:r>
        <w:rPr>
          <w:rFonts w:ascii="Times New Roman" w:hAnsi="Times New Roman"/>
          <w:b/>
          <w:bCs/>
          <w:color w:val="000000"/>
          <w:sz w:val="24"/>
          <w:szCs w:val="24"/>
        </w:rPr>
        <w:t>Principal component analysis of spectral measures</w:t>
      </w:r>
      <w:bookmarkEnd w:id="16"/>
      <w:bookmarkEnd w:id="17"/>
    </w:p>
    <w:p>
      <w:pPr>
        <w:spacing w:after="240"/>
      </w:pPr>
      <w:r>
        <w:t>We used PCA on spectral measures as an alternative measure of validation for our visually classified contact call variants. The first 5 loadings from our analysis accounted for 77.38% of cumulative variation (Figure 4). PC1 represented 26.69% of explained variation and primarily accounted for differences in frequency variables such as mean dominant frequency, and mean frequency (in kHz). PC2 explained 17.60% of variation and represented differences in temporal variables such as signal duration and duration of the call in the 75</w:t>
      </w:r>
      <w:r>
        <w:rPr>
          <w:vertAlign w:val="superscript"/>
        </w:rPr>
        <w:t>th</w:t>
      </w:r>
      <w:r>
        <w:t xml:space="preserve"> quantile. </w:t>
      </w:r>
    </w:p>
    <w:p>
      <w:pPr>
        <w:spacing w:after="240"/>
      </w:pPr>
      <w:r>
        <w:t>Plots of PC1 and PC2 for variants in each country generally reflected the patterns exhibited in the corresponding SPCC plots. When we created a PC plot for all call variants identified across the range, there was little visual separation among call types. An ANOVA on PC1 and PC2 did indicate significant differences between call variants for both PC1 (F = 294.07, df = 299.41, p = &lt; 2.2</w:t>
      </w:r>
      <w:r>
        <w:rPr>
          <w:vertAlign w:val="superscript"/>
        </w:rPr>
        <w:t>-16</w:t>
      </w:r>
      <w:r>
        <w:t>) and PC2 (F = 53.263.82, df = 300.35, p = &lt; 2.2</w:t>
      </w:r>
      <w:r>
        <w:rPr>
          <w:vertAlign w:val="superscript"/>
        </w:rPr>
        <w:t>-16</w:t>
      </w:r>
      <w:r>
        <w:t>).</w:t>
      </w:r>
    </w:p>
    <w:p>
      <w:pPr>
        <w:pStyle w:val="3"/>
        <w:spacing w:after="240"/>
        <w:rPr>
          <w:b/>
          <w:bCs/>
          <w:color w:val="000000"/>
        </w:rPr>
      </w:pPr>
      <w:r>
        <w:rPr>
          <w:rFonts w:ascii="Times New Roman" w:hAnsi="Times New Roman"/>
          <w:b/>
          <w:bCs/>
          <w:color w:val="000000"/>
          <w:sz w:val="24"/>
          <w:szCs w:val="24"/>
        </w:rPr>
        <w:t>3.5</w:t>
      </w:r>
      <w:r>
        <w:rPr>
          <w:rFonts w:ascii="Times New Roman" w:hAnsi="Times New Roman"/>
          <w:b/>
          <w:bCs/>
          <w:color w:val="000000"/>
          <w:sz w:val="24"/>
          <w:szCs w:val="24"/>
        </w:rPr>
        <w:tab/>
      </w:r>
      <w:r>
        <w:rPr>
          <w:rFonts w:ascii="Times New Roman" w:hAnsi="Times New Roman"/>
          <w:b/>
          <w:bCs/>
          <w:color w:val="000000"/>
          <w:sz w:val="24"/>
          <w:szCs w:val="24"/>
        </w:rPr>
        <w:t>Spatial patterns of acoustic similarity</w:t>
      </w:r>
    </w:p>
    <w:p>
      <w:pPr>
        <w:spacing w:after="240"/>
        <w:rPr>
          <w:ins w:id="845" w:author="m" w:date="2023-06-05T17:16:05Z"/>
          <w:rStyle w:val="8"/>
        </w:rPr>
      </w:pPr>
      <w:r>
        <w:t xml:space="preserve">The Mantel-based spatial autocorrelogram illustrated </w:t>
      </w:r>
      <w:ins w:id="846" w:author="m" w:date="2023-06-05T17:16:43Z">
        <w:r>
          <w:rPr>
            <w:rFonts w:hint="default"/>
          </w:rPr>
          <w:t>2</w:t>
        </w:r>
      </w:ins>
      <w:del w:id="847" w:author="m" w:date="2023-06-05T17:16:43Z">
        <w:r>
          <w:rPr/>
          <w:delText>3</w:delText>
        </w:r>
      </w:del>
      <w:r>
        <w:t xml:space="preserve"> distinct patterns in our data. First, within 250 km yellow-naped amazon contact calls generally exhibit high similarity (Figure 5). </w:t>
      </w:r>
      <w:ins w:id="848" w:author="m" w:date="2023-06-05T17:17:23Z">
        <w:r>
          <w:rPr>
            <w:rFonts w:hint="default"/>
          </w:rPr>
          <w:t>A</w:t>
        </w:r>
      </w:ins>
      <w:ins w:id="849" w:author="m" w:date="2023-06-05T17:17:25Z">
        <w:r>
          <w:rPr>
            <w:rFonts w:hint="default"/>
          </w:rPr>
          <w:t xml:space="preserve">fter </w:t>
        </w:r>
      </w:ins>
      <w:ins w:id="850" w:author="m" w:date="2023-06-05T17:17:26Z">
        <w:r>
          <w:rPr>
            <w:rFonts w:hint="default"/>
          </w:rPr>
          <w:t xml:space="preserve">this </w:t>
        </w:r>
      </w:ins>
      <w:ins w:id="851" w:author="m" w:date="2023-06-05T17:17:27Z">
        <w:r>
          <w:rPr>
            <w:rFonts w:hint="default"/>
          </w:rPr>
          <w:t>distance</w:t>
        </w:r>
      </w:ins>
      <w:ins w:id="852" w:author="m" w:date="2023-06-05T17:17:28Z">
        <w:r>
          <w:rPr>
            <w:rFonts w:hint="default"/>
          </w:rPr>
          <w:t xml:space="preserve"> </w:t>
        </w:r>
      </w:ins>
      <w:ins w:id="853" w:author="m" w:date="2023-06-05T17:17:30Z">
        <w:r>
          <w:rPr>
            <w:rFonts w:hint="default"/>
          </w:rPr>
          <w:t>acous</w:t>
        </w:r>
      </w:ins>
      <w:ins w:id="854" w:author="m" w:date="2023-06-05T17:17:31Z">
        <w:r>
          <w:rPr>
            <w:rFonts w:hint="default"/>
          </w:rPr>
          <w:t>tic simi</w:t>
        </w:r>
      </w:ins>
      <w:ins w:id="855" w:author="m" w:date="2023-06-05T17:17:32Z">
        <w:r>
          <w:rPr>
            <w:rFonts w:hint="default"/>
          </w:rPr>
          <w:t>lar</w:t>
        </w:r>
      </w:ins>
      <w:ins w:id="856" w:author="m" w:date="2023-06-05T17:17:33Z">
        <w:r>
          <w:rPr>
            <w:rFonts w:hint="default"/>
          </w:rPr>
          <w:t>ity</w:t>
        </w:r>
      </w:ins>
      <w:ins w:id="857" w:author="m" w:date="2023-06-05T17:17:34Z">
        <w:r>
          <w:rPr>
            <w:rFonts w:hint="default"/>
          </w:rPr>
          <w:t xml:space="preserve"> </w:t>
        </w:r>
      </w:ins>
      <w:ins w:id="858" w:author="m" w:date="2023-06-05T17:17:36Z">
        <w:r>
          <w:rPr>
            <w:rFonts w:hint="default"/>
          </w:rPr>
          <w:t>decr</w:t>
        </w:r>
      </w:ins>
      <w:ins w:id="859" w:author="m" w:date="2023-06-05T17:17:37Z">
        <w:r>
          <w:rPr>
            <w:rFonts w:hint="default"/>
          </w:rPr>
          <w:t>ease</w:t>
        </w:r>
      </w:ins>
      <w:ins w:id="860" w:author="m" w:date="2023-06-05T17:17:38Z">
        <w:r>
          <w:rPr>
            <w:rFonts w:hint="default"/>
          </w:rPr>
          <w:t xml:space="preserve">s </w:t>
        </w:r>
      </w:ins>
      <w:ins w:id="861" w:author="m" w:date="2023-06-05T17:17:40Z">
        <w:r>
          <w:rPr>
            <w:rFonts w:hint="default"/>
          </w:rPr>
          <w:t>mark</w:t>
        </w:r>
      </w:ins>
      <w:ins w:id="862" w:author="m" w:date="2023-06-05T17:17:41Z">
        <w:r>
          <w:rPr>
            <w:rFonts w:hint="default"/>
          </w:rPr>
          <w:t>ed</w:t>
        </w:r>
      </w:ins>
      <w:ins w:id="863" w:author="m" w:date="2023-06-05T17:17:42Z">
        <w:r>
          <w:rPr>
            <w:rFonts w:hint="default"/>
          </w:rPr>
          <w:t>ly</w:t>
        </w:r>
      </w:ins>
      <w:ins w:id="864" w:author="m" w:date="2023-06-05T17:17:43Z">
        <w:r>
          <w:rPr>
            <w:rFonts w:hint="default"/>
          </w:rPr>
          <w:t xml:space="preserve"> </w:t>
        </w:r>
      </w:ins>
      <w:ins w:id="865" w:author="m" w:date="2023-06-05T17:17:46Z">
        <w:r>
          <w:rPr>
            <w:rFonts w:hint="default"/>
          </w:rPr>
          <w:t>and re</w:t>
        </w:r>
      </w:ins>
      <w:ins w:id="866" w:author="m" w:date="2023-06-05T17:17:47Z">
        <w:r>
          <w:rPr>
            <w:rFonts w:hint="default"/>
          </w:rPr>
          <w:t>main</w:t>
        </w:r>
      </w:ins>
      <w:ins w:id="867" w:author="m" w:date="2023-06-05T17:17:48Z">
        <w:r>
          <w:rPr>
            <w:rFonts w:hint="default"/>
          </w:rPr>
          <w:t xml:space="preserve">s </w:t>
        </w:r>
      </w:ins>
      <w:ins w:id="868" w:author="m" w:date="2023-06-05T17:17:49Z">
        <w:r>
          <w:rPr>
            <w:rFonts w:hint="default"/>
          </w:rPr>
          <w:t xml:space="preserve">at a </w:t>
        </w:r>
      </w:ins>
      <w:ins w:id="869" w:author="m" w:date="2023-06-05T17:17:50Z">
        <w:r>
          <w:rPr>
            <w:rFonts w:hint="default"/>
          </w:rPr>
          <w:t xml:space="preserve">low </w:t>
        </w:r>
      </w:ins>
      <w:ins w:id="870" w:author="m" w:date="2023-06-05T17:17:52Z">
        <w:r>
          <w:rPr>
            <w:rFonts w:hint="default"/>
          </w:rPr>
          <w:t>leve</w:t>
        </w:r>
      </w:ins>
      <w:ins w:id="871" w:author="m" w:date="2023-06-05T17:17:53Z">
        <w:r>
          <w:rPr>
            <w:rFonts w:hint="default"/>
          </w:rPr>
          <w:t>l</w:t>
        </w:r>
      </w:ins>
      <w:ins w:id="872" w:author="m" w:date="2023-06-05T17:17:57Z">
        <w:r>
          <w:rPr>
            <w:rFonts w:hint="default"/>
          </w:rPr>
          <w:t xml:space="preserve"> </w:t>
        </w:r>
      </w:ins>
      <w:ins w:id="873" w:author="m" w:date="2023-06-05T17:17:58Z">
        <w:r>
          <w:rPr>
            <w:rFonts w:hint="default"/>
          </w:rPr>
          <w:t>for t</w:t>
        </w:r>
      </w:ins>
      <w:ins w:id="874" w:author="m" w:date="2023-06-05T17:17:59Z">
        <w:r>
          <w:rPr>
            <w:rFonts w:hint="default"/>
          </w:rPr>
          <w:t>he rema</w:t>
        </w:r>
      </w:ins>
      <w:ins w:id="875" w:author="m" w:date="2023-06-05T17:18:00Z">
        <w:r>
          <w:rPr>
            <w:rFonts w:hint="default"/>
          </w:rPr>
          <w:t xml:space="preserve">ining </w:t>
        </w:r>
      </w:ins>
      <w:ins w:id="876" w:author="m" w:date="2023-06-05T17:18:04Z">
        <w:r>
          <w:rPr>
            <w:rFonts w:hint="default"/>
          </w:rPr>
          <w:t>geograp</w:t>
        </w:r>
      </w:ins>
      <w:ins w:id="877" w:author="m" w:date="2023-06-05T17:18:05Z">
        <w:r>
          <w:rPr>
            <w:rFonts w:hint="default"/>
          </w:rPr>
          <w:t xml:space="preserve">hic </w:t>
        </w:r>
      </w:ins>
      <w:ins w:id="878" w:author="m" w:date="2023-06-05T17:18:01Z">
        <w:r>
          <w:rPr>
            <w:rFonts w:hint="default"/>
          </w:rPr>
          <w:t>distan</w:t>
        </w:r>
      </w:ins>
      <w:ins w:id="879" w:author="m" w:date="2023-06-05T17:18:06Z">
        <w:r>
          <w:rPr>
            <w:rFonts w:hint="default"/>
          </w:rPr>
          <w:t>ce</w:t>
        </w:r>
      </w:ins>
      <w:ins w:id="880" w:author="m" w:date="2023-06-05T17:18:07Z">
        <w:r>
          <w:rPr>
            <w:rFonts w:hint="default"/>
          </w:rPr>
          <w:t xml:space="preserve"> rang</w:t>
        </w:r>
      </w:ins>
      <w:ins w:id="881" w:author="m" w:date="2023-06-05T17:18:08Z">
        <w:r>
          <w:rPr>
            <w:rFonts w:hint="default"/>
          </w:rPr>
          <w:t>e.</w:t>
        </w:r>
      </w:ins>
      <w:del w:id="882" w:author="m" w:date="2023-06-05T17:17:23Z">
        <w:r>
          <w:rPr/>
          <w:delText>The second pattern we identified was the significant dissimilarity in calls between ??? and ??? km; beyond ??? km there is an almost equal distribution of significant similarity and dissimilarity, with an increasingly neutral significance as geographic distance increases.</w:delText>
        </w:r>
      </w:del>
    </w:p>
    <w:p>
      <w:pPr>
        <w:spacing w:after="240"/>
        <w:rPr>
          <w:rStyle w:val="8"/>
        </w:rPr>
      </w:pPr>
      <w:ins w:id="883" w:author="m" w:date="2023-06-05T17:16:12Z">
        <w:r>
          <w:rPr/>
          <w:drawing>
            <wp:inline distT="0" distB="0" distL="114300" distR="114300">
              <wp:extent cx="4090670" cy="2922270"/>
              <wp:effectExtent l="0" t="0" r="508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4090670" cy="2922270"/>
                      </a:xfrm>
                      <a:prstGeom prst="rect">
                        <a:avLst/>
                      </a:prstGeom>
                      <a:noFill/>
                      <a:ln>
                        <a:noFill/>
                      </a:ln>
                    </pic:spPr>
                  </pic:pic>
                </a:graphicData>
              </a:graphic>
            </wp:inline>
          </w:drawing>
        </w:r>
      </w:ins>
    </w:p>
    <w:p>
      <w:pPr>
        <w:tabs>
          <w:tab w:val="left" w:pos="0"/>
        </w:tabs>
        <w:spacing w:after="240"/>
        <w:rPr>
          <w:ins w:id="885" w:author="m" w:date="2023-06-05T17:18:25Z"/>
          <w:rFonts w:hint="default" w:cs="Times New Roman"/>
          <w:b w:val="0"/>
          <w:bCs w:val="0"/>
          <w:rPrChange w:id="886" w:author="m" w:date="2023-06-05T17:18:45Z">
            <w:rPr>
              <w:ins w:id="887" w:author="m" w:date="2023-06-05T17:18:25Z"/>
              <w:rFonts w:hint="default" w:cs="Times New Roman"/>
              <w:b/>
              <w:bCs/>
            </w:rPr>
          </w:rPrChange>
        </w:rPr>
      </w:pPr>
      <w:ins w:id="888" w:author="m" w:date="2023-06-05T17:18:34Z">
        <w:r>
          <w:rPr>
            <w:rFonts w:hint="default" w:cs="Times New Roman"/>
            <w:b w:val="0"/>
            <w:bCs w:val="0"/>
            <w:rPrChange w:id="889" w:author="m" w:date="2023-06-05T17:18:45Z">
              <w:rPr>
                <w:rFonts w:hint="default" w:cs="Times New Roman"/>
                <w:b/>
                <w:bCs/>
              </w:rPr>
            </w:rPrChange>
          </w:rPr>
          <w:t>The mu</w:t>
        </w:r>
      </w:ins>
      <w:ins w:id="891" w:author="m" w:date="2023-06-05T17:18:35Z">
        <w:r>
          <w:rPr>
            <w:rFonts w:hint="default" w:cs="Times New Roman"/>
            <w:b w:val="0"/>
            <w:bCs w:val="0"/>
            <w:rPrChange w:id="892" w:author="m" w:date="2023-06-05T17:18:45Z">
              <w:rPr>
                <w:rFonts w:hint="default" w:cs="Times New Roman"/>
                <w:b/>
                <w:bCs/>
              </w:rPr>
            </w:rPrChange>
          </w:rPr>
          <w:t>lti</w:t>
        </w:r>
      </w:ins>
      <w:ins w:id="894" w:author="m" w:date="2023-06-05T17:18:36Z">
        <w:r>
          <w:rPr>
            <w:rFonts w:hint="default" w:cs="Times New Roman"/>
            <w:b w:val="0"/>
            <w:bCs w:val="0"/>
            <w:rPrChange w:id="895" w:author="m" w:date="2023-06-05T17:18:45Z">
              <w:rPr>
                <w:rFonts w:hint="default" w:cs="Times New Roman"/>
                <w:b/>
                <w:bCs/>
              </w:rPr>
            </w:rPrChange>
          </w:rPr>
          <w:t>ple re</w:t>
        </w:r>
      </w:ins>
      <w:ins w:id="897" w:author="m" w:date="2023-06-05T17:18:37Z">
        <w:r>
          <w:rPr>
            <w:rFonts w:hint="default" w:cs="Times New Roman"/>
            <w:b w:val="0"/>
            <w:bCs w:val="0"/>
            <w:rPrChange w:id="898" w:author="m" w:date="2023-06-05T17:18:45Z">
              <w:rPr>
                <w:rFonts w:hint="default" w:cs="Times New Roman"/>
                <w:b/>
                <w:bCs/>
              </w:rPr>
            </w:rPrChange>
          </w:rPr>
          <w:t>gress</w:t>
        </w:r>
      </w:ins>
      <w:ins w:id="900" w:author="m" w:date="2023-06-05T17:18:38Z">
        <w:r>
          <w:rPr>
            <w:rFonts w:hint="default" w:cs="Times New Roman"/>
            <w:b w:val="0"/>
            <w:bCs w:val="0"/>
            <w:rPrChange w:id="901" w:author="m" w:date="2023-06-05T17:18:45Z">
              <w:rPr>
                <w:rFonts w:hint="default" w:cs="Times New Roman"/>
                <w:b/>
                <w:bCs/>
              </w:rPr>
            </w:rPrChange>
          </w:rPr>
          <w:t>ion of</w:t>
        </w:r>
      </w:ins>
      <w:ins w:id="903" w:author="m" w:date="2023-06-05T17:18:39Z">
        <w:r>
          <w:rPr>
            <w:rFonts w:hint="default" w:cs="Times New Roman"/>
            <w:b w:val="0"/>
            <w:bCs w:val="0"/>
            <w:rPrChange w:id="904" w:author="m" w:date="2023-06-05T17:18:45Z">
              <w:rPr>
                <w:rFonts w:hint="default" w:cs="Times New Roman"/>
                <w:b/>
                <w:bCs/>
              </w:rPr>
            </w:rPrChange>
          </w:rPr>
          <w:t xml:space="preserve"> distanc</w:t>
        </w:r>
      </w:ins>
      <w:ins w:id="906" w:author="m" w:date="2023-06-05T17:18:40Z">
        <w:r>
          <w:rPr>
            <w:rFonts w:hint="default" w:cs="Times New Roman"/>
            <w:b w:val="0"/>
            <w:bCs w:val="0"/>
            <w:rPrChange w:id="907" w:author="m" w:date="2023-06-05T17:18:45Z">
              <w:rPr>
                <w:rFonts w:hint="default" w:cs="Times New Roman"/>
                <w:b/>
                <w:bCs/>
              </w:rPr>
            </w:rPrChange>
          </w:rPr>
          <w:t>e matri</w:t>
        </w:r>
      </w:ins>
      <w:ins w:id="909" w:author="m" w:date="2023-06-05T17:19:51Z">
        <w:r>
          <w:rPr>
            <w:rFonts w:hint="default" w:cs="Times New Roman"/>
            <w:b w:val="0"/>
            <w:bCs w:val="0"/>
          </w:rPr>
          <w:t>ces</w:t>
        </w:r>
      </w:ins>
      <w:ins w:id="910" w:author="m" w:date="2023-06-05T17:18:47Z">
        <w:r>
          <w:rPr>
            <w:rFonts w:hint="default" w:cs="Times New Roman"/>
            <w:b w:val="0"/>
            <w:bCs w:val="0"/>
          </w:rPr>
          <w:t xml:space="preserve"> </w:t>
        </w:r>
      </w:ins>
      <w:ins w:id="911" w:author="m" w:date="2023-06-05T17:18:48Z">
        <w:r>
          <w:rPr>
            <w:rFonts w:hint="default" w:cs="Times New Roman"/>
            <w:b w:val="0"/>
            <w:bCs w:val="0"/>
          </w:rPr>
          <w:t>reve</w:t>
        </w:r>
      </w:ins>
      <w:ins w:id="912" w:author="m" w:date="2023-06-05T17:18:52Z">
        <w:r>
          <w:rPr>
            <w:rFonts w:hint="default" w:cs="Times New Roman"/>
            <w:b w:val="0"/>
            <w:bCs w:val="0"/>
          </w:rPr>
          <w:t>a</w:t>
        </w:r>
      </w:ins>
      <w:ins w:id="913" w:author="m" w:date="2023-06-05T17:18:53Z">
        <w:r>
          <w:rPr>
            <w:rFonts w:hint="default" w:cs="Times New Roman"/>
            <w:b w:val="0"/>
            <w:bCs w:val="0"/>
          </w:rPr>
          <w:t xml:space="preserve">led a </w:t>
        </w:r>
      </w:ins>
      <w:ins w:id="914" w:author="m" w:date="2023-06-05T17:18:58Z">
        <w:r>
          <w:rPr>
            <w:rFonts w:hint="default" w:cs="Times New Roman"/>
            <w:b w:val="0"/>
            <w:bCs w:val="0"/>
          </w:rPr>
          <w:t>signi</w:t>
        </w:r>
      </w:ins>
      <w:ins w:id="915" w:author="m" w:date="2023-06-05T17:18:59Z">
        <w:r>
          <w:rPr>
            <w:rFonts w:hint="default" w:cs="Times New Roman"/>
            <w:b w:val="0"/>
            <w:bCs w:val="0"/>
          </w:rPr>
          <w:t>ficant as</w:t>
        </w:r>
      </w:ins>
      <w:ins w:id="916" w:author="m" w:date="2023-06-05T17:19:00Z">
        <w:r>
          <w:rPr>
            <w:rFonts w:hint="default" w:cs="Times New Roman"/>
            <w:b w:val="0"/>
            <w:bCs w:val="0"/>
          </w:rPr>
          <w:t>sociat</w:t>
        </w:r>
      </w:ins>
      <w:ins w:id="917" w:author="m" w:date="2023-06-05T17:19:01Z">
        <w:r>
          <w:rPr>
            <w:rFonts w:hint="default" w:cs="Times New Roman"/>
            <w:b w:val="0"/>
            <w:bCs w:val="0"/>
          </w:rPr>
          <w:t xml:space="preserve">ion </w:t>
        </w:r>
      </w:ins>
      <w:ins w:id="918" w:author="m" w:date="2023-06-05T17:19:02Z">
        <w:r>
          <w:rPr>
            <w:rFonts w:hint="default" w:cs="Times New Roman"/>
            <w:b w:val="0"/>
            <w:bCs w:val="0"/>
          </w:rPr>
          <w:t>betwee</w:t>
        </w:r>
      </w:ins>
      <w:ins w:id="919" w:author="m" w:date="2023-06-05T17:19:03Z">
        <w:r>
          <w:rPr>
            <w:rFonts w:hint="default" w:cs="Times New Roman"/>
            <w:b w:val="0"/>
            <w:bCs w:val="0"/>
          </w:rPr>
          <w:t xml:space="preserve">n </w:t>
        </w:r>
      </w:ins>
      <w:ins w:id="920" w:author="m" w:date="2023-06-05T17:19:08Z">
        <w:r>
          <w:rPr>
            <w:rFonts w:hint="default" w:cs="Times New Roman"/>
            <w:b w:val="0"/>
            <w:bCs w:val="0"/>
          </w:rPr>
          <w:t>acoust</w:t>
        </w:r>
      </w:ins>
      <w:ins w:id="921" w:author="m" w:date="2023-06-05T17:19:09Z">
        <w:r>
          <w:rPr>
            <w:rFonts w:hint="default" w:cs="Times New Roman"/>
            <w:b w:val="0"/>
            <w:bCs w:val="0"/>
          </w:rPr>
          <w:t xml:space="preserve">ic </w:t>
        </w:r>
      </w:ins>
      <w:ins w:id="922" w:author="m" w:date="2023-06-05T17:19:12Z">
        <w:r>
          <w:rPr>
            <w:rFonts w:hint="default" w:cs="Times New Roman"/>
            <w:b w:val="0"/>
            <w:bCs w:val="0"/>
          </w:rPr>
          <w:t>di</w:t>
        </w:r>
      </w:ins>
      <w:ins w:id="923" w:author="m" w:date="2023-06-05T17:19:13Z">
        <w:r>
          <w:rPr>
            <w:rFonts w:hint="default" w:cs="Times New Roman"/>
            <w:b w:val="0"/>
            <w:bCs w:val="0"/>
          </w:rPr>
          <w:t>s</w:t>
        </w:r>
      </w:ins>
      <w:ins w:id="924" w:author="m" w:date="2023-06-05T17:29:14Z">
        <w:r>
          <w:rPr>
            <w:rFonts w:hint="default" w:cs="Times New Roman"/>
            <w:b w:val="0"/>
            <w:bCs w:val="0"/>
          </w:rPr>
          <w:t>s</w:t>
        </w:r>
      </w:ins>
      <w:ins w:id="925" w:author="m" w:date="2023-06-05T17:19:13Z">
        <w:r>
          <w:rPr>
            <w:rFonts w:hint="default" w:cs="Times New Roman"/>
            <w:b w:val="0"/>
            <w:bCs w:val="0"/>
          </w:rPr>
          <w:t>imi</w:t>
        </w:r>
      </w:ins>
      <w:ins w:id="926" w:author="m" w:date="2023-06-05T17:19:14Z">
        <w:r>
          <w:rPr>
            <w:rFonts w:hint="default" w:cs="Times New Roman"/>
            <w:b w:val="0"/>
            <w:bCs w:val="0"/>
          </w:rPr>
          <w:t>larity</w:t>
        </w:r>
      </w:ins>
      <w:ins w:id="927" w:author="m" w:date="2023-06-05T17:19:15Z">
        <w:r>
          <w:rPr>
            <w:rFonts w:hint="default" w:cs="Times New Roman"/>
            <w:b w:val="0"/>
            <w:bCs w:val="0"/>
          </w:rPr>
          <w:t xml:space="preserve"> and </w:t>
        </w:r>
      </w:ins>
      <w:ins w:id="928" w:author="m" w:date="2023-06-05T17:19:18Z">
        <w:r>
          <w:rPr>
            <w:rFonts w:hint="default" w:cs="Times New Roman"/>
            <w:b w:val="0"/>
            <w:bCs w:val="0"/>
          </w:rPr>
          <w:t>both</w:t>
        </w:r>
      </w:ins>
      <w:ins w:id="929" w:author="m" w:date="2023-06-05T17:19:19Z">
        <w:r>
          <w:rPr>
            <w:rFonts w:hint="default" w:cs="Times New Roman"/>
            <w:b w:val="0"/>
            <w:bCs w:val="0"/>
          </w:rPr>
          <w:t xml:space="preserve"> </w:t>
        </w:r>
      </w:ins>
      <w:ins w:id="930" w:author="m" w:date="2023-06-05T17:19:29Z">
        <w:r>
          <w:rPr>
            <w:rFonts w:hint="default" w:cs="Times New Roman"/>
            <w:b w:val="0"/>
            <w:bCs w:val="0"/>
          </w:rPr>
          <w:t>g</w:t>
        </w:r>
      </w:ins>
      <w:ins w:id="931" w:author="m" w:date="2023-06-05T17:19:31Z">
        <w:r>
          <w:rPr>
            <w:rFonts w:hint="default" w:cs="Times New Roman"/>
            <w:b w:val="0"/>
            <w:bCs w:val="0"/>
          </w:rPr>
          <w:t>e</w:t>
        </w:r>
      </w:ins>
      <w:ins w:id="932" w:author="m" w:date="2023-06-05T17:19:32Z">
        <w:r>
          <w:rPr>
            <w:rFonts w:hint="default" w:cs="Times New Roman"/>
            <w:b w:val="0"/>
            <w:bCs w:val="0"/>
          </w:rPr>
          <w:t>ograp</w:t>
        </w:r>
      </w:ins>
      <w:ins w:id="933" w:author="m" w:date="2023-06-05T17:19:33Z">
        <w:r>
          <w:rPr>
            <w:rFonts w:hint="default" w:cs="Times New Roman"/>
            <w:b w:val="0"/>
            <w:bCs w:val="0"/>
          </w:rPr>
          <w:t xml:space="preserve">hic </w:t>
        </w:r>
      </w:ins>
      <w:ins w:id="934" w:author="m" w:date="2023-06-05T17:19:26Z">
        <w:r>
          <w:rPr>
            <w:rFonts w:hint="default" w:cs="Times New Roman"/>
            <w:b w:val="0"/>
            <w:bCs w:val="0"/>
          </w:rPr>
          <w:t>dista</w:t>
        </w:r>
      </w:ins>
      <w:ins w:id="935" w:author="m" w:date="2023-06-05T17:19:27Z">
        <w:r>
          <w:rPr>
            <w:rFonts w:hint="default" w:cs="Times New Roman"/>
            <w:b w:val="0"/>
            <w:bCs w:val="0"/>
          </w:rPr>
          <w:t>nce</w:t>
        </w:r>
      </w:ins>
      <w:ins w:id="936" w:author="m" w:date="2023-06-05T17:20:11Z">
        <w:r>
          <w:rPr>
            <w:rFonts w:hint="default" w:cs="Times New Roman"/>
            <w:b w:val="0"/>
            <w:bCs w:val="0"/>
          </w:rPr>
          <w:t xml:space="preserve"> </w:t>
        </w:r>
      </w:ins>
      <w:ins w:id="937" w:author="m" w:date="2023-06-05T17:20:12Z">
        <w:r>
          <w:rPr>
            <w:rFonts w:hint="default" w:cs="Times New Roman"/>
            <w:b w:val="0"/>
            <w:bCs w:val="0"/>
          </w:rPr>
          <w:t>(</w:t>
        </w:r>
      </w:ins>
      <w:ins w:id="938" w:author="m" w:date="2023-06-05T17:20:13Z">
        <w:r>
          <w:rPr>
            <w:rFonts w:hint="default" w:cs="Times New Roman"/>
            <w:b w:val="0"/>
            <w:bCs w:val="0"/>
          </w:rPr>
          <w:t>p</w:t>
        </w:r>
      </w:ins>
      <w:ins w:id="939" w:author="m" w:date="2023-06-05T17:20:14Z">
        <w:r>
          <w:rPr>
            <w:rFonts w:hint="default" w:cs="Times New Roman"/>
            <w:b w:val="0"/>
            <w:bCs w:val="0"/>
          </w:rPr>
          <w:t xml:space="preserve"> </w:t>
        </w:r>
      </w:ins>
      <w:ins w:id="940" w:author="m" w:date="2023-06-05T17:20:16Z">
        <w:r>
          <w:rPr>
            <w:rFonts w:hint="default" w:cs="Times New Roman"/>
            <w:b w:val="0"/>
            <w:bCs w:val="0"/>
          </w:rPr>
          <w:t xml:space="preserve">= </w:t>
        </w:r>
      </w:ins>
      <w:ins w:id="941" w:author="m" w:date="2023-06-05T17:20:17Z">
        <w:r>
          <w:rPr>
            <w:rFonts w:hint="default" w:cs="Times New Roman"/>
            <w:b w:val="0"/>
            <w:bCs w:val="0"/>
          </w:rPr>
          <w:t>0.0</w:t>
        </w:r>
      </w:ins>
      <w:ins w:id="942" w:author="m" w:date="2023-06-05T17:20:18Z">
        <w:r>
          <w:rPr>
            <w:rFonts w:hint="default" w:cs="Times New Roman"/>
            <w:b w:val="0"/>
            <w:bCs w:val="0"/>
          </w:rPr>
          <w:t>23</w:t>
        </w:r>
      </w:ins>
      <w:ins w:id="943" w:author="m" w:date="2023-06-05T17:20:19Z">
        <w:r>
          <w:rPr>
            <w:rFonts w:hint="default" w:cs="Times New Roman"/>
            <w:b w:val="0"/>
            <w:bCs w:val="0"/>
          </w:rPr>
          <w:t>)</w:t>
        </w:r>
      </w:ins>
      <w:ins w:id="944" w:author="m" w:date="2023-06-05T17:19:27Z">
        <w:r>
          <w:rPr>
            <w:rFonts w:hint="default" w:cs="Times New Roman"/>
            <w:b w:val="0"/>
            <w:bCs w:val="0"/>
          </w:rPr>
          <w:t xml:space="preserve"> </w:t>
        </w:r>
      </w:ins>
      <w:ins w:id="945" w:author="m" w:date="2023-06-05T17:19:34Z">
        <w:r>
          <w:rPr>
            <w:rFonts w:hint="default" w:cs="Times New Roman"/>
            <w:b w:val="0"/>
            <w:bCs w:val="0"/>
          </w:rPr>
          <w:t xml:space="preserve">and </w:t>
        </w:r>
      </w:ins>
      <w:ins w:id="946" w:author="m" w:date="2023-06-05T17:19:38Z">
        <w:r>
          <w:rPr>
            <w:rFonts w:hint="default" w:cs="Times New Roman"/>
            <w:b w:val="0"/>
            <w:bCs w:val="0"/>
          </w:rPr>
          <w:t>dial</w:t>
        </w:r>
      </w:ins>
      <w:ins w:id="947" w:author="m" w:date="2023-06-05T17:19:39Z">
        <w:r>
          <w:rPr>
            <w:rFonts w:hint="default" w:cs="Times New Roman"/>
            <w:b w:val="0"/>
            <w:bCs w:val="0"/>
          </w:rPr>
          <w:t>e</w:t>
        </w:r>
      </w:ins>
      <w:ins w:id="948" w:author="m" w:date="2023-06-05T17:19:40Z">
        <w:r>
          <w:rPr>
            <w:rFonts w:hint="default" w:cs="Times New Roman"/>
            <w:b w:val="0"/>
            <w:bCs w:val="0"/>
          </w:rPr>
          <w:t>ct mem</w:t>
        </w:r>
      </w:ins>
      <w:ins w:id="949" w:author="m" w:date="2023-06-05T17:19:42Z">
        <w:r>
          <w:rPr>
            <w:rFonts w:hint="default" w:cs="Times New Roman"/>
            <w:b w:val="0"/>
            <w:bCs w:val="0"/>
          </w:rPr>
          <w:t>bershi</w:t>
        </w:r>
      </w:ins>
      <w:ins w:id="950" w:author="m" w:date="2023-06-05T17:19:43Z">
        <w:r>
          <w:rPr>
            <w:rFonts w:hint="default" w:cs="Times New Roman"/>
            <w:b w:val="0"/>
            <w:bCs w:val="0"/>
          </w:rPr>
          <w:t>p</w:t>
        </w:r>
      </w:ins>
      <w:ins w:id="951" w:author="m" w:date="2023-06-05T17:20:21Z">
        <w:r>
          <w:rPr>
            <w:rFonts w:hint="default" w:cs="Times New Roman"/>
            <w:b w:val="0"/>
            <w:bCs w:val="0"/>
          </w:rPr>
          <w:t xml:space="preserve"> </w:t>
        </w:r>
      </w:ins>
      <w:ins w:id="952" w:author="m" w:date="2023-06-05T17:20:22Z">
        <w:r>
          <w:rPr>
            <w:rFonts w:hint="default" w:cs="Times New Roman"/>
            <w:b w:val="0"/>
            <w:bCs w:val="0"/>
          </w:rPr>
          <w:t>(</w:t>
        </w:r>
      </w:ins>
      <w:ins w:id="953" w:author="m" w:date="2023-06-05T17:20:25Z">
        <w:r>
          <w:rPr>
            <w:rFonts w:hint="default" w:cs="Times New Roman"/>
            <w:b w:val="0"/>
            <w:bCs w:val="0"/>
          </w:rPr>
          <w:t>p</w:t>
        </w:r>
      </w:ins>
      <w:ins w:id="954" w:author="m" w:date="2023-06-05T17:20:26Z">
        <w:r>
          <w:rPr>
            <w:rFonts w:hint="default" w:cs="Times New Roman"/>
            <w:b w:val="0"/>
            <w:bCs w:val="0"/>
          </w:rPr>
          <w:t xml:space="preserve"> = </w:t>
        </w:r>
      </w:ins>
      <w:ins w:id="955" w:author="m" w:date="2023-06-05T17:20:27Z">
        <w:r>
          <w:rPr>
            <w:rFonts w:hint="default" w:cs="Times New Roman"/>
            <w:b w:val="0"/>
            <w:bCs w:val="0"/>
          </w:rPr>
          <w:t>0.0</w:t>
        </w:r>
      </w:ins>
      <w:ins w:id="956" w:author="m" w:date="2023-06-05T17:20:28Z">
        <w:r>
          <w:rPr>
            <w:rFonts w:hint="default" w:cs="Times New Roman"/>
            <w:b w:val="0"/>
            <w:bCs w:val="0"/>
          </w:rPr>
          <w:t>0</w:t>
        </w:r>
      </w:ins>
      <w:ins w:id="957" w:author="m" w:date="2023-06-05T17:20:29Z">
        <w:r>
          <w:rPr>
            <w:rFonts w:hint="default" w:cs="Times New Roman"/>
            <w:b w:val="0"/>
            <w:bCs w:val="0"/>
          </w:rPr>
          <w:t>1)</w:t>
        </w:r>
      </w:ins>
      <w:ins w:id="958" w:author="m" w:date="2023-06-05T17:19:43Z">
        <w:r>
          <w:rPr>
            <w:rFonts w:hint="default" w:cs="Times New Roman"/>
            <w:b w:val="0"/>
            <w:bCs w:val="0"/>
          </w:rPr>
          <w:t>.</w:t>
        </w:r>
      </w:ins>
      <w:ins w:id="959" w:author="m" w:date="2023-06-05T17:25:18Z">
        <w:r>
          <w:rPr>
            <w:rFonts w:hint="default" w:cs="Times New Roman"/>
            <w:b w:val="0"/>
            <w:bCs w:val="0"/>
          </w:rPr>
          <w:t xml:space="preserve"> </w:t>
        </w:r>
      </w:ins>
      <w:ins w:id="960" w:author="m" w:date="2023-06-05T17:25:21Z">
        <w:r>
          <w:rPr>
            <w:rFonts w:hint="default" w:cs="Times New Roman"/>
            <w:b w:val="0"/>
            <w:bCs w:val="0"/>
          </w:rPr>
          <w:t>Call</w:t>
        </w:r>
      </w:ins>
      <w:ins w:id="961" w:author="m" w:date="2023-06-05T17:25:22Z">
        <w:r>
          <w:rPr>
            <w:rFonts w:hint="default" w:cs="Times New Roman"/>
            <w:b w:val="0"/>
            <w:bCs w:val="0"/>
          </w:rPr>
          <w:t xml:space="preserve"> </w:t>
        </w:r>
      </w:ins>
      <w:ins w:id="962" w:author="m" w:date="2023-06-05T17:25:25Z">
        <w:r>
          <w:rPr>
            <w:rFonts w:hint="default" w:cs="Times New Roman"/>
            <w:b w:val="0"/>
            <w:bCs w:val="0"/>
          </w:rPr>
          <w:t>di</w:t>
        </w:r>
      </w:ins>
      <w:ins w:id="963" w:author="m" w:date="2023-06-05T17:25:26Z">
        <w:r>
          <w:rPr>
            <w:rFonts w:hint="default" w:cs="Times New Roman"/>
            <w:b w:val="0"/>
            <w:bCs w:val="0"/>
          </w:rPr>
          <w:t>s</w:t>
        </w:r>
      </w:ins>
      <w:ins w:id="964" w:author="m" w:date="2023-06-05T17:29:15Z">
        <w:r>
          <w:rPr>
            <w:rFonts w:hint="default" w:cs="Times New Roman"/>
            <w:b w:val="0"/>
            <w:bCs w:val="0"/>
          </w:rPr>
          <w:t>s</w:t>
        </w:r>
      </w:ins>
      <w:ins w:id="965" w:author="m" w:date="2023-06-05T17:25:26Z">
        <w:r>
          <w:rPr>
            <w:rFonts w:hint="default" w:cs="Times New Roman"/>
            <w:b w:val="0"/>
            <w:bCs w:val="0"/>
          </w:rPr>
          <w:t>i</w:t>
        </w:r>
      </w:ins>
      <w:ins w:id="966" w:author="m" w:date="2023-06-05T17:25:27Z">
        <w:r>
          <w:rPr>
            <w:rFonts w:hint="default" w:cs="Times New Roman"/>
            <w:b w:val="0"/>
            <w:bCs w:val="0"/>
          </w:rPr>
          <w:t>mil</w:t>
        </w:r>
      </w:ins>
      <w:ins w:id="967" w:author="m" w:date="2023-06-05T17:25:28Z">
        <w:r>
          <w:rPr>
            <w:rFonts w:hint="default" w:cs="Times New Roman"/>
            <w:b w:val="0"/>
            <w:bCs w:val="0"/>
          </w:rPr>
          <w:t>arity</w:t>
        </w:r>
      </w:ins>
      <w:ins w:id="968" w:author="m" w:date="2023-06-05T17:25:29Z">
        <w:r>
          <w:rPr>
            <w:rFonts w:hint="default" w:cs="Times New Roman"/>
            <w:b w:val="0"/>
            <w:bCs w:val="0"/>
          </w:rPr>
          <w:t xml:space="preserve"> </w:t>
        </w:r>
      </w:ins>
      <w:ins w:id="969" w:author="m" w:date="2023-06-05T17:26:56Z">
        <w:r>
          <w:rPr>
            <w:rFonts w:hint="default" w:cs="Times New Roman"/>
            <w:b w:val="0"/>
            <w:bCs w:val="0"/>
          </w:rPr>
          <w:t>w</w:t>
        </w:r>
      </w:ins>
      <w:ins w:id="970" w:author="m" w:date="2023-06-05T17:26:57Z">
        <w:r>
          <w:rPr>
            <w:rFonts w:hint="default" w:cs="Times New Roman"/>
            <w:b w:val="0"/>
            <w:bCs w:val="0"/>
          </w:rPr>
          <w:t xml:space="preserve">as </w:t>
        </w:r>
      </w:ins>
      <w:ins w:id="971" w:author="m" w:date="2023-06-05T17:26:58Z">
        <w:r>
          <w:rPr>
            <w:rFonts w:hint="default" w:cs="Times New Roman"/>
            <w:b w:val="0"/>
            <w:bCs w:val="0"/>
          </w:rPr>
          <w:t>hig</w:t>
        </w:r>
      </w:ins>
      <w:ins w:id="972" w:author="m" w:date="2023-06-05T17:26:59Z">
        <w:r>
          <w:rPr>
            <w:rFonts w:hint="default" w:cs="Times New Roman"/>
            <w:b w:val="0"/>
            <w:bCs w:val="0"/>
          </w:rPr>
          <w:t>her</w:t>
        </w:r>
      </w:ins>
      <w:ins w:id="973" w:author="m" w:date="2023-06-05T17:27:00Z">
        <w:r>
          <w:rPr>
            <w:rFonts w:hint="default" w:cs="Times New Roman"/>
            <w:b w:val="0"/>
            <w:bCs w:val="0"/>
          </w:rPr>
          <w:t xml:space="preserve"> bet</w:t>
        </w:r>
      </w:ins>
      <w:ins w:id="974" w:author="m" w:date="2023-06-05T17:27:01Z">
        <w:r>
          <w:rPr>
            <w:rFonts w:hint="default" w:cs="Times New Roman"/>
            <w:b w:val="0"/>
            <w:bCs w:val="0"/>
          </w:rPr>
          <w:t xml:space="preserve">ween </w:t>
        </w:r>
      </w:ins>
      <w:ins w:id="975" w:author="m" w:date="2023-06-05T17:25:44Z">
        <w:r>
          <w:rPr>
            <w:rFonts w:hint="default" w:cs="Times New Roman"/>
            <w:b w:val="0"/>
            <w:bCs w:val="0"/>
          </w:rPr>
          <w:t>call</w:t>
        </w:r>
      </w:ins>
      <w:ins w:id="976" w:author="m" w:date="2023-06-05T17:25:45Z">
        <w:r>
          <w:rPr>
            <w:rFonts w:hint="default" w:cs="Times New Roman"/>
            <w:b w:val="0"/>
            <w:bCs w:val="0"/>
          </w:rPr>
          <w:t>s fro</w:t>
        </w:r>
      </w:ins>
      <w:ins w:id="977" w:author="m" w:date="2023-06-05T17:25:46Z">
        <w:r>
          <w:rPr>
            <w:rFonts w:hint="default" w:cs="Times New Roman"/>
            <w:b w:val="0"/>
            <w:bCs w:val="0"/>
          </w:rPr>
          <w:t xml:space="preserve">m </w:t>
        </w:r>
      </w:ins>
      <w:ins w:id="978" w:author="m" w:date="2023-06-05T17:27:04Z">
        <w:r>
          <w:rPr>
            <w:rFonts w:hint="default" w:cs="Times New Roman"/>
            <w:b w:val="0"/>
            <w:bCs w:val="0"/>
          </w:rPr>
          <w:t>differen</w:t>
        </w:r>
      </w:ins>
      <w:ins w:id="979" w:author="m" w:date="2023-06-05T17:27:05Z">
        <w:r>
          <w:rPr>
            <w:rFonts w:hint="default" w:cs="Times New Roman"/>
            <w:b w:val="0"/>
            <w:bCs w:val="0"/>
          </w:rPr>
          <w:t>t dia</w:t>
        </w:r>
      </w:ins>
      <w:ins w:id="980" w:author="m" w:date="2023-06-05T17:27:06Z">
        <w:r>
          <w:rPr>
            <w:rFonts w:hint="default" w:cs="Times New Roman"/>
            <w:b w:val="0"/>
            <w:bCs w:val="0"/>
          </w:rPr>
          <w:t>lect</w:t>
        </w:r>
      </w:ins>
      <w:ins w:id="981" w:author="m" w:date="2023-06-05T17:27:07Z">
        <w:r>
          <w:rPr>
            <w:rFonts w:hint="default" w:cs="Times New Roman"/>
            <w:b w:val="0"/>
            <w:bCs w:val="0"/>
          </w:rPr>
          <w:t xml:space="preserve">s </w:t>
        </w:r>
      </w:ins>
      <w:ins w:id="982" w:author="m" w:date="2023-06-05T17:27:10Z">
        <w:r>
          <w:rPr>
            <w:rFonts w:hint="default" w:cs="Times New Roman"/>
            <w:b w:val="0"/>
            <w:bCs w:val="0"/>
          </w:rPr>
          <w:t>rela</w:t>
        </w:r>
      </w:ins>
      <w:ins w:id="983" w:author="m" w:date="2023-06-05T17:27:11Z">
        <w:r>
          <w:rPr>
            <w:rFonts w:hint="default" w:cs="Times New Roman"/>
            <w:b w:val="0"/>
            <w:bCs w:val="0"/>
          </w:rPr>
          <w:t>tive to</w:t>
        </w:r>
      </w:ins>
      <w:ins w:id="984" w:author="m" w:date="2023-06-05T17:27:12Z">
        <w:r>
          <w:rPr>
            <w:rFonts w:hint="default" w:cs="Times New Roman"/>
            <w:b w:val="0"/>
            <w:bCs w:val="0"/>
          </w:rPr>
          <w:t xml:space="preserve"> calls </w:t>
        </w:r>
      </w:ins>
      <w:ins w:id="985" w:author="m" w:date="2023-06-05T17:27:13Z">
        <w:r>
          <w:rPr>
            <w:rFonts w:hint="default" w:cs="Times New Roman"/>
            <w:b w:val="0"/>
            <w:bCs w:val="0"/>
          </w:rPr>
          <w:t xml:space="preserve">from the </w:t>
        </w:r>
      </w:ins>
      <w:ins w:id="986" w:author="m" w:date="2023-06-05T17:27:14Z">
        <w:r>
          <w:rPr>
            <w:rFonts w:hint="default" w:cs="Times New Roman"/>
            <w:b w:val="0"/>
            <w:bCs w:val="0"/>
          </w:rPr>
          <w:t>same d</w:t>
        </w:r>
      </w:ins>
      <w:ins w:id="987" w:author="m" w:date="2023-06-05T17:27:15Z">
        <w:r>
          <w:rPr>
            <w:rFonts w:hint="default" w:cs="Times New Roman"/>
            <w:b w:val="0"/>
            <w:bCs w:val="0"/>
          </w:rPr>
          <w:t>ialect.</w:t>
        </w:r>
      </w:ins>
      <w:ins w:id="988" w:author="m" w:date="2023-06-05T17:27:16Z">
        <w:r>
          <w:rPr>
            <w:rFonts w:hint="default" w:cs="Times New Roman"/>
            <w:b w:val="0"/>
            <w:bCs w:val="0"/>
          </w:rPr>
          <w:t xml:space="preserve"> </w:t>
        </w:r>
      </w:ins>
      <w:ins w:id="989" w:author="m" w:date="2023-06-05T17:27:24Z">
        <w:r>
          <w:rPr>
            <w:rFonts w:hint="default" w:cs="Times New Roman"/>
            <w:b w:val="0"/>
            <w:bCs w:val="0"/>
          </w:rPr>
          <w:t>In</w:t>
        </w:r>
      </w:ins>
      <w:ins w:id="990" w:author="m" w:date="2023-06-05T17:27:27Z">
        <w:r>
          <w:rPr>
            <w:rFonts w:hint="default" w:cs="Times New Roman"/>
            <w:b w:val="0"/>
            <w:bCs w:val="0"/>
          </w:rPr>
          <w:t>t</w:t>
        </w:r>
      </w:ins>
      <w:ins w:id="991" w:author="m" w:date="2023-06-05T17:27:37Z">
        <w:r>
          <w:rPr>
            <w:rFonts w:hint="default" w:cs="Times New Roman"/>
            <w:b w:val="0"/>
            <w:bCs w:val="0"/>
          </w:rPr>
          <w:t>ere</w:t>
        </w:r>
      </w:ins>
      <w:ins w:id="992" w:author="m" w:date="2023-06-05T17:27:28Z">
        <w:r>
          <w:rPr>
            <w:rFonts w:hint="default" w:cs="Times New Roman"/>
            <w:b w:val="0"/>
            <w:bCs w:val="0"/>
          </w:rPr>
          <w:t>st</w:t>
        </w:r>
      </w:ins>
      <w:ins w:id="993" w:author="m" w:date="2023-06-05T17:27:32Z">
        <w:r>
          <w:rPr>
            <w:rFonts w:hint="default" w:cs="Times New Roman"/>
            <w:b w:val="0"/>
            <w:bCs w:val="0"/>
          </w:rPr>
          <w:t>ing</w:t>
        </w:r>
      </w:ins>
      <w:ins w:id="994" w:author="m" w:date="2023-06-05T17:27:33Z">
        <w:r>
          <w:rPr>
            <w:rFonts w:hint="default" w:cs="Times New Roman"/>
            <w:b w:val="0"/>
            <w:bCs w:val="0"/>
          </w:rPr>
          <w:t>ly</w:t>
        </w:r>
      </w:ins>
      <w:ins w:id="995" w:author="m" w:date="2023-06-05T17:27:34Z">
        <w:r>
          <w:rPr>
            <w:rFonts w:hint="default" w:cs="Times New Roman"/>
            <w:b w:val="0"/>
            <w:bCs w:val="0"/>
          </w:rPr>
          <w:t xml:space="preserve">, </w:t>
        </w:r>
      </w:ins>
      <w:ins w:id="996" w:author="m" w:date="2023-06-05T17:27:44Z">
        <w:r>
          <w:rPr>
            <w:rFonts w:hint="default" w:cs="Times New Roman"/>
            <w:b w:val="0"/>
            <w:bCs w:val="0"/>
          </w:rPr>
          <w:t>c</w:t>
        </w:r>
      </w:ins>
      <w:ins w:id="997" w:author="m" w:date="2023-06-05T17:27:45Z">
        <w:r>
          <w:rPr>
            <w:rFonts w:hint="default" w:cs="Times New Roman"/>
            <w:b w:val="0"/>
            <w:bCs w:val="0"/>
          </w:rPr>
          <w:t>all d</w:t>
        </w:r>
      </w:ins>
      <w:ins w:id="998" w:author="m" w:date="2023-06-05T17:27:46Z">
        <w:r>
          <w:rPr>
            <w:rFonts w:hint="default" w:cs="Times New Roman"/>
            <w:b w:val="0"/>
            <w:bCs w:val="0"/>
          </w:rPr>
          <w:t>is</w:t>
        </w:r>
      </w:ins>
      <w:ins w:id="999" w:author="m" w:date="2023-06-05T17:28:50Z">
        <w:r>
          <w:rPr>
            <w:rFonts w:hint="default" w:cs="Times New Roman"/>
            <w:b w:val="0"/>
            <w:bCs w:val="0"/>
          </w:rPr>
          <w:t>s</w:t>
        </w:r>
      </w:ins>
      <w:ins w:id="1000" w:author="m" w:date="2023-06-05T17:27:47Z">
        <w:r>
          <w:rPr>
            <w:rFonts w:hint="default" w:cs="Times New Roman"/>
            <w:b w:val="0"/>
            <w:bCs w:val="0"/>
          </w:rPr>
          <w:t>imil</w:t>
        </w:r>
      </w:ins>
      <w:ins w:id="1001" w:author="m" w:date="2023-06-05T17:27:48Z">
        <w:r>
          <w:rPr>
            <w:rFonts w:hint="default" w:cs="Times New Roman"/>
            <w:b w:val="0"/>
            <w:bCs w:val="0"/>
          </w:rPr>
          <w:t xml:space="preserve">ary </w:t>
        </w:r>
      </w:ins>
      <w:ins w:id="1002" w:author="m" w:date="2023-06-05T17:27:49Z">
        <w:r>
          <w:rPr>
            <w:rFonts w:hint="default" w:cs="Times New Roman"/>
            <w:b w:val="0"/>
            <w:bCs w:val="0"/>
          </w:rPr>
          <w:t>de</w:t>
        </w:r>
      </w:ins>
      <w:ins w:id="1003" w:author="m" w:date="2023-06-05T17:27:50Z">
        <w:r>
          <w:rPr>
            <w:rFonts w:hint="default" w:cs="Times New Roman"/>
            <w:b w:val="0"/>
            <w:bCs w:val="0"/>
          </w:rPr>
          <w:t>c</w:t>
        </w:r>
      </w:ins>
      <w:ins w:id="1004" w:author="m" w:date="2023-06-05T17:27:51Z">
        <w:r>
          <w:rPr>
            <w:rFonts w:hint="default" w:cs="Times New Roman"/>
            <w:b w:val="0"/>
            <w:bCs w:val="0"/>
          </w:rPr>
          <w:t>reas</w:t>
        </w:r>
      </w:ins>
      <w:ins w:id="1005" w:author="m" w:date="2023-06-05T17:27:52Z">
        <w:r>
          <w:rPr>
            <w:rFonts w:hint="default" w:cs="Times New Roman"/>
            <w:b w:val="0"/>
            <w:bCs w:val="0"/>
          </w:rPr>
          <w:t xml:space="preserve">ed </w:t>
        </w:r>
      </w:ins>
      <w:ins w:id="1006" w:author="m" w:date="2023-06-05T17:27:53Z">
        <w:r>
          <w:rPr>
            <w:rFonts w:hint="default" w:cs="Times New Roman"/>
            <w:b w:val="0"/>
            <w:bCs w:val="0"/>
          </w:rPr>
          <w:t xml:space="preserve">as </w:t>
        </w:r>
      </w:ins>
      <w:ins w:id="1007" w:author="m" w:date="2023-06-05T17:27:54Z">
        <w:r>
          <w:rPr>
            <w:rFonts w:hint="default" w:cs="Times New Roman"/>
            <w:b w:val="0"/>
            <w:bCs w:val="0"/>
          </w:rPr>
          <w:t xml:space="preserve">a </w:t>
        </w:r>
      </w:ins>
      <w:ins w:id="1008" w:author="m" w:date="2023-06-05T17:27:55Z">
        <w:r>
          <w:rPr>
            <w:rFonts w:hint="default" w:cs="Times New Roman"/>
            <w:b w:val="0"/>
            <w:bCs w:val="0"/>
          </w:rPr>
          <w:t>funct</w:t>
        </w:r>
      </w:ins>
      <w:ins w:id="1009" w:author="m" w:date="2023-06-05T17:27:56Z">
        <w:r>
          <w:rPr>
            <w:rFonts w:hint="default" w:cs="Times New Roman"/>
            <w:b w:val="0"/>
            <w:bCs w:val="0"/>
          </w:rPr>
          <w:t>ion of</w:t>
        </w:r>
      </w:ins>
      <w:ins w:id="1010" w:author="m" w:date="2023-06-05T17:27:57Z">
        <w:r>
          <w:rPr>
            <w:rFonts w:hint="default" w:cs="Times New Roman"/>
            <w:b w:val="0"/>
            <w:bCs w:val="0"/>
          </w:rPr>
          <w:t xml:space="preserve"> ge</w:t>
        </w:r>
      </w:ins>
      <w:ins w:id="1011" w:author="m" w:date="2023-06-05T17:27:58Z">
        <w:r>
          <w:rPr>
            <w:rFonts w:hint="default" w:cs="Times New Roman"/>
            <w:b w:val="0"/>
            <w:bCs w:val="0"/>
          </w:rPr>
          <w:t>ogra</w:t>
        </w:r>
      </w:ins>
      <w:ins w:id="1012" w:author="m" w:date="2023-06-05T17:27:59Z">
        <w:r>
          <w:rPr>
            <w:rFonts w:hint="default" w:cs="Times New Roman"/>
            <w:b w:val="0"/>
            <w:bCs w:val="0"/>
          </w:rPr>
          <w:t xml:space="preserve">phic </w:t>
        </w:r>
      </w:ins>
      <w:ins w:id="1013" w:author="m" w:date="2023-06-05T17:28:00Z">
        <w:r>
          <w:rPr>
            <w:rFonts w:hint="default" w:cs="Times New Roman"/>
            <w:b w:val="0"/>
            <w:bCs w:val="0"/>
          </w:rPr>
          <w:t>distanc</w:t>
        </w:r>
      </w:ins>
      <w:ins w:id="1014" w:author="m" w:date="2023-06-05T17:28:01Z">
        <w:r>
          <w:rPr>
            <w:rFonts w:hint="default" w:cs="Times New Roman"/>
            <w:b w:val="0"/>
            <w:bCs w:val="0"/>
          </w:rPr>
          <w:t>e</w:t>
        </w:r>
      </w:ins>
      <w:ins w:id="1015" w:author="m" w:date="2023-06-05T17:28:11Z">
        <w:r>
          <w:rPr>
            <w:rFonts w:hint="default" w:cs="Times New Roman"/>
            <w:b w:val="0"/>
            <w:bCs w:val="0"/>
          </w:rPr>
          <w:t>, aft</w:t>
        </w:r>
      </w:ins>
      <w:ins w:id="1016" w:author="m" w:date="2023-06-05T17:28:12Z">
        <w:r>
          <w:rPr>
            <w:rFonts w:hint="default" w:cs="Times New Roman"/>
            <w:b w:val="0"/>
            <w:bCs w:val="0"/>
          </w:rPr>
          <w:t>er ac</w:t>
        </w:r>
      </w:ins>
      <w:ins w:id="1017" w:author="m" w:date="2023-06-05T17:28:13Z">
        <w:r>
          <w:rPr>
            <w:rFonts w:hint="default" w:cs="Times New Roman"/>
            <w:b w:val="0"/>
            <w:bCs w:val="0"/>
          </w:rPr>
          <w:t>cou</w:t>
        </w:r>
      </w:ins>
      <w:ins w:id="1018" w:author="m" w:date="2023-06-05T17:28:14Z">
        <w:r>
          <w:rPr>
            <w:rFonts w:hint="default" w:cs="Times New Roman"/>
            <w:b w:val="0"/>
            <w:bCs w:val="0"/>
          </w:rPr>
          <w:t>n</w:t>
        </w:r>
      </w:ins>
      <w:ins w:id="1019" w:author="m" w:date="2023-06-05T17:28:15Z">
        <w:r>
          <w:rPr>
            <w:rFonts w:hint="default" w:cs="Times New Roman"/>
            <w:b w:val="0"/>
            <w:bCs w:val="0"/>
          </w:rPr>
          <w:t xml:space="preserve">ting </w:t>
        </w:r>
      </w:ins>
      <w:ins w:id="1020" w:author="m" w:date="2023-06-05T17:28:16Z">
        <w:r>
          <w:rPr>
            <w:rFonts w:hint="default" w:cs="Times New Roman"/>
            <w:b w:val="0"/>
            <w:bCs w:val="0"/>
          </w:rPr>
          <w:t>fo</w:t>
        </w:r>
      </w:ins>
      <w:ins w:id="1021" w:author="m" w:date="2023-06-05T17:28:17Z">
        <w:r>
          <w:rPr>
            <w:rFonts w:hint="default" w:cs="Times New Roman"/>
            <w:b w:val="0"/>
            <w:bCs w:val="0"/>
          </w:rPr>
          <w:t xml:space="preserve">r </w:t>
        </w:r>
      </w:ins>
      <w:ins w:id="1022" w:author="m" w:date="2023-06-05T17:29:31Z">
        <w:r>
          <w:rPr>
            <w:rFonts w:hint="default" w:cs="Times New Roman"/>
            <w:b w:val="0"/>
            <w:bCs w:val="0"/>
          </w:rPr>
          <w:t xml:space="preserve">the </w:t>
        </w:r>
      </w:ins>
      <w:ins w:id="1023" w:author="m" w:date="2023-06-05T17:29:27Z">
        <w:r>
          <w:rPr>
            <w:rFonts w:hint="default" w:cs="Times New Roman"/>
            <w:b w:val="0"/>
            <w:bCs w:val="0"/>
          </w:rPr>
          <w:t>effec</w:t>
        </w:r>
      </w:ins>
      <w:ins w:id="1024" w:author="m" w:date="2023-06-05T17:29:28Z">
        <w:r>
          <w:rPr>
            <w:rFonts w:hint="default" w:cs="Times New Roman"/>
            <w:b w:val="0"/>
            <w:bCs w:val="0"/>
          </w:rPr>
          <w:t>t</w:t>
        </w:r>
      </w:ins>
      <w:ins w:id="1025" w:author="m" w:date="2023-06-05T17:29:33Z">
        <w:r>
          <w:rPr>
            <w:rFonts w:hint="default" w:cs="Times New Roman"/>
            <w:b w:val="0"/>
            <w:bCs w:val="0"/>
          </w:rPr>
          <w:t xml:space="preserve"> of </w:t>
        </w:r>
      </w:ins>
      <w:ins w:id="1026" w:author="m" w:date="2023-06-05T17:29:34Z">
        <w:r>
          <w:rPr>
            <w:rFonts w:hint="default" w:cs="Times New Roman"/>
            <w:b w:val="0"/>
            <w:bCs w:val="0"/>
          </w:rPr>
          <w:t>dialec</w:t>
        </w:r>
      </w:ins>
      <w:ins w:id="1027" w:author="m" w:date="2023-06-05T17:29:36Z">
        <w:r>
          <w:rPr>
            <w:rFonts w:hint="default" w:cs="Times New Roman"/>
            <w:b w:val="0"/>
            <w:bCs w:val="0"/>
          </w:rPr>
          <w:t>t v</w:t>
        </w:r>
      </w:ins>
      <w:ins w:id="1028" w:author="m" w:date="2023-06-05T17:29:37Z">
        <w:r>
          <w:rPr>
            <w:rFonts w:hint="default" w:cs="Times New Roman"/>
            <w:b w:val="0"/>
            <w:bCs w:val="0"/>
          </w:rPr>
          <w:t>ariati</w:t>
        </w:r>
      </w:ins>
      <w:ins w:id="1029" w:author="m" w:date="2023-06-05T17:29:38Z">
        <w:r>
          <w:rPr>
            <w:rFonts w:hint="default" w:cs="Times New Roman"/>
            <w:b w:val="0"/>
            <w:bCs w:val="0"/>
          </w:rPr>
          <w:t>on</w:t>
        </w:r>
      </w:ins>
      <w:ins w:id="1030" w:author="m" w:date="2023-06-05T17:28:04Z">
        <w:r>
          <w:rPr>
            <w:rFonts w:hint="default" w:cs="Times New Roman"/>
            <w:b w:val="0"/>
            <w:bCs w:val="0"/>
          </w:rPr>
          <w:t>.</w:t>
        </w:r>
      </w:ins>
      <w:ins w:id="1031" w:author="m" w:date="2023-06-05T17:20:30Z">
        <w:r>
          <w:rPr>
            <w:rFonts w:hint="default" w:cs="Times New Roman"/>
            <w:b w:val="0"/>
            <w:bCs w:val="0"/>
          </w:rPr>
          <w:t xml:space="preserve"> </w:t>
        </w:r>
      </w:ins>
      <w:ins w:id="1032" w:author="m" w:date="2023-06-05T17:20:31Z">
        <w:r>
          <w:rPr>
            <w:rFonts w:hint="default" w:cs="Times New Roman"/>
            <w:b w:val="0"/>
            <w:bCs w:val="0"/>
          </w:rPr>
          <w:t>How</w:t>
        </w:r>
      </w:ins>
      <w:ins w:id="1033" w:author="m" w:date="2023-06-05T17:20:32Z">
        <w:r>
          <w:rPr>
            <w:rFonts w:hint="default" w:cs="Times New Roman"/>
            <w:b w:val="0"/>
            <w:bCs w:val="0"/>
          </w:rPr>
          <w:t>e</w:t>
        </w:r>
      </w:ins>
      <w:ins w:id="1034" w:author="m" w:date="2023-06-05T17:20:33Z">
        <w:r>
          <w:rPr>
            <w:rFonts w:hint="default" w:cs="Times New Roman"/>
            <w:b w:val="0"/>
            <w:bCs w:val="0"/>
          </w:rPr>
          <w:t>ver,</w:t>
        </w:r>
      </w:ins>
      <w:ins w:id="1035" w:author="m" w:date="2023-06-05T17:20:34Z">
        <w:r>
          <w:rPr>
            <w:rFonts w:hint="default" w:cs="Times New Roman"/>
            <w:b w:val="0"/>
            <w:bCs w:val="0"/>
          </w:rPr>
          <w:t xml:space="preserve"> the </w:t>
        </w:r>
      </w:ins>
      <w:ins w:id="1036" w:author="m" w:date="2023-06-05T17:20:35Z">
        <w:r>
          <w:rPr>
            <w:rFonts w:hint="default" w:cs="Times New Roman"/>
            <w:b w:val="0"/>
            <w:bCs w:val="0"/>
          </w:rPr>
          <w:t>effec</w:t>
        </w:r>
      </w:ins>
      <w:ins w:id="1037" w:author="m" w:date="2023-06-05T17:20:36Z">
        <w:r>
          <w:rPr>
            <w:rFonts w:hint="default" w:cs="Times New Roman"/>
            <w:b w:val="0"/>
            <w:bCs w:val="0"/>
          </w:rPr>
          <w:t>t size</w:t>
        </w:r>
      </w:ins>
      <w:ins w:id="1038" w:author="m" w:date="2023-06-05T17:20:37Z">
        <w:r>
          <w:rPr>
            <w:rFonts w:hint="default" w:cs="Times New Roman"/>
            <w:b w:val="0"/>
            <w:bCs w:val="0"/>
          </w:rPr>
          <w:t xml:space="preserve"> o</w:t>
        </w:r>
      </w:ins>
      <w:ins w:id="1039" w:author="m" w:date="2023-06-05T17:20:38Z">
        <w:r>
          <w:rPr>
            <w:rFonts w:hint="default" w:cs="Times New Roman"/>
            <w:b w:val="0"/>
            <w:bCs w:val="0"/>
          </w:rPr>
          <w:t xml:space="preserve">f </w:t>
        </w:r>
      </w:ins>
      <w:ins w:id="1040" w:author="m" w:date="2023-06-05T17:29:46Z">
        <w:r>
          <w:rPr>
            <w:rFonts w:hint="default" w:cs="Times New Roman"/>
            <w:b w:val="0"/>
            <w:bCs w:val="0"/>
          </w:rPr>
          <w:t>dial</w:t>
        </w:r>
      </w:ins>
      <w:ins w:id="1041" w:author="m" w:date="2023-06-05T17:29:47Z">
        <w:r>
          <w:rPr>
            <w:rFonts w:hint="default" w:cs="Times New Roman"/>
            <w:b w:val="0"/>
            <w:bCs w:val="0"/>
          </w:rPr>
          <w:t>e</w:t>
        </w:r>
      </w:ins>
      <w:ins w:id="1042" w:author="m" w:date="2023-06-05T17:29:48Z">
        <w:r>
          <w:rPr>
            <w:rFonts w:hint="default" w:cs="Times New Roman"/>
            <w:b w:val="0"/>
            <w:bCs w:val="0"/>
          </w:rPr>
          <w:t xml:space="preserve">ct </w:t>
        </w:r>
      </w:ins>
      <w:ins w:id="1043" w:author="m" w:date="2023-06-05T17:29:49Z">
        <w:r>
          <w:rPr>
            <w:rFonts w:hint="default" w:cs="Times New Roman"/>
            <w:b w:val="0"/>
            <w:bCs w:val="0"/>
          </w:rPr>
          <w:t>mem</w:t>
        </w:r>
      </w:ins>
      <w:ins w:id="1044" w:author="m" w:date="2023-06-05T17:29:50Z">
        <w:r>
          <w:rPr>
            <w:rFonts w:hint="default" w:cs="Times New Roman"/>
            <w:b w:val="0"/>
            <w:bCs w:val="0"/>
          </w:rPr>
          <w:t>bershi</w:t>
        </w:r>
      </w:ins>
      <w:ins w:id="1045" w:author="m" w:date="2023-06-05T17:29:51Z">
        <w:r>
          <w:rPr>
            <w:rFonts w:hint="default" w:cs="Times New Roman"/>
            <w:b w:val="0"/>
            <w:bCs w:val="0"/>
          </w:rPr>
          <w:t>p</w:t>
        </w:r>
      </w:ins>
      <w:ins w:id="1046" w:author="m" w:date="2023-06-05T17:31:21Z">
        <w:r>
          <w:rPr>
            <w:rFonts w:hint="default" w:cs="Times New Roman"/>
            <w:b w:val="0"/>
            <w:bCs w:val="0"/>
          </w:rPr>
          <w:t xml:space="preserve"> </w:t>
        </w:r>
      </w:ins>
      <w:ins w:id="1047" w:author="m" w:date="2023-06-05T17:31:22Z">
        <w:r>
          <w:rPr>
            <w:rFonts w:hint="default" w:cs="Times New Roman"/>
            <w:b w:val="0"/>
            <w:bCs w:val="0"/>
          </w:rPr>
          <w:t>(</w:t>
        </w:r>
      </w:ins>
      <w:ins w:id="1048" w:author="m" w:date="2023-06-05T17:31:32Z">
        <w:r>
          <w:rPr>
            <w:rFonts w:hint="default" w:cs="Times New Roman"/>
            <w:b w:val="0"/>
            <w:bCs w:val="0"/>
          </w:rPr>
          <w:t>-0</w:t>
        </w:r>
      </w:ins>
      <w:ins w:id="1049" w:author="m" w:date="2023-06-05T17:31:33Z">
        <w:r>
          <w:rPr>
            <w:rFonts w:hint="default" w:cs="Times New Roman"/>
            <w:b w:val="0"/>
            <w:bCs w:val="0"/>
          </w:rPr>
          <w:t>.07</w:t>
        </w:r>
      </w:ins>
      <w:ins w:id="1050" w:author="m" w:date="2023-06-05T17:31:35Z">
        <w:r>
          <w:rPr>
            <w:rFonts w:hint="default" w:cs="Times New Roman"/>
            <w:b w:val="0"/>
            <w:bCs w:val="0"/>
          </w:rPr>
          <w:t>4</w:t>
        </w:r>
      </w:ins>
      <w:ins w:id="1051" w:author="m" w:date="2023-06-05T17:31:36Z">
        <w:r>
          <w:rPr>
            <w:rFonts w:hint="default" w:cs="Times New Roman"/>
            <w:b w:val="0"/>
            <w:bCs w:val="0"/>
          </w:rPr>
          <w:t>1</w:t>
        </w:r>
      </w:ins>
      <w:ins w:id="1052" w:author="m" w:date="2023-06-05T17:32:18Z">
        <w:r>
          <w:rPr>
            <w:rFonts w:hint="default" w:cs="Times New Roman"/>
            <w:b w:val="0"/>
            <w:bCs w:val="0"/>
          </w:rPr>
          <w:t>1</w:t>
        </w:r>
      </w:ins>
      <w:ins w:id="1053" w:author="m" w:date="2023-06-05T17:31:38Z">
        <w:r>
          <w:rPr>
            <w:rFonts w:hint="default" w:cs="Times New Roman"/>
            <w:b w:val="0"/>
            <w:bCs w:val="0"/>
          </w:rPr>
          <w:t>)</w:t>
        </w:r>
      </w:ins>
      <w:ins w:id="1054" w:author="m" w:date="2023-06-05T17:29:51Z">
        <w:r>
          <w:rPr>
            <w:rFonts w:hint="default" w:cs="Times New Roman"/>
            <w:b w:val="0"/>
            <w:bCs w:val="0"/>
          </w:rPr>
          <w:t xml:space="preserve"> w</w:t>
        </w:r>
      </w:ins>
      <w:ins w:id="1055" w:author="m" w:date="2023-06-05T17:29:52Z">
        <w:r>
          <w:rPr>
            <w:rFonts w:hint="default" w:cs="Times New Roman"/>
            <w:b w:val="0"/>
            <w:bCs w:val="0"/>
          </w:rPr>
          <w:t>as</w:t>
        </w:r>
      </w:ins>
      <w:ins w:id="1056" w:author="m" w:date="2023-06-05T17:30:46Z">
        <w:r>
          <w:rPr>
            <w:rFonts w:hint="default" w:cs="Times New Roman"/>
            <w:b w:val="0"/>
            <w:bCs w:val="0"/>
          </w:rPr>
          <w:t xml:space="preserve"> </w:t>
        </w:r>
      </w:ins>
      <w:ins w:id="1057" w:author="m" w:date="2023-06-05T17:30:47Z">
        <w:r>
          <w:rPr>
            <w:rFonts w:hint="default" w:cs="Times New Roman"/>
            <w:b w:val="0"/>
            <w:bCs w:val="0"/>
          </w:rPr>
          <w:t xml:space="preserve">three </w:t>
        </w:r>
      </w:ins>
      <w:ins w:id="1058" w:author="m" w:date="2023-06-05T17:30:48Z">
        <w:r>
          <w:rPr>
            <w:rFonts w:hint="default" w:cs="Times New Roman"/>
            <w:b w:val="0"/>
            <w:bCs w:val="0"/>
          </w:rPr>
          <w:t>order</w:t>
        </w:r>
      </w:ins>
      <w:ins w:id="1059" w:author="m" w:date="2023-06-05T17:30:49Z">
        <w:r>
          <w:rPr>
            <w:rFonts w:hint="default" w:cs="Times New Roman"/>
            <w:b w:val="0"/>
            <w:bCs w:val="0"/>
          </w:rPr>
          <w:t xml:space="preserve">s of </w:t>
        </w:r>
      </w:ins>
      <w:ins w:id="1060" w:author="m" w:date="2023-06-05T17:30:50Z">
        <w:r>
          <w:rPr>
            <w:rFonts w:hint="default" w:cs="Times New Roman"/>
            <w:b w:val="0"/>
            <w:bCs w:val="0"/>
          </w:rPr>
          <w:t>mag</w:t>
        </w:r>
      </w:ins>
      <w:ins w:id="1061" w:author="m" w:date="2023-06-05T17:30:51Z">
        <w:r>
          <w:rPr>
            <w:rFonts w:hint="default" w:cs="Times New Roman"/>
            <w:b w:val="0"/>
            <w:bCs w:val="0"/>
          </w:rPr>
          <w:t>nitu</w:t>
        </w:r>
      </w:ins>
      <w:ins w:id="1062" w:author="m" w:date="2023-06-05T17:30:52Z">
        <w:r>
          <w:rPr>
            <w:rFonts w:hint="default" w:cs="Times New Roman"/>
            <w:b w:val="0"/>
            <w:bCs w:val="0"/>
          </w:rPr>
          <w:t>de</w:t>
        </w:r>
      </w:ins>
      <w:ins w:id="1063" w:author="m" w:date="2023-06-05T17:30:53Z">
        <w:r>
          <w:rPr>
            <w:rFonts w:hint="default" w:cs="Times New Roman"/>
            <w:b w:val="0"/>
            <w:bCs w:val="0"/>
          </w:rPr>
          <w:t xml:space="preserve"> h</w:t>
        </w:r>
      </w:ins>
      <w:ins w:id="1064" w:author="m" w:date="2023-06-05T17:30:54Z">
        <w:r>
          <w:rPr>
            <w:rFonts w:hint="default" w:cs="Times New Roman"/>
            <w:b w:val="0"/>
            <w:bCs w:val="0"/>
          </w:rPr>
          <w:t>igh</w:t>
        </w:r>
      </w:ins>
      <w:ins w:id="1065" w:author="m" w:date="2023-06-05T17:30:55Z">
        <w:r>
          <w:rPr>
            <w:rFonts w:hint="default" w:cs="Times New Roman"/>
            <w:b w:val="0"/>
            <w:bCs w:val="0"/>
          </w:rPr>
          <w:t>er tha</w:t>
        </w:r>
      </w:ins>
      <w:ins w:id="1066" w:author="m" w:date="2023-06-05T17:30:56Z">
        <w:r>
          <w:rPr>
            <w:rFonts w:hint="default" w:cs="Times New Roman"/>
            <w:b w:val="0"/>
            <w:bCs w:val="0"/>
          </w:rPr>
          <w:t>n th</w:t>
        </w:r>
      </w:ins>
      <w:ins w:id="1067" w:author="m" w:date="2023-06-05T17:31:00Z">
        <w:r>
          <w:rPr>
            <w:rFonts w:hint="default" w:cs="Times New Roman"/>
            <w:b w:val="0"/>
            <w:bCs w:val="0"/>
          </w:rPr>
          <w:t>at f</w:t>
        </w:r>
      </w:ins>
      <w:ins w:id="1068" w:author="m" w:date="2023-06-05T17:31:01Z">
        <w:r>
          <w:rPr>
            <w:rFonts w:hint="default" w:cs="Times New Roman"/>
            <w:b w:val="0"/>
            <w:bCs w:val="0"/>
          </w:rPr>
          <w:t xml:space="preserve">rom </w:t>
        </w:r>
      </w:ins>
      <w:ins w:id="1069" w:author="m" w:date="2023-06-05T17:31:03Z">
        <w:r>
          <w:rPr>
            <w:rFonts w:hint="default" w:cs="Times New Roman"/>
            <w:b w:val="0"/>
            <w:bCs w:val="0"/>
          </w:rPr>
          <w:t>geograp</w:t>
        </w:r>
      </w:ins>
      <w:ins w:id="1070" w:author="m" w:date="2023-06-05T17:31:04Z">
        <w:r>
          <w:rPr>
            <w:rFonts w:hint="default" w:cs="Times New Roman"/>
            <w:b w:val="0"/>
            <w:bCs w:val="0"/>
          </w:rPr>
          <w:t>hic var</w:t>
        </w:r>
      </w:ins>
      <w:ins w:id="1071" w:author="m" w:date="2023-06-05T17:31:05Z">
        <w:r>
          <w:rPr>
            <w:rFonts w:hint="default" w:cs="Times New Roman"/>
            <w:b w:val="0"/>
            <w:bCs w:val="0"/>
          </w:rPr>
          <w:t>iation</w:t>
        </w:r>
      </w:ins>
      <w:ins w:id="1072" w:author="m" w:date="2023-06-05T17:31:41Z">
        <w:r>
          <w:rPr>
            <w:rFonts w:hint="default" w:cs="Times New Roman"/>
            <w:b w:val="0"/>
            <w:bCs w:val="0"/>
          </w:rPr>
          <w:t xml:space="preserve"> (</w:t>
        </w:r>
      </w:ins>
      <w:ins w:id="1073" w:author="m" w:date="2023-06-05T17:31:53Z">
        <w:r>
          <w:rPr>
            <w:rFonts w:hint="default" w:cs="Times New Roman"/>
            <w:b w:val="0"/>
            <w:bCs w:val="0"/>
          </w:rPr>
          <w:t>0.00</w:t>
        </w:r>
      </w:ins>
      <w:ins w:id="1074" w:author="m" w:date="2023-06-05T17:31:54Z">
        <w:r>
          <w:rPr>
            <w:rFonts w:hint="default" w:cs="Times New Roman"/>
            <w:b w:val="0"/>
            <w:bCs w:val="0"/>
          </w:rPr>
          <w:t>0</w:t>
        </w:r>
      </w:ins>
      <w:ins w:id="1075" w:author="m" w:date="2023-06-05T17:31:56Z">
        <w:r>
          <w:rPr>
            <w:rFonts w:hint="default" w:cs="Times New Roman"/>
            <w:b w:val="0"/>
            <w:bCs w:val="0"/>
          </w:rPr>
          <w:t>0</w:t>
        </w:r>
      </w:ins>
      <w:ins w:id="1076" w:author="m" w:date="2023-06-05T17:31:58Z">
        <w:r>
          <w:rPr>
            <w:rFonts w:hint="default" w:cs="Times New Roman"/>
            <w:b w:val="0"/>
            <w:bCs w:val="0"/>
          </w:rPr>
          <w:t>5</w:t>
        </w:r>
      </w:ins>
      <w:ins w:id="1077" w:author="m" w:date="2023-06-05T17:31:51Z">
        <w:r>
          <w:rPr>
            <w:rFonts w:hint="default" w:cs="Times New Roman"/>
            <w:b w:val="0"/>
            <w:bCs w:val="0"/>
          </w:rPr>
          <w:t>)</w:t>
        </w:r>
      </w:ins>
      <w:ins w:id="1078" w:author="m" w:date="2023-06-05T17:31:05Z">
        <w:r>
          <w:rPr>
            <w:rFonts w:hint="default" w:cs="Times New Roman"/>
            <w:b w:val="0"/>
            <w:bCs w:val="0"/>
          </w:rPr>
          <w:t>.</w:t>
        </w:r>
      </w:ins>
      <w:ins w:id="1079" w:author="m" w:date="2023-06-05T17:29:52Z">
        <w:r>
          <w:rPr>
            <w:rFonts w:hint="default" w:cs="Times New Roman"/>
            <w:b w:val="0"/>
            <w:bCs w:val="0"/>
          </w:rPr>
          <w:t xml:space="preserve"> </w:t>
        </w:r>
      </w:ins>
    </w:p>
    <w:p>
      <w:pPr>
        <w:tabs>
          <w:tab w:val="left" w:pos="0"/>
        </w:tabs>
        <w:spacing w:after="240"/>
        <w:rPr>
          <w:ins w:id="1080" w:author="m" w:date="2023-06-05T17:18:26Z"/>
          <w:rFonts w:cs="Times New Roman"/>
          <w:b/>
          <w:bCs/>
        </w:rPr>
      </w:pPr>
    </w:p>
    <w:p>
      <w:pPr>
        <w:tabs>
          <w:tab w:val="left" w:pos="0"/>
        </w:tabs>
        <w:spacing w:after="240"/>
        <w:rPr>
          <w:rFonts w:cs="Times New Roman"/>
          <w:b/>
          <w:bCs/>
        </w:rPr>
      </w:pPr>
      <w:r>
        <w:rPr>
          <w:rFonts w:cs="Times New Roman"/>
          <w:b/>
          <w:bCs/>
        </w:rPr>
        <w:t>4</w:t>
      </w:r>
      <w:r>
        <w:rPr>
          <w:rFonts w:cs="Times New Roman"/>
          <w:b/>
          <w:bCs/>
        </w:rPr>
        <w:tab/>
      </w:r>
      <w:r>
        <w:rPr>
          <w:rFonts w:cs="Times New Roman"/>
          <w:b/>
          <w:bCs/>
        </w:rPr>
        <w:t>Discussion</w:t>
      </w:r>
    </w:p>
    <w:p>
      <w:pPr>
        <w:spacing w:after="240"/>
      </w:pPr>
      <w:r>
        <w:t xml:space="preserve">Historically, variation in the contact calls of yellow-naped amazons in Costa Rica has been described as dialectical, with a mosaic pattern of variation in which calls within a locale are similar but change dramatically in acoustic structure at dialect boundaries </w:t>
      </w:r>
      <w:sdt>
        <w:sdtPr>
          <w:rPr>
            <w:color w:val="000000"/>
          </w:rPr>
          <w:tag w:val="MENDELEY_CITATION_v3_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"/>
          <w:id w:val="-214355436"/>
          <w:placeholder>
            <w:docPart w:val="DefaultPlaceholder_-1854013440"/>
          </w:placeholder>
        </w:sdtPr>
        <w:sdtEndPr>
          <w:rPr>
            <w:color w:val="000000"/>
          </w:rPr>
        </w:sdtEndPr>
        <w:sdtContent>
          <w:r>
            <w:rPr>
              <w:color w:val="000000"/>
            </w:rPr>
            <w:t>(Wright, 1996)</w:t>
          </w:r>
        </w:sdtContent>
      </w:sdt>
      <w:r>
        <w:rPr>
          <w:color w:val="000000"/>
        </w:rPr>
        <w:t xml:space="preserve">. Our visual classification of the 14 different </w:t>
      </w:r>
      <w:commentRangeStart w:id="38"/>
      <w:r>
        <w:rPr>
          <w:color w:val="000000"/>
        </w:rPr>
        <w:t xml:space="preserve">call types </w:t>
      </w:r>
      <w:commentRangeEnd w:id="38"/>
      <w:r>
        <w:rPr>
          <w:rStyle w:val="8"/>
        </w:rPr>
        <w:commentReference w:id="38"/>
      </w:r>
      <w:r>
        <w:rPr>
          <w:color w:val="000000"/>
        </w:rPr>
        <w:t xml:space="preserve">observed across this species’ range </w:t>
      </w:r>
      <w:del w:id="1081" w:author="Timothy Wright" w:date="2023-05-17T09:13:00Z">
        <w:r>
          <w:rPr>
            <w:color w:val="000000"/>
          </w:rPr>
          <w:delText>support this historical trend</w:delText>
        </w:r>
      </w:del>
      <w:ins w:id="1082" w:author="Timothy Wright" w:date="2023-05-17T09:13:00Z">
        <w:r>
          <w:rPr>
            <w:color w:val="000000"/>
          </w:rPr>
          <w:t xml:space="preserve">confirm that this pattern is present throughout the </w:t>
        </w:r>
      </w:ins>
      <w:ins w:id="1083" w:author="Timothy Wright" w:date="2023-05-17T09:14:00Z">
        <w:r>
          <w:rPr>
            <w:color w:val="000000"/>
          </w:rPr>
          <w:t xml:space="preserve">Mesoamerican </w:t>
        </w:r>
      </w:ins>
      <w:ins w:id="1084" w:author="Timothy Wright" w:date="2023-05-17T09:13:00Z">
        <w:r>
          <w:rPr>
            <w:color w:val="000000"/>
          </w:rPr>
          <w:t>range o</w:t>
        </w:r>
      </w:ins>
      <w:ins w:id="1085" w:author="Timothy Wright" w:date="2023-05-17T09:14:00Z">
        <w:r>
          <w:rPr>
            <w:color w:val="000000"/>
          </w:rPr>
          <w:t>f this species</w:t>
        </w:r>
      </w:ins>
      <w:r>
        <w:rPr>
          <w:color w:val="000000"/>
        </w:rPr>
        <w:t xml:space="preserve">. Currently wild yellow-naped amazons </w:t>
      </w:r>
      <w:ins w:id="1086" w:author="Timothy Wright" w:date="2023-05-17T09:14:00Z">
        <w:r>
          <w:rPr>
            <w:color w:val="000000"/>
          </w:rPr>
          <w:t xml:space="preserve">in many parts of this range </w:t>
        </w:r>
      </w:ins>
      <w:r>
        <w:rPr>
          <w:color w:val="000000"/>
        </w:rPr>
        <w:t xml:space="preserve">are isolated into discreet regional populations due to loss of habitat and declining populations  </w:t>
      </w:r>
      <w:sdt>
        <w:sdtPr>
          <w:rPr>
            <w:color w:val="000000"/>
          </w:rPr>
          <w:tag w:val="MENDELEY_CITATION_v3_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"/>
          <w:id w:val="505878607"/>
          <w:placeholder>
            <w:docPart w:val="DefaultPlaceholder_-1854013440"/>
          </w:placeholder>
        </w:sdtPr>
        <w:sdtEndPr>
          <w:rPr>
            <w:color w:val="000000"/>
          </w:rPr>
        </w:sdtEndPr>
        <w:sdtContent>
          <w:r>
            <w:rPr>
              <w:color w:val="000000"/>
            </w:rPr>
            <w:t>(Dupin et al., 2020)</w:t>
          </w:r>
        </w:sdtContent>
      </w:sdt>
      <w:r>
        <w:rPr>
          <w:color w:val="000000"/>
        </w:rPr>
        <w:t xml:space="preserve">. In each region we sampled, we </w:t>
      </w:r>
      <w:ins w:id="1087" w:author="Timothy Wright" w:date="2023-05-17T09:15:00Z">
        <w:r>
          <w:rPr>
            <w:color w:val="000000"/>
          </w:rPr>
          <w:t xml:space="preserve">were able to detect visually </w:t>
        </w:r>
      </w:ins>
      <w:del w:id="1088" w:author="Timothy Wright" w:date="2023-05-17T09:15:00Z">
        <w:r>
          <w:rPr>
            <w:color w:val="000000"/>
          </w:rPr>
          <w:delText xml:space="preserve">observed </w:delText>
        </w:r>
      </w:del>
      <w:r>
        <w:rPr>
          <w:color w:val="000000"/>
        </w:rPr>
        <w:t xml:space="preserve">more than one </w:t>
      </w:r>
      <w:ins w:id="1089" w:author="Timothy Wright" w:date="2023-05-17T09:15:00Z">
        <w:r>
          <w:rPr>
            <w:color w:val="000000"/>
          </w:rPr>
          <w:t xml:space="preserve">acoustically </w:t>
        </w:r>
      </w:ins>
      <w:ins w:id="1090" w:author="Timothy Wright" w:date="2023-05-17T09:14:00Z">
        <w:r>
          <w:rPr>
            <w:color w:val="000000"/>
          </w:rPr>
          <w:t xml:space="preserve">discreet </w:t>
        </w:r>
      </w:ins>
      <w:r>
        <w:rPr>
          <w:color w:val="000000"/>
        </w:rPr>
        <w:t>variant</w:t>
      </w:r>
      <w:ins w:id="1091" w:author="Timothy Wright" w:date="2023-05-17T09:15:00Z">
        <w:r>
          <w:rPr>
            <w:color w:val="000000"/>
          </w:rPr>
          <w:t xml:space="preserve"> with a distinct </w:t>
        </w:r>
      </w:ins>
      <w:ins w:id="1092" w:author="Timothy Wright" w:date="2023-05-17T09:16:00Z">
        <w:r>
          <w:rPr>
            <w:color w:val="000000"/>
          </w:rPr>
          <w:t>geographic distribution</w:t>
        </w:r>
      </w:ins>
      <w:del w:id="1093" w:author="Timothy Wright" w:date="2023-05-17T09:15:00Z">
        <w:r>
          <w:rPr>
            <w:color w:val="000000"/>
          </w:rPr>
          <w:delText xml:space="preserve"> with discreet differences which we were able to detect visually</w:delText>
        </w:r>
      </w:del>
      <w:r>
        <w:rPr>
          <w:color w:val="000000"/>
        </w:rPr>
        <w:t xml:space="preserve">. </w:t>
      </w:r>
      <w:r>
        <w:t xml:space="preserve">Our SPCC and PCA analyses validated many, but not all, of our visually identified </w:t>
      </w:r>
      <w:ins w:id="1094" w:author="Timothy Wright" w:date="2023-05-17T09:16:00Z">
        <w:r>
          <w:rPr/>
          <w:t xml:space="preserve">acoustic </w:t>
        </w:r>
      </w:ins>
      <w:r>
        <w:t xml:space="preserve">variants. </w:t>
      </w:r>
    </w:p>
    <w:p>
      <w:pPr>
        <w:spacing w:after="240"/>
      </w:pPr>
    </w:p>
    <w:p>
      <w:pPr>
        <w:pStyle w:val="3"/>
        <w:spacing w:after="240"/>
        <w:rPr>
          <w:rFonts w:ascii="Times New Roman" w:hAnsi="Times New Roman"/>
          <w:b/>
          <w:bCs/>
          <w:color w:val="000000"/>
          <w:sz w:val="24"/>
          <w:szCs w:val="24"/>
        </w:rPr>
      </w:pPr>
      <w:bookmarkStart w:id="18" w:name="_Toc57588967"/>
      <w:bookmarkStart w:id="19" w:name="_Toc57588862"/>
      <w:r>
        <w:rPr>
          <w:rFonts w:ascii="Times New Roman" w:hAnsi="Times New Roman"/>
          <w:b/>
          <w:bCs/>
          <w:color w:val="000000"/>
          <w:sz w:val="24"/>
          <w:szCs w:val="24"/>
        </w:rPr>
        <w:t>4.1</w:t>
      </w:r>
      <w:r>
        <w:rPr>
          <w:rFonts w:ascii="Times New Roman" w:hAnsi="Times New Roman"/>
          <w:b/>
          <w:bCs/>
          <w:color w:val="000000"/>
          <w:sz w:val="24"/>
          <w:szCs w:val="24"/>
        </w:rPr>
        <w:tab/>
      </w:r>
      <w:r>
        <w:rPr>
          <w:rFonts w:ascii="Times New Roman" w:hAnsi="Times New Roman"/>
          <w:b/>
          <w:bCs/>
          <w:color w:val="000000"/>
          <w:sz w:val="24"/>
          <w:szCs w:val="24"/>
        </w:rPr>
        <w:t>Global patterns</w:t>
      </w:r>
      <w:bookmarkEnd w:id="18"/>
      <w:bookmarkEnd w:id="19"/>
      <w:r>
        <w:rPr>
          <w:rFonts w:ascii="Times New Roman" w:hAnsi="Times New Roman"/>
          <w:b/>
          <w:bCs/>
          <w:color w:val="000000"/>
          <w:sz w:val="24"/>
          <w:szCs w:val="24"/>
        </w:rPr>
        <w:t xml:space="preserve"> of vocal variation</w:t>
      </w:r>
    </w:p>
    <w:p>
      <w:pPr>
        <w:spacing w:after="240"/>
        <w:rPr>
          <w:color w:val="000000"/>
        </w:rPr>
      </w:pPr>
      <w:r>
        <w:t xml:space="preserve">In 1996, Wright identified 3 distinct contact call variants in Costa Rican populations </w:t>
      </w:r>
      <w:sdt>
        <w:sdtPr>
          <w:rPr>
            <w:color w:val="000000"/>
          </w:rPr>
          <w:tag w:val="MENDELEY_CITATION_v3_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"/>
          <w:id w:val="-1940677171"/>
          <w:placeholder>
            <w:docPart w:val="DefaultPlaceholder_-1854013440"/>
          </w:placeholder>
        </w:sdtPr>
        <w:sdtEndPr>
          <w:rPr>
            <w:color w:val="000000"/>
          </w:rPr>
        </w:sdtEndPr>
        <w:sdtContent>
          <w:r>
            <w:rPr>
              <w:color w:val="000000"/>
            </w:rPr>
            <w:t>(Wright, 1996)</w:t>
          </w:r>
        </w:sdtContent>
      </w:sdt>
      <w:r>
        <w:t xml:space="preserve">, and later confirmed the geographic and temporal stability of those same variants </w:t>
      </w:r>
      <w:sdt>
        <w:sdtPr>
          <w:rPr>
            <w:color w:val="000000"/>
          </w:rPr>
          <w:tag w:val="MENDELEY_CITATION_v3_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"/>
          <w:id w:val="-2005667989"/>
          <w:placeholder>
            <w:docPart w:val="DefaultPlaceholder_-1854013440"/>
          </w:placeholder>
        </w:sdtPr>
        <w:sdtEndPr>
          <w:rPr>
            <w:color w:val="000000"/>
          </w:rPr>
        </w:sdtEndPr>
        <w:sdtContent>
          <w:r>
            <w:rPr>
              <w:color w:val="000000"/>
            </w:rPr>
            <w:t>(Wright et al., 2005)</w:t>
          </w:r>
        </w:sdtContent>
      </w:sdt>
      <w:r>
        <w:t>. Our visual assessment of 2,338 contact calls recorded from yellow-naped amazons across their range revealed the presence of 14 distinct call variants, including those identified in 1996</w:t>
      </w:r>
      <w:ins w:id="1095" w:author="Timothy Wright" w:date="2023-05-17T09:16:00Z">
        <w:r>
          <w:rPr/>
          <w:t xml:space="preserve"> in Costa Rica</w:t>
        </w:r>
      </w:ins>
      <w:r>
        <w:t>. Results from our SPCC analyses and PCA support many of our visual classifications; however, they also indicate that several variants were acoustically similar. This pattern may result from the repetition of similar acoustic structures in different parts of the range, or a lack of resolution in our acoustic analysis approaches.</w:t>
      </w:r>
      <w:ins w:id="1096" w:author="Timothy Wright" w:date="2023-05-17T09:16:00Z">
        <w:r>
          <w:rPr/>
          <w:t xml:space="preserve"> </w:t>
        </w:r>
      </w:ins>
      <w:r>
        <w:t xml:space="preserve">While SPCC is widely-used method of assessing acoustic similarity </w:t>
      </w:r>
      <w:sdt>
        <w:sdtPr>
          <w:rPr>
            <w:color w:val="000000"/>
          </w:rPr>
          <w:tag w:val="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"/>
          <w:id w:val="1193342918"/>
          <w:placeholder>
            <w:docPart w:val="4783DE97C9BD31419CA208D83B4B28FF"/>
          </w:placeholder>
        </w:sdtPr>
        <w:sdtEndPr>
          <w:rPr>
            <w:color w:val="000000"/>
          </w:rPr>
        </w:sdtEndPr>
        <w:sdtContent>
          <w:r>
            <w:rPr>
              <w:rFonts w:eastAsia="Times New Roman"/>
              <w:color w:val="000000"/>
            </w:rPr>
            <w:t>(Cortopassi and Bradbury, 2000; Sharp and Hatchwell, 2006; Araya-Salas et al., 2019)</w:t>
          </w:r>
        </w:sdtContent>
      </w:sdt>
      <w:r>
        <w:t xml:space="preserve"> and has been used in </w:t>
      </w:r>
      <w:ins w:id="1097" w:author="Timothy Wright" w:date="2023-05-17T09:17:00Z">
        <w:r>
          <w:rPr/>
          <w:t xml:space="preserve">several </w:t>
        </w:r>
      </w:ins>
      <w:r>
        <w:t xml:space="preserve">previous </w:t>
      </w:r>
      <w:ins w:id="1098" w:author="Timothy Wright" w:date="2023-05-17T09:17:00Z">
        <w:r>
          <w:rPr/>
          <w:t>studies of acoustic variation in parrots</w:t>
        </w:r>
      </w:ins>
      <w:del w:id="1099" w:author="Timothy Wright" w:date="2023-05-17T09:17:00Z">
        <w:r>
          <w:rPr/>
          <w:delText>yellow-naped amazon dialect studies</w:delText>
        </w:r>
      </w:del>
      <w:r>
        <w:t xml:space="preserve"> </w:t>
      </w:r>
      <w:sdt>
        <w:sdtPr>
          <w:rPr>
            <w:color w:val="000000"/>
          </w:rPr>
          <w:tag w:val="MENDELEY_CITATION_v3_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"/>
          <w:id w:val="371275603"/>
          <w:placeholder>
            <w:docPart w:val="4783DE97C9BD31419CA208D83B4B28FF"/>
          </w:placeholder>
        </w:sdtPr>
        <w:sdtEndPr>
          <w:rPr>
            <w:color w:val="000000"/>
          </w:rPr>
        </w:sdtEndPr>
        <w:sdtContent>
          <w:r>
            <w:rPr>
              <w:color w:val="000000"/>
            </w:rPr>
            <w:t>(</w:t>
          </w:r>
          <w:commentRangeStart w:id="39"/>
          <w:r>
            <w:rPr>
              <w:color w:val="000000"/>
            </w:rPr>
            <w:t>Wright, 1996</w:t>
          </w:r>
          <w:commentRangeEnd w:id="39"/>
          <w:r>
            <w:rPr>
              <w:rStyle w:val="8"/>
            </w:rPr>
            <w:commentReference w:id="39"/>
          </w:r>
          <w:r>
            <w:rPr>
              <w:color w:val="000000"/>
            </w:rPr>
            <w:t>; Wright et al., 2008)</w:t>
          </w:r>
        </w:sdtContent>
      </w:sdt>
      <w:r>
        <w:rPr>
          <w:color w:val="000000"/>
        </w:rPr>
        <w:t xml:space="preserve">, the limits of its capabilities should be considered. The cross-corr function from the package warbleR in R generates correlation coefficients by sliding one spectrogram over another and comparing amplitudes across each call </w:t>
      </w:r>
      <w:sdt>
        <w:sdtPr>
          <w:rPr>
            <w:color w:val="000000"/>
          </w:rPr>
          <w:tag w:val="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"/>
          <w:id w:val="-1667321979"/>
          <w:placeholder>
            <w:docPart w:val="DefaultPlaceholder_-1854013440"/>
          </w:placeholder>
        </w:sdtPr>
        <w:sdtEndPr>
          <w:rPr>
            <w:color w:val="000000"/>
          </w:rPr>
        </w:sdtEndPr>
        <w:sdtContent>
          <w:r>
            <w:rPr>
              <w:rFonts w:eastAsia="Times New Roman"/>
              <w:color w:val="000000"/>
            </w:rPr>
            <w:t>(Clark et al., 1987; Araya-Salas and Smith-Vidaurre, 2017; Sawant et al., 2022)</w:t>
          </w:r>
        </w:sdtContent>
      </w:sdt>
      <w:r>
        <w:rPr>
          <w:color w:val="000000"/>
        </w:rPr>
        <w:t xml:space="preserve">. Thus, when call variants are similar in the same bandwidths being measured, the cross correlation will indicate that the calls are acoustically similar, even if there are visually detectable differences in the overall structure. Although SPCC is considered to be robust to noise, field recordings do contain acoustic interference like insects, other birds, vehicles, agricultural equipment, and animals. We implemented a bandpass filter to remove high and low frequency noise but were unable to eliminate masking noise within the same range as the calls themselves. </w:t>
      </w:r>
    </w:p>
    <w:p>
      <w:pPr>
        <w:spacing w:after="240"/>
      </w:pPr>
      <w:r>
        <w:t xml:space="preserve">Several other parrot species have been found to exhibit vocal dialects in addition to yellow-naped amazons, including the Australian ringneck parrot, </w:t>
      </w:r>
      <w:r>
        <w:rPr>
          <w:i/>
          <w:iCs/>
        </w:rPr>
        <w:t xml:space="preserve">Barnardius zonariu </w:t>
      </w:r>
      <w:sdt>
        <w:sdtPr>
          <w:rPr>
            <w:iCs/>
            <w:color w:val="000000"/>
          </w:rPr>
          <w:tag w:val="MENDELEY_CITATION_v3_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"/>
          <w:id w:val="-2068715677"/>
          <w:placeholder>
            <w:docPart w:val="DefaultPlaceholder_-1854013440"/>
          </w:placeholder>
        </w:sdtPr>
        <w:sdtEndPr>
          <w:rPr>
            <w:iCs w:val="0"/>
            <w:color w:val="000000"/>
          </w:rPr>
        </w:sdtEndPr>
        <w:sdtContent>
          <w:r>
            <w:rPr>
              <w:color w:val="000000"/>
            </w:rPr>
            <w:t>(Baker, 2000)</w:t>
          </w:r>
        </w:sdtContent>
      </w:sdt>
      <w:r>
        <w:t xml:space="preserve">; galah, </w:t>
      </w:r>
      <w:r>
        <w:rPr>
          <w:i/>
          <w:iCs/>
        </w:rPr>
        <w:t>Eolophus roseicapillus</w:t>
      </w:r>
      <w:r>
        <w:t xml:space="preserve"> </w:t>
      </w:r>
      <w:sdt>
        <w:sdtPr>
          <w:rPr>
            <w:color w:val="000000"/>
          </w:rPr>
          <w:tag w:val="MENDELEY_CITATION_v3_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"/>
          <w:id w:val="-1403137970"/>
          <w:placeholder>
            <w:docPart w:val="DefaultPlaceholder_-1854013440"/>
          </w:placeholder>
        </w:sdtPr>
        <w:sdtEndPr>
          <w:rPr>
            <w:color w:val="000000"/>
          </w:rPr>
        </w:sdtEndPr>
        <w:sdtContent>
          <w:r>
            <w:rPr>
              <w:color w:val="000000"/>
            </w:rPr>
            <w:t>(Baker, 2003)</w:t>
          </w:r>
        </w:sdtContent>
      </w:sdt>
      <w:r>
        <w:t xml:space="preserve">; Australian palm cockatoo, </w:t>
      </w:r>
      <w:r>
        <w:rPr>
          <w:i/>
          <w:iCs/>
        </w:rPr>
        <w:t xml:space="preserve">Probosciger aterrimus </w:t>
      </w:r>
      <w:sdt>
        <w:sdtPr>
          <w:rPr>
            <w:iCs/>
            <w:color w:val="000000"/>
          </w:rPr>
          <w:tag w:val="MENDELEY_CITATION_v3_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"/>
          <w:id w:val="537240749"/>
          <w:placeholder>
            <w:docPart w:val="DefaultPlaceholder_-1854013440"/>
          </w:placeholder>
        </w:sdtPr>
        <w:sdtEndPr>
          <w:rPr>
            <w:iCs w:val="0"/>
            <w:color w:val="000000"/>
          </w:rPr>
        </w:sdtEndPr>
        <w:sdtContent>
          <w:r>
            <w:rPr>
              <w:color w:val="000000"/>
            </w:rPr>
            <w:t>(Keighley et al., 2017)</w:t>
          </w:r>
        </w:sdtContent>
      </w:sdt>
      <w:r>
        <w:t xml:space="preserve">; Cuban parrot, </w:t>
      </w:r>
      <w:r>
        <w:rPr>
          <w:i/>
          <w:iCs/>
        </w:rPr>
        <w:t>Amazona leucocephala</w:t>
      </w:r>
      <w:r>
        <w:t xml:space="preserve"> </w:t>
      </w:r>
      <w:sdt>
        <w:sdtPr>
          <w:rPr>
            <w:color w:val="000000"/>
          </w:rPr>
          <w:tag w:val="MENDELEY_CITATION_v3_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"/>
          <w:id w:val="547041849"/>
          <w:placeholder>
            <w:docPart w:val="DefaultPlaceholder_-1854013440"/>
          </w:placeholder>
        </w:sdtPr>
        <w:sdtEndPr>
          <w:rPr>
            <w:color w:val="000000"/>
          </w:rPr>
        </w:sdtEndPr>
        <w:sdtContent>
          <w:r>
            <w:rPr>
              <w:rFonts w:eastAsia="Times New Roman"/>
              <w:color w:val="000000"/>
            </w:rPr>
            <w:t>(Reynolds and Hayes, 2010)</w:t>
          </w:r>
        </w:sdtContent>
      </w:sdt>
      <w:r>
        <w:t xml:space="preserve">; and invasive populations of the monk parakeet, </w:t>
      </w:r>
      <w:r>
        <w:rPr>
          <w:i/>
          <w:iCs/>
        </w:rPr>
        <w:t xml:space="preserve">Myiopsitta monachus </w:t>
      </w:r>
      <w:r>
        <w:t>(</w:t>
      </w:r>
      <w:commentRangeStart w:id="40"/>
      <w:r>
        <w:t>but</w:t>
      </w:r>
      <w:commentRangeEnd w:id="40"/>
      <w:r>
        <w:rPr>
          <w:rStyle w:val="8"/>
        </w:rPr>
        <w:commentReference w:id="40"/>
      </w:r>
      <w:r>
        <w:t xml:space="preserve"> see </w:t>
      </w:r>
      <w:sdt>
        <w:sdtPr>
          <w:rPr>
            <w:color w:val="000000"/>
          </w:rPr>
          <w:tag w:val="MENDELEY_CITATION_v3_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"/>
          <w:id w:val="-1522919984"/>
          <w:placeholder>
            <w:docPart w:val="DefaultPlaceholder_-1854013440"/>
          </w:placeholder>
        </w:sdtPr>
        <w:sdtEndPr>
          <w:rPr>
            <w:color w:val="000000"/>
          </w:rPr>
        </w:sdtEndPr>
        <w:sdtContent>
          <w:r>
            <w:rPr>
              <w:color w:val="000000"/>
            </w:rPr>
            <w:t>(Smith-Vidaurre et al., 2021)</w:t>
          </w:r>
        </w:sdtContent>
      </w:sdt>
      <w:r>
        <w:t xml:space="preserve"> for evidence of different patterns in native populations)</w:t>
      </w:r>
      <w:r>
        <w:rPr>
          <w:i/>
          <w:iCs/>
        </w:rPr>
        <w:t xml:space="preserve"> </w:t>
      </w:r>
      <w:sdt>
        <w:sdtPr>
          <w:rPr>
            <w:iCs/>
            <w:color w:val="000000"/>
          </w:rPr>
          <w:tag w:val="MENDELEY_CITATION_v3_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"/>
          <w:id w:val="623812934"/>
          <w:placeholder>
            <w:docPart w:val="DefaultPlaceholder_-1854013440"/>
          </w:placeholder>
        </w:sdtPr>
        <w:sdtEndPr>
          <w:rPr>
            <w:iCs w:val="0"/>
            <w:color w:val="000000"/>
          </w:rPr>
        </w:sdtEndPr>
        <w:sdtContent>
          <w:r>
            <w:rPr>
              <w:color w:val="000000"/>
            </w:rPr>
            <w:t>(Buhrman-Deever et al., 2007)</w:t>
          </w:r>
        </w:sdtContent>
      </w:sdt>
      <w:r>
        <w:t xml:space="preserve">. There is little understanding as to why parrot species exhibit vocal dialects, but several hypotheses have been formed to explain their function. Podos and Warren </w:t>
      </w:r>
      <w:sdt>
        <w:sdtPr>
          <w:rPr>
            <w:color w:val="000000"/>
          </w:rPr>
          <w:tag w:val="MENDELEY_CITATION_v3_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"/>
          <w:id w:val="-1676419888"/>
          <w:placeholder>
            <w:docPart w:val="DefaultPlaceholder_-1854013440"/>
          </w:placeholder>
        </w:sdtPr>
        <w:sdtEndPr>
          <w:rPr>
            <w:color w:val="000000"/>
          </w:rPr>
        </w:sdtEndPr>
        <w:sdtContent>
          <w:r>
            <w:rPr>
              <w:rFonts w:eastAsia="Times New Roman"/>
              <w:color w:val="000000"/>
            </w:rPr>
            <w:t>(Podos and Warren, 2007)</w:t>
          </w:r>
        </w:sdtContent>
      </w:sdt>
      <w:r>
        <w:t xml:space="preserve"> postulate that female preference for local call types is a driver of acoustic divergence. In this case, female sexual preference for males with a local trait would result in some level of genetic divergence between populations </w:t>
      </w:r>
      <w:sdt>
        <w:sdtPr>
          <w:rPr>
            <w:color w:val="000000"/>
          </w:rPr>
          <w:tag w:val="MENDELEY_CITATION_v3_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"/>
          <w:id w:val="-915783502"/>
          <w:placeholder>
            <w:docPart w:val="DefaultPlaceholder_-1854013440"/>
          </w:placeholder>
        </w:sdtPr>
        <w:sdtEndPr>
          <w:rPr>
            <w:color w:val="000000"/>
          </w:rPr>
        </w:sdtEndPr>
        <w:sdtContent>
          <w:r>
            <w:rPr>
              <w:color w:val="000000"/>
            </w:rPr>
            <w:t>(Wilkins et al., 2013)</w:t>
          </w:r>
        </w:sdtContent>
      </w:sdt>
      <w:r>
        <w:t xml:space="preserve">. A study by Wright and Wilkinson reported no genetic correlation with yellow-naped amazon contact calls, stating instead that individuals exhibited high dispersal across dialect boundaries </w:t>
      </w:r>
      <w:sdt>
        <w:sdtPr>
          <w:rPr>
            <w:color w:val="000000"/>
          </w:rPr>
          <w:tag w:val="MENDELEY_CITATION_v3_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"/>
          <w:id w:val="-1780402675"/>
          <w:placeholder>
            <w:docPart w:val="DefaultPlaceholder_-1854013440"/>
          </w:placeholder>
        </w:sdtPr>
        <w:sdtEndPr>
          <w:rPr>
            <w:color w:val="000000"/>
          </w:rPr>
        </w:sdtEndPr>
        <w:sdtContent>
          <w:r>
            <w:rPr>
              <w:rFonts w:eastAsia="Times New Roman"/>
              <w:color w:val="000000"/>
            </w:rPr>
            <w:t>(Wright and Wilkinson, 2001)</w:t>
          </w:r>
        </w:sdtContent>
      </w:sdt>
      <w:r>
        <w:t xml:space="preserve">. Parrots may also exhibit vocal dialect as a badge or signal of group affiliation and familiarity </w:t>
      </w:r>
      <w:sdt>
        <w:sdtPr>
          <w:rPr>
            <w:color w:val="000000"/>
          </w:rPr>
          <w:tag w:val="MENDELEY_CITATION_v3_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"/>
          <w:id w:val="244541975"/>
          <w:placeholder>
            <w:docPart w:val="DefaultPlaceholder_-1854013440"/>
          </w:placeholder>
        </w:sdtPr>
        <w:sdtEndPr>
          <w:rPr>
            <w:color w:val="000000"/>
          </w:rPr>
        </w:sdtEndPr>
        <w:sdtContent>
          <w:r>
            <w:rPr>
              <w:color w:val="000000"/>
            </w:rPr>
            <w:t>(Sewall et al., 2016)</w:t>
          </w:r>
        </w:sdtContent>
      </w:sdt>
      <w:r>
        <w:t xml:space="preserve">. Alternatively, geographic variation as seen in dialects could be a consequence of cultural drift, when individuals learning calls make copying errors </w:t>
      </w:r>
      <w:sdt>
        <w:sdtPr>
          <w:rPr>
            <w:color w:val="000000"/>
          </w:rPr>
          <w:tag w:val="MENDELEY_CITATION_v3_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"/>
          <w:id w:val="-1896890842"/>
          <w:placeholder>
            <w:docPart w:val="DefaultPlaceholder_-1854013440"/>
          </w:placeholder>
        </w:sdtPr>
        <w:sdtEndPr>
          <w:rPr>
            <w:color w:val="000000"/>
          </w:rPr>
        </w:sdtEndPr>
        <w:sdtContent>
          <w:r>
            <w:rPr>
              <w:rFonts w:eastAsia="Times New Roman"/>
              <w:color w:val="000000"/>
            </w:rPr>
            <w:t>(Podos and Warren, 2007)</w:t>
          </w:r>
        </w:sdtContent>
      </w:sdt>
      <w:r>
        <w:t xml:space="preserve">. </w:t>
      </w:r>
    </w:p>
    <w:p>
      <w:pPr>
        <w:spacing w:after="240"/>
      </w:pPr>
      <w:r>
        <w:rPr>
          <w:color w:val="000000"/>
        </w:rPr>
        <w:t xml:space="preserve">Overall, yellow-naped amazon vocal dialect shows evidence of cultural drift. In general, we noticed that yellow-naped amazon contact calls exhibit some similar spectrographic structures in different call variants across the range, like the presence of gaps within a call, frequency shifts, and differences in duration. </w:t>
      </w:r>
      <w:r>
        <w:t>We observed that neighboring call types exhibit subtle differences in acoustic structure as opposed to whole-structure change. In conjunction, these facts suggest that call variants have a common origin, and that variation is a result of imperfect learning</w:t>
      </w:r>
      <w:ins w:id="1100" w:author="Timothy Wright" w:date="2023-05-17T09:20:00Z">
        <w:r>
          <w:rPr/>
          <w:t xml:space="preserve"> and cultural drift</w:t>
        </w:r>
      </w:ins>
      <w:r>
        <w:t xml:space="preserve">. Previous temporal studies by Wright </w:t>
      </w:r>
      <w:r>
        <w:rPr>
          <w:i/>
          <w:iCs/>
        </w:rPr>
        <w:t>et al.</w:t>
      </w:r>
      <w:r>
        <w:t xml:space="preserve"> on yellow-naped amazons in Costa Rica also lend credence to the cultural drift hypothesis </w:t>
      </w:r>
      <w:sdt>
        <w:sdtPr>
          <w:rPr>
            <w:color w:val="000000"/>
          </w:rPr>
          <w:tag w:val="MENDELEY_CITATION_v3_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"/>
          <w:id w:val="1536854252"/>
          <w:placeholder>
            <w:docPart w:val="C8E52EA6DE65B44994CEA34C588519C1"/>
          </w:placeholder>
        </w:sdtPr>
        <w:sdtEndPr>
          <w:rPr>
            <w:color w:val="000000"/>
          </w:rPr>
        </w:sdtEndPr>
        <w:sdtContent>
          <w:r>
            <w:rPr>
              <w:color w:val="000000"/>
            </w:rPr>
            <w:t>(Wright et al., 2008)</w:t>
          </w:r>
        </w:sdtContent>
      </w:sdt>
      <w:r>
        <w:rPr>
          <w:color w:val="000000"/>
        </w:rPr>
        <w:t xml:space="preserve"> C. Dahlin et al in prep)</w:t>
      </w:r>
      <w:r>
        <w:t xml:space="preserve">. Additionally, there is support for the social identification hypothesis when call variants are examined on a smaller scale. Previously, Wright found that neighboring dialects exhibited marked differences. If dialects were solely a result of cultural drift, neighboring call types would show a strong tendency to be more similar and show clinal variation across the range. The absence of strong clinal patterns suggest that there is some selection for neighboring populations to produce acoustically distinct call types, consistent with the hypothesis that calls function for group </w:t>
      </w:r>
      <w:commentRangeStart w:id="41"/>
      <w:r>
        <w:t>identification</w:t>
      </w:r>
      <w:commentRangeEnd w:id="41"/>
      <w:r>
        <w:rPr>
          <w:rStyle w:val="8"/>
        </w:rPr>
        <w:commentReference w:id="41"/>
      </w:r>
      <w:r>
        <w:t xml:space="preserve">. </w:t>
      </w:r>
    </w:p>
    <w:p>
      <w:pPr>
        <w:spacing w:after="240"/>
      </w:pPr>
      <w:r>
        <w:t xml:space="preserve">Several birds in our dataset exhibited more than one call variant. In most cases of bilingualism there appeared a dominant call type used with high frequency by an individual, and another type which a bird would emit rarely. Wright reported the infrequent occurrence of bilingual birds in Costa Rica during his 1994 survey, and Wright </w:t>
      </w:r>
      <w:r>
        <w:rPr>
          <w:i/>
          <w:iCs/>
        </w:rPr>
        <w:t>et al.</w:t>
      </w:r>
      <w:r>
        <w:t xml:space="preserve"> observed them infrequently in Costa Rica during their 2005 survey </w:t>
      </w:r>
      <w:sdt>
        <w:sdtPr>
          <w:rPr>
            <w:color w:val="000000"/>
          </w:rPr>
          <w:tag w:val="MENDELEY_CITATION_v3_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"/>
          <w:id w:val="1965222703"/>
          <w:placeholder>
            <w:docPart w:val="B74C0B25ECE50B43A1C99DEE68413F73"/>
          </w:placeholder>
        </w:sdtPr>
        <w:sdtEndPr>
          <w:rPr>
            <w:color w:val="000000"/>
          </w:rPr>
        </w:sdtEndPr>
        <w:sdtContent>
          <w:r>
            <w:rPr>
              <w:color w:val="000000"/>
            </w:rPr>
            <w:t>(Wright, 1996; Wright et al., 2005)</w:t>
          </w:r>
        </w:sdtContent>
      </w:sdt>
      <w:r>
        <w:t xml:space="preserve">. Bilingualism may exist in these populations to facilitate individual movement between social groups during fission and fusion. If, during foraging, individuals encounter conspecifics that give a different call type, learning the additional call type might increase foraging success and enhance protection provided by group membership.   </w:t>
      </w:r>
    </w:p>
    <w:p>
      <w:pPr>
        <w:spacing w:after="240"/>
        <w:rPr>
          <w:b/>
          <w:bCs/>
        </w:rPr>
      </w:pPr>
      <w:r>
        <w:rPr>
          <w:b/>
          <w:bCs/>
        </w:rPr>
        <w:t>4.2</w:t>
      </w:r>
      <w:r>
        <w:rPr>
          <w:b/>
          <w:bCs/>
        </w:rPr>
        <w:tab/>
      </w:r>
      <w:r>
        <w:rPr>
          <w:b/>
          <w:bCs/>
        </w:rPr>
        <w:t>Regional patterns and implications for cultural evolution</w:t>
      </w:r>
    </w:p>
    <w:p>
      <w:pPr>
        <w:spacing w:after="240"/>
      </w:pPr>
      <w:r>
        <w:t xml:space="preserve">Yellow-naped amazon populations currently occur in regional clusters across their range with few or no birds in between, due to rapid population declines </w:t>
      </w:r>
      <w:sdt>
        <w:sdtPr>
          <w:rPr>
            <w:color w:val="000000"/>
          </w:rPr>
          <w:tag w:val="MENDELEY_CITATION_v3_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"/>
          <w:id w:val="-100793544"/>
          <w:placeholder>
            <w:docPart w:val="2FBF89FB40BB2B4B8DE6EDFE3B2DE2DB"/>
          </w:placeholder>
        </w:sdtPr>
        <w:sdtEndPr>
          <w:rPr>
            <w:color w:val="000000"/>
          </w:rPr>
        </w:sdtEndPr>
        <w:sdtContent>
          <w:r>
            <w:rPr>
              <w:color w:val="000000"/>
            </w:rPr>
            <w:t>(Dupin et al., 2020)</w:t>
          </w:r>
        </w:sdtContent>
      </w:sdt>
      <w:r>
        <w:rPr>
          <w:color w:val="000000"/>
        </w:rPr>
        <w:t>. This geographic isolation may serve to enhance the mosaic pattern of call distribution, however, there is no reason to believe that the current call types have arisen due to this recent isolation. Rather, it se</w:t>
      </w:r>
      <w:ins w:id="1101" w:author="Dahlin-Schuster, Christine R" w:date="2023-05-23T15:41:00Z">
        <w:r>
          <w:rPr>
            <w:color w:val="000000"/>
          </w:rPr>
          <w:t>e</w:t>
        </w:r>
      </w:ins>
      <w:r>
        <w:rPr>
          <w:color w:val="000000"/>
        </w:rPr>
        <w:t xml:space="preserve">ms more likely that call types predate this isolation, as some of the earliest recordings from this region show distinct regional variants (see Wright and Wilkinson 2001). </w:t>
      </w:r>
      <w:r>
        <w:t xml:space="preserve">In southern Nicaragua and Costa Rica, where yellow-naped amazon populations are more contiguous, many variants are restricted to a certain geographic area, while others </w:t>
      </w:r>
      <w:del w:id="1102" w:author="Dahlin-Schuster, Christine R" w:date="2023-05-23T15:41:00Z">
        <w:r>
          <w:rPr/>
          <w:delText xml:space="preserve">appear </w:delText>
        </w:r>
      </w:del>
      <w:r>
        <w:t xml:space="preserve">are currently more widespread. In the northern-most country of Mexico, yellow-naped amazons are much more </w:t>
      </w:r>
      <w:del w:id="1103" w:author="Timothy Wright" w:date="2023-05-17T09:22:00Z">
        <w:r>
          <w:rPr/>
          <w:delText xml:space="preserve">sparsely </w:delText>
        </w:r>
      </w:del>
      <w:ins w:id="1104" w:author="Timothy Wright" w:date="2023-05-17T09:22:00Z">
        <w:r>
          <w:rPr/>
          <w:t xml:space="preserve">patchily </w:t>
        </w:r>
      </w:ins>
      <w:r>
        <w:t xml:space="preserve">distributed, which may explain why call types exhibit almost no acoustic </w:t>
      </w:r>
      <w:commentRangeStart w:id="42"/>
      <w:commentRangeStart w:id="43"/>
      <w:commentRangeStart w:id="44"/>
      <w:r>
        <w:t>overlap</w:t>
      </w:r>
      <w:commentRangeEnd w:id="42"/>
      <w:r>
        <w:rPr>
          <w:rStyle w:val="8"/>
        </w:rPr>
        <w:commentReference w:id="42"/>
      </w:r>
      <w:commentRangeEnd w:id="43"/>
      <w:r>
        <w:rPr>
          <w:rStyle w:val="8"/>
        </w:rPr>
        <w:commentReference w:id="43"/>
      </w:r>
      <w:commentRangeEnd w:id="44"/>
      <w:r>
        <w:rPr>
          <w:rStyle w:val="8"/>
        </w:rPr>
        <w:commentReference w:id="44"/>
      </w:r>
      <w:r>
        <w:t xml:space="preserve">. </w:t>
      </w:r>
    </w:p>
    <w:p>
      <w:pPr>
        <w:spacing w:after="240"/>
      </w:pPr>
      <w:r>
        <w:t xml:space="preserve">Though we were able to sample </w:t>
      </w:r>
      <w:del w:id="1105" w:author="Dahlin-Schuster, Christine R" w:date="2023-05-23T15:42:00Z">
        <w:r>
          <w:rPr/>
          <w:delText xml:space="preserve">the majority of </w:delText>
        </w:r>
      </w:del>
      <w:ins w:id="1106" w:author="Timothy Wright" w:date="2023-05-17T09:22:00Z">
        <w:r>
          <w:rPr/>
          <w:t xml:space="preserve">populations </w:t>
        </w:r>
      </w:ins>
      <w:ins w:id="1107" w:author="Timothy Wright" w:date="2023-05-17T09:22:00Z">
        <w:del w:id="1108" w:author="Dahlin-Schuster, Christine R" w:date="2023-05-23T15:42:00Z">
          <w:r>
            <w:rPr/>
            <w:delText xml:space="preserve">is </w:delText>
          </w:r>
        </w:del>
      </w:ins>
      <w:del w:id="1109" w:author="Dahlin-Schuster, Christine R" w:date="2023-05-23T15:42:00Z">
        <w:r>
          <w:rPr/>
          <w:delText>the</w:delText>
        </w:r>
      </w:del>
      <w:ins w:id="1110" w:author="Dahlin-Schuster, Christine R" w:date="2023-05-23T15:42:00Z">
        <w:r>
          <w:rPr/>
          <w:t>across the</w:t>
        </w:r>
      </w:ins>
      <w:r>
        <w:t xml:space="preserve"> </w:t>
      </w:r>
      <w:del w:id="1111" w:author="Timothy Wright" w:date="2023-05-17T09:22:00Z">
        <w:r>
          <w:rPr/>
          <w:delText xml:space="preserve">native </w:delText>
        </w:r>
      </w:del>
      <w:r>
        <w:t>yellow-naped amazon</w:t>
      </w:r>
      <w:ins w:id="1112" w:author="Dahlin-Schuster, Christine R" w:date="2023-05-23T15:42:00Z">
        <w:r>
          <w:rPr/>
          <w:t>s</w:t>
        </w:r>
      </w:ins>
      <w:r>
        <w:t xml:space="preserve"> range, there are several regions we were unable to survey due t</w:t>
      </w:r>
      <w:ins w:id="1113" w:author="Dahlin-Schuster, Christine R" w:date="2023-05-23T15:42:00Z">
        <w:r>
          <w:rPr/>
          <w:t xml:space="preserve">to </w:t>
        </w:r>
      </w:ins>
      <w:r>
        <w:t xml:space="preserve">ime, manpower, and safety limitations. These regions include the country of El Salvador, the southeastern Caribbean region of Honduras, and the northwestern Caribbean region of Nicaragua. Although we were not able to record birds in these areas, we believe that our data is still an accurate representation of the pattern of vocal variation across the range as we were able to sample populations at the northern- and southern-most bounds. A study by Herrera and colleagues in El Salvador suggest there are an estimated 250 yellow-naped amazons in the country </w:t>
      </w:r>
      <w:sdt>
        <w:sdtPr>
          <w:rPr>
            <w:color w:val="000000"/>
          </w:rPr>
          <w:tag w:val="MENDELEY_CITATION_v3_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"/>
          <w:id w:val="-1370991659"/>
          <w:placeholder>
            <w:docPart w:val="46A479C4305B404D8D49419778D77607"/>
          </w:placeholder>
        </w:sdtPr>
        <w:sdtEndPr>
          <w:rPr>
            <w:color w:val="000000"/>
          </w:rPr>
        </w:sdtEndPr>
        <w:sdtContent>
          <w:r>
            <w:rPr>
              <w:color w:val="000000"/>
            </w:rPr>
            <w:t>(2020).</w:t>
          </w:r>
        </w:sdtContent>
      </w:sdt>
      <w:r>
        <w:t xml:space="preserve"> It is also likely that some healthy populations remain in the large, unsampled regions of Nicaragua and Honduras where forests are relatively intact and human populations are smaller. Future yellow-naped amazon dialect studies should focus on evaluating the temporal and geographic stability of variants across the range, including those unsampled populations.</w:t>
      </w:r>
    </w:p>
    <w:p>
      <w:pPr>
        <w:spacing w:after="240"/>
        <w:rPr>
          <w:b/>
          <w:bCs/>
        </w:rPr>
      </w:pPr>
      <w:r>
        <w:rPr>
          <w:b/>
          <w:bCs/>
        </w:rPr>
        <w:t>4.3</w:t>
      </w:r>
      <w:r>
        <w:rPr>
          <w:b/>
          <w:bCs/>
        </w:rPr>
        <w:tab/>
      </w:r>
      <w:r>
        <w:rPr>
          <w:b/>
          <w:bCs/>
        </w:rPr>
        <w:t>Summary and future directions</w:t>
      </w:r>
    </w:p>
    <w:p>
      <w:pPr>
        <w:spacing w:after="240"/>
      </w:pPr>
      <w:r>
        <w:t xml:space="preserve">Our </w:t>
      </w:r>
      <w:del w:id="1114" w:author="Timothy Wright" w:date="2023-05-17T09:24:00Z">
        <w:r>
          <w:rPr/>
          <w:delText xml:space="preserve">catalog </w:delText>
        </w:r>
      </w:del>
      <w:ins w:id="1115" w:author="Timothy Wright" w:date="2023-05-17T09:24:00Z">
        <w:r>
          <w:rPr/>
          <w:t xml:space="preserve">cultural atlas </w:t>
        </w:r>
      </w:ins>
      <w:r>
        <w:t xml:space="preserve">of vocal variation in contact calls across the range of the yellow naped amazon supports the </w:t>
      </w:r>
      <w:del w:id="1116" w:author="Timothy Wright" w:date="2023-05-17T09:24:00Z">
        <w:r>
          <w:rPr/>
          <w:delText xml:space="preserve">idea </w:delText>
        </w:r>
      </w:del>
      <w:ins w:id="1117" w:author="Timothy Wright" w:date="2023-05-17T09:24:00Z">
        <w:r>
          <w:rPr/>
          <w:t xml:space="preserve">hypothesis </w:t>
        </w:r>
      </w:ins>
      <w:r>
        <w:t xml:space="preserve">that vocal dialects are present across the range. This result suggests that the factors that give rise to, and maintain, vocal dialects are inherent to the social structure and communication system of this species. Our observation of repeated structural similarities in geographically distinct acoustic variants suggests that calls may have diversified from a shared basic structure through the occurrence of learning errors and their subsequent cultural transmission in populations. These regional variants may then be maintained by a tendency towards philopatry and selection towards matching regional variants to enhance group identification, </w:t>
      </w:r>
      <w:commentRangeStart w:id="45"/>
      <w:r>
        <w:t xml:space="preserve">as suggested by playback responses of dialect variants of another vocalization type, pair duets </w:t>
      </w:r>
      <w:sdt>
        <w:sdtPr>
          <w:rPr>
            <w:color w:val="000000"/>
          </w:rPr>
          <w:tag w:val="MENDELEY_CITATION_v3_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"/>
          <w:id w:val="-928201104"/>
          <w:placeholder>
            <w:docPart w:val="DefaultPlaceholder_-1854013440"/>
          </w:placeholder>
        </w:sdtPr>
        <w:sdtEndPr>
          <w:rPr>
            <w:color w:val="000000"/>
          </w:rPr>
        </w:sdtEndPr>
        <w:sdtContent>
          <w:r>
            <w:rPr>
              <w:color w:val="000000"/>
            </w:rPr>
            <w:t>(Wright and Dorin, 2001)</w:t>
          </w:r>
        </w:sdtContent>
      </w:sdt>
      <w:r>
        <w:t xml:space="preserve">. </w:t>
      </w:r>
      <w:commentRangeEnd w:id="45"/>
      <w:r>
        <w:rPr>
          <w:rStyle w:val="8"/>
        </w:rPr>
        <w:commentReference w:id="45"/>
      </w:r>
      <w:r>
        <w:t xml:space="preserve">Recent isolation of populations may reinforce these tendencies. Future studies on yellow-naped amazons could examine functional responses to dialect variants of contact calls, potentially in reintroduced populations that lack local dialect types. Overall, our study contributes to the growing body of evidence that yellow-naped amazons are a useful model species for understanding the functions of vocal learning and the evolution of vocal dialects.  </w:t>
      </w:r>
    </w:p>
    <w:p>
      <w:pPr>
        <w:spacing w:after="240"/>
        <w:rPr>
          <w:b/>
          <w:bCs/>
        </w:rPr>
      </w:pPr>
      <w:r>
        <w:rPr>
          <w:b/>
          <w:bCs/>
        </w:rPr>
        <w:t>5</w:t>
      </w:r>
      <w:r>
        <w:rPr>
          <w:b/>
          <w:bCs/>
        </w:rPr>
        <w:tab/>
      </w:r>
      <w:r>
        <w:rPr>
          <w:b/>
          <w:bCs/>
        </w:rPr>
        <w:t>Conflict of Interest</w:t>
      </w:r>
    </w:p>
    <w:p>
      <w:pPr>
        <w:spacing w:after="240"/>
      </w:pPr>
      <w:r>
        <w:t>The authors declare that the research was conducted in absence of any commercial or financial relationships that could be construed as a potential conflict of interest.</w:t>
      </w:r>
    </w:p>
    <w:p>
      <w:pPr>
        <w:spacing w:after="240"/>
        <w:rPr>
          <w:b/>
          <w:bCs/>
        </w:rPr>
      </w:pPr>
      <w:r>
        <w:rPr>
          <w:b/>
          <w:bCs/>
        </w:rPr>
        <w:t>6</w:t>
      </w:r>
      <w:r>
        <w:rPr>
          <w:b/>
          <w:bCs/>
        </w:rPr>
        <w:tab/>
      </w:r>
      <w:r>
        <w:rPr>
          <w:b/>
          <w:bCs/>
        </w:rPr>
        <w:t>Author Contributions</w:t>
      </w:r>
    </w:p>
    <w:p>
      <w:pPr>
        <w:spacing w:after="240"/>
      </w:pPr>
      <w:commentRangeStart w:id="46"/>
      <w:commentRangeStart w:id="47"/>
      <w:commentRangeStart w:id="48"/>
      <w:r>
        <w:t xml:space="preserve">Molly K. Genes </w:t>
      </w:r>
      <w:commentRangeEnd w:id="46"/>
      <w:r>
        <w:rPr>
          <w:rStyle w:val="8"/>
        </w:rPr>
        <w:commentReference w:id="46"/>
      </w:r>
      <w:commentRangeEnd w:id="47"/>
      <w:r>
        <w:rPr>
          <w:rStyle w:val="8"/>
        </w:rPr>
        <w:commentReference w:id="47"/>
      </w:r>
      <w:commentRangeEnd w:id="48"/>
      <w:r>
        <w:rPr>
          <w:rStyle w:val="8"/>
        </w:rPr>
        <w:commentReference w:id="48"/>
      </w:r>
      <w:r>
        <w:t>(neé Dupin) formulated the questions, collected data, analyzed the data, and wrote the paper; Marcelo Araya-Salas analyzed the data; Christine R. Dahlin collected data and supervised the research; Timothy F. Wright collected data and supervised the research</w:t>
      </w:r>
    </w:p>
    <w:p>
      <w:pPr>
        <w:spacing w:after="240"/>
        <w:rPr>
          <w:b/>
          <w:bCs/>
        </w:rPr>
      </w:pPr>
      <w:r>
        <w:rPr>
          <w:b/>
          <w:bCs/>
        </w:rPr>
        <w:t>7</w:t>
      </w:r>
      <w:r>
        <w:rPr>
          <w:b/>
          <w:bCs/>
        </w:rPr>
        <w:tab/>
      </w:r>
      <w:r>
        <w:rPr>
          <w:b/>
          <w:bCs/>
        </w:rPr>
        <w:t xml:space="preserve">Funding </w:t>
      </w:r>
    </w:p>
    <w:p>
      <w:pPr>
        <w:spacing w:after="240"/>
      </w:pPr>
      <w:r>
        <w:t>This research was funded by the World Parrot Trust (grant date April 2018), and New Mexico State University’s College of Arts and Sciences.</w:t>
      </w:r>
    </w:p>
    <w:p>
      <w:pPr>
        <w:spacing w:after="240"/>
        <w:rPr>
          <w:rFonts w:cs="Times New Roman"/>
          <w:b/>
          <w:bCs/>
        </w:rPr>
      </w:pPr>
      <w:r>
        <w:rPr>
          <w:rFonts w:cs="Times New Roman"/>
          <w:b/>
          <w:bCs/>
        </w:rPr>
        <w:t>8</w:t>
      </w:r>
      <w:r>
        <w:rPr>
          <w:rFonts w:cs="Times New Roman"/>
          <w:b/>
          <w:bCs/>
        </w:rPr>
        <w:tab/>
      </w:r>
      <w:r>
        <w:rPr>
          <w:rFonts w:cs="Times New Roman"/>
          <w:b/>
          <w:bCs/>
        </w:rPr>
        <w:t>Acknowledgements</w:t>
      </w:r>
    </w:p>
    <w:p>
      <w:pPr>
        <w:spacing w:after="240"/>
      </w:pPr>
      <w:r>
        <w:t>We are very grateful to the colleagues that aided in the collection field data between 2016 and 2019: Alyssa Trimeloni, Dr. Grace Smith-Vidaurre, Dominique Hellmich, Lorena Cabada-Gomez, Carlos Campos, Dr. James Gilardi, Sam Williams and the Macaw Recovery Network, Eric Anderson, Edith Belen Jimenez Diaz, Cristina Contreras Meda, Candelario Giron Montes, Martín Lezama Lopez, and Cara Dunbar. We would also like to extend a thank you to the following organizations which facilitated in data collection via permission to record on their land: Area de Conservación Guanacaste, La Biosfera de la Encrucijada, and Finca Patrocinio and One Earth Organization. Also, thank you to Theodore Muka, Sophia Lasche, and Adam Hopper for providing feedback and editing.</w:t>
      </w:r>
    </w:p>
    <w:p>
      <w:pPr>
        <w:spacing w:after="240"/>
        <w:rPr>
          <w:rFonts w:cs="Times New Roman"/>
          <w:b/>
          <w:bCs/>
        </w:rPr>
      </w:pPr>
      <w:r>
        <w:rPr>
          <w:rFonts w:cs="Times New Roman"/>
          <w:b/>
          <w:bCs/>
        </w:rPr>
        <w:t>9</w:t>
      </w:r>
      <w:r>
        <w:rPr>
          <w:rFonts w:cs="Times New Roman"/>
          <w:b/>
          <w:bCs/>
        </w:rPr>
        <w:tab/>
      </w:r>
      <w:r>
        <w:rPr>
          <w:rFonts w:cs="Times New Roman"/>
          <w:b/>
          <w:bCs/>
        </w:rPr>
        <w:t>Contribution to the field</w:t>
      </w:r>
    </w:p>
    <w:p>
      <w:pPr>
        <w:spacing w:after="240"/>
        <w:rPr>
          <w:rFonts w:cs="Times New Roman"/>
        </w:rPr>
        <w:sectPr>
          <w:footerReference r:id="rId8" w:type="default"/>
          <w:endnotePr>
            <w:numFmt w:val="decimal"/>
          </w:endnotePr>
          <w:pgSz w:w="12240" w:h="15840"/>
          <w:pgMar w:top="1440" w:right="1440" w:bottom="1440" w:left="1440" w:header="1800" w:footer="1440" w:gutter="0"/>
          <w:lnNumType w:countBy="1" w:restart="continuous"/>
          <w:cols w:space="720" w:num="1"/>
          <w:docGrid w:linePitch="326" w:charSpace="0"/>
        </w:sectPr>
      </w:pPr>
      <w:r>
        <w:rPr>
          <w:rFonts w:cs="Times New Roman"/>
        </w:rPr>
        <w:t xml:space="preserve">Vocal learning research in wild animals has gained momentum over the last several decades, yet the focus of most studies remains on songbird species. </w:t>
      </w:r>
      <w:ins w:id="1118" w:author="Timothy Wright" w:date="2023-05-17T09:27:00Z">
        <w:r>
          <w:rPr>
            <w:rFonts w:cs="Times New Roman"/>
          </w:rPr>
          <w:t>Many of these s</w:t>
        </w:r>
      </w:ins>
      <w:del w:id="1119" w:author="Timothy Wright" w:date="2023-05-17T09:27:00Z">
        <w:r>
          <w:rPr>
            <w:rFonts w:cs="Times New Roman"/>
          </w:rPr>
          <w:delText>S</w:delText>
        </w:r>
      </w:del>
      <w:r>
        <w:rPr>
          <w:rFonts w:cs="Times New Roman"/>
        </w:rPr>
        <w:t>ongbird</w:t>
      </w:r>
      <w:ins w:id="1120" w:author="Timothy Wright" w:date="2023-05-17T09:27:00Z">
        <w:r>
          <w:rPr>
            <w:rFonts w:cs="Times New Roman"/>
          </w:rPr>
          <w:t xml:space="preserve"> </w:t>
        </w:r>
      </w:ins>
      <w:r>
        <w:rPr>
          <w:rFonts w:cs="Times New Roman"/>
        </w:rPr>
        <w:t>s</w:t>
      </w:r>
      <w:ins w:id="1121" w:author="Timothy Wright" w:date="2023-05-17T09:28:00Z">
        <w:r>
          <w:rPr>
            <w:rFonts w:cs="Times New Roman"/>
          </w:rPr>
          <w:t>pecies</w:t>
        </w:r>
      </w:ins>
      <w:r>
        <w:rPr>
          <w:rFonts w:cs="Times New Roman"/>
        </w:rPr>
        <w:t xml:space="preserve">, however, </w:t>
      </w:r>
      <w:ins w:id="1122" w:author="Timothy Wright" w:date="2023-05-17T09:28:00Z">
        <w:r>
          <w:rPr>
            <w:rFonts w:cs="Times New Roman"/>
          </w:rPr>
          <w:t xml:space="preserve">are close-ended learners that </w:t>
        </w:r>
      </w:ins>
      <w:del w:id="1123" w:author="Timothy Wright" w:date="2023-05-17T09:27:00Z">
        <w:r>
          <w:rPr>
            <w:rFonts w:cs="Times New Roman"/>
          </w:rPr>
          <w:delText>are limited in their capabilities when it comes to vocal learning, as there is generally a period after which individuals cannot learn new calls or song</w:delText>
        </w:r>
      </w:del>
      <w:ins w:id="1124" w:author="Timothy Wright" w:date="2023-05-17T09:27:00Z">
        <w:r>
          <w:rPr>
            <w:rFonts w:cs="Times New Roman"/>
          </w:rPr>
          <w:t>learn</w:t>
        </w:r>
      </w:ins>
      <w:ins w:id="1125" w:author="Timothy Wright" w:date="2023-05-17T09:28:00Z">
        <w:r>
          <w:rPr>
            <w:rFonts w:cs="Times New Roman"/>
          </w:rPr>
          <w:t xml:space="preserve"> their songs primarily during an early-life critical period</w:t>
        </w:r>
      </w:ins>
      <w:r>
        <w:rPr>
          <w:rFonts w:cs="Times New Roman"/>
        </w:rPr>
        <w:t xml:space="preserve">. In contrast, many parrot species are known to be open-ended vocal learners, </w:t>
      </w:r>
      <w:del w:id="1126" w:author="Timothy Wright" w:date="2023-05-17T09:28:00Z">
        <w:r>
          <w:rPr>
            <w:rFonts w:cs="Times New Roman"/>
          </w:rPr>
          <w:delText xml:space="preserve">acquiring </w:delText>
        </w:r>
      </w:del>
      <w:ins w:id="1127" w:author="Timothy Wright" w:date="2023-05-17T09:28:00Z">
        <w:r>
          <w:rPr>
            <w:rFonts w:cs="Times New Roman"/>
          </w:rPr>
          <w:t xml:space="preserve">and can acquire </w:t>
        </w:r>
      </w:ins>
      <w:r>
        <w:rPr>
          <w:rFonts w:cs="Times New Roman"/>
        </w:rPr>
        <w:t xml:space="preserve">new </w:t>
      </w:r>
      <w:del w:id="1128" w:author="Timothy Wright" w:date="2023-05-17T09:28:00Z">
        <w:r>
          <w:rPr>
            <w:rFonts w:cs="Times New Roman"/>
          </w:rPr>
          <w:delText>calls and additions to song repertoires</w:delText>
        </w:r>
      </w:del>
      <w:ins w:id="1129" w:author="Timothy Wright" w:date="2023-05-17T09:28:00Z">
        <w:r>
          <w:rPr>
            <w:rFonts w:cs="Times New Roman"/>
          </w:rPr>
          <w:t>vocalizations</w:t>
        </w:r>
      </w:ins>
      <w:r>
        <w:rPr>
          <w:rFonts w:cs="Times New Roman"/>
        </w:rPr>
        <w:t xml:space="preserve"> well into adulthood. Our study on the yellow-naped amazon </w:t>
      </w:r>
      <w:ins w:id="1130" w:author="Timothy Wright" w:date="2023-05-17T09:29:00Z">
        <w:r>
          <w:rPr>
            <w:rFonts w:cs="Times New Roman"/>
          </w:rPr>
          <w:t xml:space="preserve">calls across its range </w:t>
        </w:r>
      </w:ins>
      <w:r>
        <w:rPr>
          <w:rFonts w:cs="Times New Roman"/>
        </w:rPr>
        <w:t>illustrate</w:t>
      </w:r>
      <w:del w:id="1131" w:author="Timothy Wright" w:date="2023-05-17T09:29:00Z">
        <w:r>
          <w:rPr>
            <w:rFonts w:cs="Times New Roman"/>
          </w:rPr>
          <w:delText>s</w:delText>
        </w:r>
      </w:del>
      <w:r>
        <w:rPr>
          <w:rFonts w:cs="Times New Roman"/>
        </w:rPr>
        <w:t xml:space="preserve"> </w:t>
      </w:r>
      <w:del w:id="1132" w:author="Timothy Wright" w:date="2023-05-17T09:29:00Z">
        <w:r>
          <w:rPr>
            <w:rFonts w:cs="Times New Roman"/>
          </w:rPr>
          <w:delText>the remarkable capabilities of a species to differentiate between populations by using different contact calls</w:delText>
        </w:r>
      </w:del>
      <w:ins w:id="1133" w:author="Timothy Wright" w:date="2023-05-17T09:29:00Z">
        <w:r>
          <w:rPr>
            <w:rFonts w:cs="Times New Roman"/>
          </w:rPr>
          <w:t>that the</w:t>
        </w:r>
      </w:ins>
      <w:ins w:id="1134" w:author="Timothy Wright" w:date="2023-05-17T09:30:00Z">
        <w:r>
          <w:rPr>
            <w:rFonts w:cs="Times New Roman"/>
          </w:rPr>
          <w:t xml:space="preserve"> mosaic pattern of discrete vocal variants (e.g. vocal dialects) previously described in one part of the range, are characteristi</w:t>
        </w:r>
      </w:ins>
      <w:ins w:id="1135" w:author="Timothy Wright" w:date="2023-05-17T09:31:00Z">
        <w:r>
          <w:rPr>
            <w:rFonts w:cs="Times New Roman"/>
          </w:rPr>
          <w:t>c of all populations. This suggests that the processes that give rise to these dialects are a general characteristic of the species</w:t>
        </w:r>
      </w:ins>
      <w:r>
        <w:rPr>
          <w:rFonts w:cs="Times New Roman"/>
        </w:rPr>
        <w:t xml:space="preserve">. Additionally, our analyses show that the variants we identified across the range </w:t>
      </w:r>
      <w:del w:id="1136" w:author="Timothy Wright" w:date="2023-05-17T09:31:00Z">
        <w:r>
          <w:rPr>
            <w:rFonts w:cs="Times New Roman"/>
          </w:rPr>
          <w:delText>show general similarities</w:delText>
        </w:r>
      </w:del>
      <w:ins w:id="1137" w:author="Timothy Wright" w:date="2023-05-17T09:31:00Z">
        <w:r>
          <w:rPr>
            <w:rFonts w:cs="Times New Roman"/>
          </w:rPr>
          <w:t>share a basic structure</w:t>
        </w:r>
      </w:ins>
      <w:del w:id="1138" w:author="Timothy Wright" w:date="2023-05-17T09:32:00Z">
        <w:r>
          <w:rPr>
            <w:rFonts w:cs="Times New Roman"/>
          </w:rPr>
          <w:delText>, meaning that yellow-naped amazons are able to recognize slight differences in call structure</w:delText>
        </w:r>
      </w:del>
      <w:ins w:id="1139" w:author="Timothy Wright" w:date="2023-05-17T09:32:00Z">
        <w:r>
          <w:rPr>
            <w:rFonts w:cs="Times New Roman"/>
          </w:rPr>
          <w:t xml:space="preserve"> that has likely been modified in different populations via learning errors and cultural drift</w:t>
        </w:r>
      </w:ins>
      <w:r>
        <w:rPr>
          <w:rFonts w:cs="Times New Roman"/>
        </w:rPr>
        <w:t xml:space="preserve">. </w:t>
      </w:r>
      <w:del w:id="1140" w:author="Timothy Wright" w:date="2023-05-17T09:32:00Z">
        <w:r>
          <w:rPr>
            <w:rFonts w:cs="Times New Roman"/>
          </w:rPr>
          <w:delText>Although songbirds are more easily kept in captive situations,</w:delText>
        </w:r>
      </w:del>
      <w:ins w:id="1141" w:author="Timothy Wright" w:date="2023-05-17T09:32:00Z">
        <w:r>
          <w:rPr>
            <w:rFonts w:cs="Times New Roman"/>
          </w:rPr>
          <w:t xml:space="preserve">More generally, </w:t>
        </w:r>
      </w:ins>
      <w:del w:id="1142" w:author="Timothy Wright" w:date="2023-05-17T09:32:00Z">
        <w:r>
          <w:rPr>
            <w:rFonts w:cs="Times New Roman"/>
          </w:rPr>
          <w:delText xml:space="preserve"> </w:delText>
        </w:r>
      </w:del>
      <w:r>
        <w:rPr>
          <w:rFonts w:cs="Times New Roman"/>
        </w:rPr>
        <w:t xml:space="preserve">wild parrots have abundant </w:t>
      </w:r>
      <w:del w:id="1143" w:author="Timothy Wright" w:date="2023-05-17T09:33:00Z">
        <w:r>
          <w:rPr>
            <w:rFonts w:cs="Times New Roman"/>
          </w:rPr>
          <w:delText xml:space="preserve">untapped </w:delText>
        </w:r>
      </w:del>
      <w:r>
        <w:rPr>
          <w:rFonts w:cs="Times New Roman"/>
        </w:rPr>
        <w:t xml:space="preserve">potential to reveal more about vocal learning processes and </w:t>
      </w:r>
      <w:del w:id="1144" w:author="Timothy Wright" w:date="2023-05-17T09:33:00Z">
        <w:r>
          <w:rPr>
            <w:rFonts w:cs="Times New Roman"/>
          </w:rPr>
          <w:delText>communication processes</w:delText>
        </w:r>
      </w:del>
      <w:ins w:id="1145" w:author="Timothy Wright" w:date="2023-05-17T09:33:00Z">
        <w:r>
          <w:rPr>
            <w:rFonts w:cs="Times New Roman"/>
          </w:rPr>
          <w:t xml:space="preserve">how this form of behavioral plasticity contributes to communication and social </w:t>
        </w:r>
      </w:ins>
      <w:ins w:id="1146" w:author="Timothy Wright" w:date="2023-05-17T09:34:00Z">
        <w:r>
          <w:rPr>
            <w:rFonts w:cs="Times New Roman"/>
          </w:rPr>
          <w:t>interactions</w:t>
        </w:r>
      </w:ins>
      <w:del w:id="1147" w:author="Timothy Wright" w:date="2023-05-17T09:33:00Z">
        <w:r>
          <w:rPr>
            <w:rFonts w:cs="Times New Roman"/>
          </w:rPr>
          <w:delText xml:space="preserve"> than songbirds can afford</w:delText>
        </w:r>
      </w:del>
      <w:r>
        <w:rPr>
          <w:rFonts w:cs="Times New Roman"/>
        </w:rPr>
        <w:t xml:space="preserve">. </w:t>
      </w:r>
      <w:del w:id="1148" w:author="Timothy Wright" w:date="2023-05-17T09:33:00Z">
        <w:r>
          <w:rPr>
            <w:rFonts w:cs="Times New Roman"/>
          </w:rPr>
          <w:delText xml:space="preserve">Thus, we hope that our study encourages other researchers in the field of vocal learning to consider wild parrot populations, such as the yellow-naped amazon, as model species in the future. </w:delText>
        </w:r>
      </w:del>
    </w:p>
    <w:p>
      <w:pPr>
        <w:pStyle w:val="2"/>
        <w:spacing w:after="240"/>
        <w:rPr>
          <w:rFonts w:ascii="Times New Roman" w:hAnsi="Times New Roman" w:cs="Times New Roman"/>
          <w:b/>
          <w:bCs/>
          <w:color w:val="auto"/>
          <w:sz w:val="24"/>
          <w:szCs w:val="24"/>
        </w:rPr>
      </w:pPr>
      <w:r>
        <w:rPr>
          <w:rFonts w:ascii="Times New Roman" w:hAnsi="Times New Roman" w:cs="Times New Roman"/>
          <w:b/>
          <w:bCs/>
          <w:color w:val="auto"/>
          <w:sz w:val="24"/>
          <w:szCs w:val="24"/>
        </w:rPr>
        <w:t>10</w:t>
      </w:r>
      <w:r>
        <w:rPr>
          <w:rFonts w:ascii="Times New Roman" w:hAnsi="Times New Roman" w:cs="Times New Roman"/>
          <w:b/>
          <w:bCs/>
          <w:color w:val="auto"/>
          <w:sz w:val="24"/>
          <w:szCs w:val="24"/>
        </w:rPr>
        <w:tab/>
      </w:r>
      <w:commentRangeStart w:id="49"/>
      <w:r>
        <w:rPr>
          <w:rFonts w:ascii="Times New Roman" w:hAnsi="Times New Roman" w:cs="Times New Roman"/>
          <w:b/>
          <w:bCs/>
          <w:color w:val="auto"/>
          <w:sz w:val="24"/>
          <w:szCs w:val="24"/>
        </w:rPr>
        <w:t>References</w:t>
      </w:r>
      <w:commentRangeEnd w:id="49"/>
      <w:r>
        <w:rPr>
          <w:rStyle w:val="8"/>
          <w:rFonts w:ascii="Times New Roman" w:hAnsi="Times New Roman" w:cs="Times New Roman (Body CS)" w:eastAsiaTheme="minorHAnsi"/>
          <w:color w:val="auto"/>
        </w:rPr>
        <w:commentReference w:id="49"/>
      </w:r>
    </w:p>
    <w:sdt>
      <w:sdtPr>
        <w:tag w:val="MENDELEY_BIBLIOGRAPHY"/>
        <w:id w:val="-1632711902"/>
        <w:placeholder>
          <w:docPart w:val="DefaultPlaceholder_-1854013440"/>
        </w:placeholder>
      </w:sdtPr>
      <w:sdtContent>
        <w:p>
          <w:pPr>
            <w:autoSpaceDE w:val="0"/>
            <w:autoSpaceDN w:val="0"/>
            <w:ind w:hanging="480"/>
            <w:rPr>
              <w:rFonts w:eastAsia="Times New Roman"/>
            </w:rPr>
          </w:pPr>
          <w:r>
            <w:rPr>
              <w:rFonts w:eastAsia="Times New Roman"/>
            </w:rPr>
            <w:t xml:space="preserve">Araya-Salas, M., and Smith-Vidaurre, G. (2017). warbleR: an r package to streamline analysis of animal acoustic signals. </w:t>
          </w:r>
          <w:r>
            <w:rPr>
              <w:rFonts w:eastAsia="Times New Roman"/>
              <w:i/>
              <w:iCs/>
            </w:rPr>
            <w:t>Methods Ecol Evol</w:t>
          </w:r>
          <w:r>
            <w:rPr>
              <w:rFonts w:eastAsia="Times New Roman"/>
            </w:rPr>
            <w:t xml:space="preserve"> 8, 184–191. doi: 10.1111/2041-210X.12624.</w:t>
          </w:r>
        </w:p>
        <w:p>
          <w:pPr>
            <w:autoSpaceDE w:val="0"/>
            <w:autoSpaceDN w:val="0"/>
            <w:ind w:hanging="480"/>
            <w:rPr>
              <w:rFonts w:eastAsia="Times New Roman"/>
            </w:rPr>
          </w:pPr>
          <w:r>
            <w:rPr>
              <w:rFonts w:eastAsia="Times New Roman"/>
            </w:rPr>
            <w:t xml:space="preserve">Araya-Salas, M., Smith-Vidaurre, G., Mennill, D. J., González-Gómez, P. L., Cahill, J., and Wright, T. F. (2019). Social group signatures in hummingbird displays provide evidence of co-occurrence of vocal and visual learning. </w:t>
          </w:r>
          <w:r>
            <w:rPr>
              <w:rFonts w:eastAsia="Times New Roman"/>
              <w:i/>
              <w:iCs/>
            </w:rPr>
            <w:t>Proceedings of the Royal Society B: Biological Sciences</w:t>
          </w:r>
          <w:r>
            <w:rPr>
              <w:rFonts w:eastAsia="Times New Roman"/>
            </w:rPr>
            <w:t xml:space="preserve"> 286. doi: 10.1098/rspb.2019.0666.</w:t>
          </w:r>
          <w:bookmarkStart w:id="26" w:name="_GoBack"/>
          <w:bookmarkEnd w:id="26"/>
        </w:p>
        <w:p>
          <w:pPr>
            <w:autoSpaceDE w:val="0"/>
            <w:autoSpaceDN w:val="0"/>
            <w:ind w:hanging="480"/>
            <w:rPr>
              <w:rFonts w:eastAsia="Times New Roman"/>
            </w:rPr>
          </w:pPr>
          <w:r>
            <w:rPr>
              <w:rFonts w:eastAsia="Times New Roman"/>
            </w:rPr>
            <w:t xml:space="preserve">Baker, M. C. (2000). Cultural diversification in the flight call of the Ringneck Parrot in Western Australia. </w:t>
          </w:r>
          <w:r>
            <w:rPr>
              <w:rFonts w:eastAsia="Times New Roman"/>
              <w:i/>
              <w:iCs/>
            </w:rPr>
            <w:t>Condor</w:t>
          </w:r>
          <w:r>
            <w:rPr>
              <w:rFonts w:eastAsia="Times New Roman"/>
            </w:rPr>
            <w:t xml:space="preserve"> 102. doi: 10.2307/1370319.</w:t>
          </w:r>
        </w:p>
        <w:p>
          <w:pPr>
            <w:autoSpaceDE w:val="0"/>
            <w:autoSpaceDN w:val="0"/>
            <w:ind w:hanging="480"/>
            <w:rPr>
              <w:rFonts w:eastAsia="Times New Roman"/>
              <w:lang w:val="de-DE"/>
            </w:rPr>
          </w:pPr>
          <w:r>
            <w:rPr>
              <w:rFonts w:eastAsia="Times New Roman"/>
            </w:rPr>
            <w:t xml:space="preserve">Baker, M. C. (2003). Local similarity and geographic differences in a contact call of the Galah (Cacatua roseicapilla assimilis) in Western Australia. </w:t>
          </w:r>
          <w:r>
            <w:rPr>
              <w:rFonts w:eastAsia="Times New Roman"/>
              <w:i/>
              <w:iCs/>
              <w:lang w:val="de-DE"/>
            </w:rPr>
            <w:t>Emu</w:t>
          </w:r>
          <w:r>
            <w:rPr>
              <w:rFonts w:eastAsia="Times New Roman"/>
              <w:lang w:val="de-DE"/>
            </w:rPr>
            <w:t xml:space="preserve"> 103. doi: 10.1071/MU02035.</w:t>
          </w:r>
        </w:p>
        <w:p>
          <w:pPr>
            <w:autoSpaceDE w:val="0"/>
            <w:autoSpaceDN w:val="0"/>
            <w:ind w:hanging="480"/>
            <w:rPr>
              <w:rFonts w:eastAsia="Times New Roman"/>
            </w:rPr>
          </w:pPr>
          <w:r>
            <w:rPr>
              <w:rFonts w:eastAsia="Times New Roman"/>
              <w:lang w:val="de-DE"/>
            </w:rPr>
            <w:t xml:space="preserve">Beecher, M. D., and Brenowitz, E. A. (2005). </w:t>
          </w:r>
          <w:r>
            <w:rPr>
              <w:rFonts w:eastAsia="Times New Roman"/>
            </w:rPr>
            <w:t xml:space="preserve">Functional aspects of song learning in songbirds. </w:t>
          </w:r>
          <w:r>
            <w:rPr>
              <w:rFonts w:eastAsia="Times New Roman"/>
              <w:i/>
              <w:iCs/>
            </w:rPr>
            <w:t>Trends Ecol Evol</w:t>
          </w:r>
          <w:r>
            <w:rPr>
              <w:rFonts w:eastAsia="Times New Roman"/>
            </w:rPr>
            <w:t xml:space="preserve"> 20. doi: 10.1016/j.tree.2005.01.004.</w:t>
          </w:r>
        </w:p>
        <w:p>
          <w:pPr>
            <w:autoSpaceDE w:val="0"/>
            <w:autoSpaceDN w:val="0"/>
            <w:ind w:hanging="480"/>
            <w:rPr>
              <w:rFonts w:eastAsia="Times New Roman"/>
            </w:rPr>
          </w:pPr>
          <w:r>
            <w:rPr>
              <w:rFonts w:eastAsia="Times New Roman"/>
            </w:rPr>
            <w:t xml:space="preserve">Boughman, J. W., and Wilkinson, G. S. (1998). Greater spear-nosed bats discriminate group mates by vocalizations. </w:t>
          </w:r>
          <w:r>
            <w:rPr>
              <w:rFonts w:eastAsia="Times New Roman"/>
              <w:i/>
              <w:iCs/>
            </w:rPr>
            <w:t>Anim Behav</w:t>
          </w:r>
          <w:r>
            <w:rPr>
              <w:rFonts w:eastAsia="Times New Roman"/>
            </w:rPr>
            <w:t xml:space="preserve"> 55, 1717–1732. doi: 10.1006/anbe.1997.0721.</w:t>
          </w:r>
        </w:p>
        <w:p>
          <w:pPr>
            <w:autoSpaceDE w:val="0"/>
            <w:autoSpaceDN w:val="0"/>
            <w:ind w:hanging="480"/>
            <w:rPr>
              <w:rFonts w:eastAsia="Times New Roman"/>
            </w:rPr>
          </w:pPr>
          <w:r>
            <w:rPr>
              <w:rFonts w:eastAsia="Times New Roman"/>
            </w:rPr>
            <w:t xml:space="preserve">Bradbury, J. W., and Balsby, T. J. S. (2016). The functions of vocal learning in parrots. </w:t>
          </w:r>
          <w:r>
            <w:rPr>
              <w:rFonts w:eastAsia="Times New Roman"/>
              <w:i/>
              <w:iCs/>
            </w:rPr>
            <w:t>Behav Ecol Sociobiol</w:t>
          </w:r>
          <w:r>
            <w:rPr>
              <w:rFonts w:eastAsia="Times New Roman"/>
            </w:rPr>
            <w:t xml:space="preserve"> 70, 293–312. doi: 10.1007/s00265-016-2068-4.</w:t>
          </w:r>
        </w:p>
        <w:p>
          <w:pPr>
            <w:autoSpaceDE w:val="0"/>
            <w:autoSpaceDN w:val="0"/>
            <w:ind w:hanging="480"/>
            <w:rPr>
              <w:rFonts w:eastAsia="Times New Roman"/>
            </w:rPr>
          </w:pPr>
          <w:r>
            <w:rPr>
              <w:rFonts w:eastAsia="Times New Roman"/>
            </w:rPr>
            <w:t xml:space="preserve">Brainard, M. S., and Doupe, A. J. (2002). What songbirds teach us about learning. </w:t>
          </w:r>
          <w:r>
            <w:rPr>
              <w:rFonts w:eastAsia="Times New Roman"/>
              <w:i/>
              <w:iCs/>
            </w:rPr>
            <w:t>Nature</w:t>
          </w:r>
          <w:r>
            <w:rPr>
              <w:rFonts w:eastAsia="Times New Roman"/>
            </w:rPr>
            <w:t xml:space="preserve"> 417. doi: 10.1038/417351a.</w:t>
          </w:r>
        </w:p>
        <w:p>
          <w:pPr>
            <w:autoSpaceDE w:val="0"/>
            <w:autoSpaceDN w:val="0"/>
            <w:ind w:hanging="480"/>
            <w:rPr>
              <w:rFonts w:eastAsia="Times New Roman"/>
            </w:rPr>
          </w:pPr>
          <w:r>
            <w:rPr>
              <w:rFonts w:eastAsia="Times New Roman"/>
            </w:rPr>
            <w:t xml:space="preserve">Buhrman-Deever, S. C., Rappaport, A. R., and Bradbury, J. W. (2007). Geographic Variation in Contact Calls of Feral North American Populations of the Monk Parakeet. </w:t>
          </w:r>
          <w:r>
            <w:rPr>
              <w:rFonts w:eastAsia="Times New Roman"/>
              <w:i/>
              <w:iCs/>
            </w:rPr>
            <w:t>Condor</w:t>
          </w:r>
          <w:r>
            <w:rPr>
              <w:rFonts w:eastAsia="Times New Roman"/>
            </w:rPr>
            <w:t xml:space="preserve"> 109. doi: 10.1093/condor/109.2.389.</w:t>
          </w:r>
        </w:p>
        <w:p>
          <w:pPr>
            <w:autoSpaceDE w:val="0"/>
            <w:autoSpaceDN w:val="0"/>
            <w:ind w:hanging="480"/>
            <w:rPr>
              <w:rFonts w:eastAsia="Times New Roman"/>
            </w:rPr>
          </w:pPr>
          <w:r>
            <w:rPr>
              <w:rFonts w:eastAsia="Times New Roman"/>
            </w:rPr>
            <w:t xml:space="preserve">Casey, C., Reichmuth, C., Costa, D. P., and Boeuf, B. Le (2018). The rise and fall of dialects in northern elephant seals. </w:t>
          </w:r>
          <w:r>
            <w:rPr>
              <w:rFonts w:eastAsia="Times New Roman"/>
              <w:i/>
              <w:iCs/>
            </w:rPr>
            <w:t>Proc. R. Soc. B</w:t>
          </w:r>
          <w:r>
            <w:rPr>
              <w:rFonts w:eastAsia="Times New Roman"/>
            </w:rPr>
            <w:t xml:space="preserve"> 285, 20182176. doi: 10.1098/RSPB.2018.2176.</w:t>
          </w:r>
        </w:p>
        <w:p>
          <w:pPr>
            <w:autoSpaceDE w:val="0"/>
            <w:autoSpaceDN w:val="0"/>
            <w:ind w:hanging="480"/>
            <w:rPr>
              <w:rFonts w:eastAsia="Times New Roman"/>
            </w:rPr>
          </w:pPr>
          <w:r>
            <w:rPr>
              <w:rFonts w:eastAsia="Times New Roman"/>
            </w:rPr>
            <w:t xml:space="preserve">Clark, C. W., Marler, P., and Beeman, K. (1987). Quantitative Analysis of Animal Vocal Phonology: an Application to Swamp Sparrow Song. </w:t>
          </w:r>
          <w:r>
            <w:rPr>
              <w:rFonts w:eastAsia="Times New Roman"/>
              <w:i/>
              <w:iCs/>
            </w:rPr>
            <w:t>Ethology</w:t>
          </w:r>
          <w:r>
            <w:rPr>
              <w:rFonts w:eastAsia="Times New Roman"/>
            </w:rPr>
            <w:t xml:space="preserve"> 76. doi: 10.1111/j.1439-0310.1987.tb00676.x.</w:t>
          </w:r>
        </w:p>
        <w:p>
          <w:pPr>
            <w:autoSpaceDE w:val="0"/>
            <w:autoSpaceDN w:val="0"/>
            <w:ind w:hanging="480"/>
            <w:rPr>
              <w:rFonts w:eastAsia="Times New Roman"/>
            </w:rPr>
          </w:pPr>
          <w:r>
            <w:rPr>
              <w:rFonts w:eastAsia="Times New Roman"/>
            </w:rPr>
            <w:t xml:space="preserve">Cortopassi, K. A., and Bradbury, J. W. (2000). The comparison of harmonically rich sounds using spectrographic cross-correlation and principal coordinates analysis. </w:t>
          </w:r>
          <w:r>
            <w:rPr>
              <w:rFonts w:eastAsia="Times New Roman"/>
              <w:i/>
              <w:iCs/>
            </w:rPr>
            <w:t>Bioacoustics</w:t>
          </w:r>
          <w:r>
            <w:rPr>
              <w:rFonts w:eastAsia="Times New Roman"/>
            </w:rPr>
            <w:t xml:space="preserve"> 11. doi: 10.1080/09524622.2000.9753454.</w:t>
          </w:r>
        </w:p>
        <w:p>
          <w:pPr>
            <w:autoSpaceDE w:val="0"/>
            <w:autoSpaceDN w:val="0"/>
            <w:ind w:hanging="480"/>
            <w:rPr>
              <w:rFonts w:eastAsia="Times New Roman"/>
            </w:rPr>
          </w:pPr>
          <w:r>
            <w:rPr>
              <w:rFonts w:eastAsia="Times New Roman"/>
            </w:rPr>
            <w:t xml:space="preserve">Deecke, V. B., Ford, J. K. B., and Spong, P. (2000). Dialect change in resident killer whales: Implications for vocal learning and cultural transmission. </w:t>
          </w:r>
          <w:r>
            <w:rPr>
              <w:rFonts w:eastAsia="Times New Roman"/>
              <w:i/>
              <w:iCs/>
            </w:rPr>
            <w:t>Anim Behav</w:t>
          </w:r>
          <w:r>
            <w:rPr>
              <w:rFonts w:eastAsia="Times New Roman"/>
            </w:rPr>
            <w:t xml:space="preserve"> 60, 629–638. doi: 10.1006/anbe.2000.1454.</w:t>
          </w:r>
        </w:p>
        <w:p>
          <w:pPr>
            <w:autoSpaceDE w:val="0"/>
            <w:autoSpaceDN w:val="0"/>
            <w:ind w:hanging="480"/>
            <w:rPr>
              <w:rFonts w:eastAsia="Times New Roman"/>
              <w:lang w:val="es-ES"/>
            </w:rPr>
          </w:pPr>
          <w:r>
            <w:rPr>
              <w:rFonts w:eastAsia="Times New Roman"/>
            </w:rPr>
            <w:t xml:space="preserve">Dupin, M. K., Dahlin, C. R., and Wright, T. F. (2020). Range-wide population assessment of the endangered yellow-naped amazon (Amazona auropalliata). </w:t>
          </w:r>
          <w:r>
            <w:rPr>
              <w:rFonts w:eastAsia="Times New Roman"/>
              <w:i/>
              <w:iCs/>
              <w:lang w:val="es-ES"/>
            </w:rPr>
            <w:t>Diversity (Basel)</w:t>
          </w:r>
          <w:r>
            <w:rPr>
              <w:rFonts w:eastAsia="Times New Roman"/>
              <w:lang w:val="es-ES"/>
            </w:rPr>
            <w:t xml:space="preserve"> 12. doi: 10.3390/d12100377.</w:t>
          </w:r>
        </w:p>
        <w:p>
          <w:pPr>
            <w:autoSpaceDE w:val="0"/>
            <w:autoSpaceDN w:val="0"/>
            <w:ind w:hanging="480"/>
            <w:rPr>
              <w:rFonts w:eastAsia="Times New Roman"/>
            </w:rPr>
          </w:pPr>
          <w:r>
            <w:rPr>
              <w:rFonts w:eastAsia="Times New Roman"/>
              <w:lang w:val="es-ES"/>
            </w:rPr>
            <w:t xml:space="preserve">Herrera, N., Lara, K., and Funes, C. (2020). Estado poblacional de la Lora Nuca Amarilla (Amazona auropalliata) en El Salvador. </w:t>
          </w:r>
          <w:r>
            <w:rPr>
              <w:rFonts w:eastAsia="Times New Roman"/>
              <w:i/>
              <w:iCs/>
            </w:rPr>
            <w:t>Zeledonia</w:t>
          </w:r>
          <w:r>
            <w:rPr>
              <w:rFonts w:eastAsia="Times New Roman"/>
            </w:rPr>
            <w:t xml:space="preserve"> 21.</w:t>
          </w:r>
        </w:p>
        <w:p>
          <w:pPr>
            <w:autoSpaceDE w:val="0"/>
            <w:autoSpaceDN w:val="0"/>
            <w:ind w:hanging="480"/>
            <w:rPr>
              <w:rFonts w:eastAsia="Times New Roman"/>
            </w:rPr>
          </w:pPr>
          <w:r>
            <w:rPr>
              <w:rFonts w:eastAsia="Times New Roman"/>
            </w:rPr>
            <w:t xml:space="preserve">Holm, S. (1979). A simple sequentially rejective multiple test procedure. </w:t>
          </w:r>
          <w:r>
            <w:rPr>
              <w:rFonts w:eastAsia="Times New Roman"/>
              <w:i/>
              <w:iCs/>
            </w:rPr>
            <w:t>Scandinavian journal of statistics</w:t>
          </w:r>
          <w:r>
            <w:rPr>
              <w:rFonts w:eastAsia="Times New Roman"/>
            </w:rPr>
            <w:t xml:space="preserve"> 6.</w:t>
          </w:r>
        </w:p>
        <w:p>
          <w:pPr>
            <w:autoSpaceDE w:val="0"/>
            <w:autoSpaceDN w:val="0"/>
            <w:ind w:hanging="480"/>
            <w:rPr>
              <w:rFonts w:eastAsia="Times New Roman"/>
            </w:rPr>
          </w:pPr>
          <w:r>
            <w:rPr>
              <w:rFonts w:eastAsia="Times New Roman"/>
            </w:rPr>
            <w:t xml:space="preserve">Keighley, M. V., Langmore, N. E., Zdenek, C. N., and Heinsohn, R. (2017). Geographic variation in the vocalizations of Australian palm cockatoos (Probosciger aterrimus)*. </w:t>
          </w:r>
          <w:r>
            <w:rPr>
              <w:rFonts w:eastAsia="Times New Roman"/>
              <w:i/>
              <w:iCs/>
            </w:rPr>
            <w:t>Bioacoustics</w:t>
          </w:r>
          <w:r>
            <w:rPr>
              <w:rFonts w:eastAsia="Times New Roman"/>
            </w:rPr>
            <w:t xml:space="preserve"> 26. doi: 10.1080/09524622.2016.1201778.</w:t>
          </w:r>
        </w:p>
        <w:p>
          <w:pPr>
            <w:autoSpaceDE w:val="0"/>
            <w:autoSpaceDN w:val="0"/>
            <w:ind w:hanging="480"/>
            <w:rPr>
              <w:rFonts w:eastAsia="Times New Roman"/>
            </w:rPr>
          </w:pPr>
          <w:r>
            <w:rPr>
              <w:rFonts w:eastAsia="Times New Roman"/>
            </w:rPr>
            <w:t xml:space="preserve">Lee, J. H., Podos, J., and Sung, H. C. (2019). Distinct patterns of geographic variation for different song components in Daurian Redstarts Phoenicurus auroreus. </w:t>
          </w:r>
          <w:r>
            <w:rPr>
              <w:rFonts w:eastAsia="Times New Roman"/>
              <w:i/>
              <w:iCs/>
            </w:rPr>
            <w:t>Bird Study</w:t>
          </w:r>
          <w:r>
            <w:rPr>
              <w:rFonts w:eastAsia="Times New Roman"/>
            </w:rPr>
            <w:t xml:space="preserve"> 66. doi: 10.1080/00063657.2019.1614144.</w:t>
          </w:r>
        </w:p>
        <w:p>
          <w:pPr>
            <w:autoSpaceDE w:val="0"/>
            <w:autoSpaceDN w:val="0"/>
            <w:ind w:hanging="480"/>
            <w:rPr>
              <w:rFonts w:eastAsia="Times New Roman"/>
            </w:rPr>
          </w:pPr>
          <w:r>
            <w:rPr>
              <w:rFonts w:eastAsia="Times New Roman"/>
            </w:rPr>
            <w:t xml:space="preserve">Loo, Y. Y., and Cain, K. E. (2021). A Call to Expand Avian Vocal Development Research. </w:t>
          </w:r>
          <w:r>
            <w:rPr>
              <w:rFonts w:eastAsia="Times New Roman"/>
              <w:i/>
              <w:iCs/>
            </w:rPr>
            <w:t>Front Ecol Evol</w:t>
          </w:r>
          <w:r>
            <w:rPr>
              <w:rFonts w:eastAsia="Times New Roman"/>
            </w:rPr>
            <w:t xml:space="preserve"> 9. doi: 10.3389/fevo.2021.757972.</w:t>
          </w:r>
        </w:p>
        <w:p>
          <w:pPr>
            <w:autoSpaceDE w:val="0"/>
            <w:autoSpaceDN w:val="0"/>
            <w:ind w:hanging="480"/>
            <w:rPr>
              <w:rFonts w:eastAsia="Times New Roman"/>
            </w:rPr>
          </w:pPr>
          <w:r>
            <w:rPr>
              <w:rFonts w:eastAsia="Times New Roman"/>
            </w:rPr>
            <w:t xml:space="preserve">MacDougall-Shackleton, S. A. (2009). The importance of development: What songbirds can teach us. </w:t>
          </w:r>
          <w:r>
            <w:rPr>
              <w:rFonts w:eastAsia="Times New Roman"/>
              <w:i/>
              <w:iCs/>
            </w:rPr>
            <w:t>Canadian Journal of Experimental Psychology</w:t>
          </w:r>
          <w:r>
            <w:rPr>
              <w:rFonts w:eastAsia="Times New Roman"/>
            </w:rPr>
            <w:t xml:space="preserve"> 63. doi: 10.1037/a0015414.</w:t>
          </w:r>
        </w:p>
        <w:p>
          <w:pPr>
            <w:autoSpaceDE w:val="0"/>
            <w:autoSpaceDN w:val="0"/>
            <w:ind w:hanging="480"/>
            <w:rPr>
              <w:rFonts w:eastAsia="Times New Roman"/>
            </w:rPr>
          </w:pPr>
          <w:r>
            <w:rPr>
              <w:rFonts w:eastAsia="Times New Roman"/>
            </w:rPr>
            <w:t xml:space="preserve">Maney, D. L., MacDougall-Shackleton, E. A., MacDougall-Shackleton, S. A., Ball, G. F., and Hahn, T. P. (2003). Immediate early gene response to hearing song correlates with receptive behavior and depends on dialect in a female songbird. </w:t>
          </w:r>
          <w:r>
            <w:rPr>
              <w:rFonts w:eastAsia="Times New Roman"/>
              <w:i/>
              <w:iCs/>
            </w:rPr>
            <w:t>J Comp Physiol A Neuroethol Sens Neural Behav Physiol</w:t>
          </w:r>
          <w:r>
            <w:rPr>
              <w:rFonts w:eastAsia="Times New Roman"/>
            </w:rPr>
            <w:t xml:space="preserve"> 189. doi: 10.1007/s00359-003-0441-z.</w:t>
          </w:r>
        </w:p>
        <w:p>
          <w:pPr>
            <w:autoSpaceDE w:val="0"/>
            <w:autoSpaceDN w:val="0"/>
            <w:ind w:hanging="480"/>
            <w:rPr>
              <w:rFonts w:eastAsia="Times New Roman"/>
            </w:rPr>
          </w:pPr>
          <w:r>
            <w:rPr>
              <w:rFonts w:eastAsia="Times New Roman"/>
            </w:rPr>
            <w:t xml:space="preserve">Marler, P., and Tamura, M. (1964). Culturally transmitted patterns of vocal behavior in sparrows. </w:t>
          </w:r>
          <w:r>
            <w:rPr>
              <w:rFonts w:eastAsia="Times New Roman"/>
              <w:i/>
              <w:iCs/>
            </w:rPr>
            <w:t>Science (1979)</w:t>
          </w:r>
          <w:r>
            <w:rPr>
              <w:rFonts w:eastAsia="Times New Roman"/>
            </w:rPr>
            <w:t xml:space="preserve"> 146. doi: 10.1126/science.146.3650.1483.</w:t>
          </w:r>
        </w:p>
        <w:p>
          <w:pPr>
            <w:autoSpaceDE w:val="0"/>
            <w:autoSpaceDN w:val="0"/>
            <w:ind w:hanging="480"/>
            <w:rPr>
              <w:rFonts w:eastAsia="Times New Roman"/>
            </w:rPr>
          </w:pPr>
          <w:r>
            <w:rPr>
              <w:rFonts w:eastAsia="Times New Roman"/>
            </w:rPr>
            <w:t xml:space="preserve">Martins, B. A., Rodrigues, G. S. R., and de Araújo, C. B. (2018). Vocal dialects and their implications for bird reintroductions. </w:t>
          </w:r>
          <w:r>
            <w:rPr>
              <w:rFonts w:eastAsia="Times New Roman"/>
              <w:i/>
              <w:iCs/>
            </w:rPr>
            <w:t>Perspect Ecol Conserv</w:t>
          </w:r>
          <w:r>
            <w:rPr>
              <w:rFonts w:eastAsia="Times New Roman"/>
            </w:rPr>
            <w:t xml:space="preserve"> 16, 83–89. doi: 10.1016/j.pecon.2018.03.005.</w:t>
          </w:r>
        </w:p>
        <w:p>
          <w:pPr>
            <w:autoSpaceDE w:val="0"/>
            <w:autoSpaceDN w:val="0"/>
            <w:ind w:hanging="480"/>
            <w:rPr>
              <w:rFonts w:eastAsia="Times New Roman"/>
            </w:rPr>
          </w:pPr>
          <w:r>
            <w:rPr>
              <w:rFonts w:eastAsia="Times New Roman"/>
            </w:rPr>
            <w:t xml:space="preserve">Matuzak, G. D., and Brightsmith, D. J. (2007). Roosting of Yellow-naped Parrots in Costa Rica: Estimating the size and recruitment of threatened populations. </w:t>
          </w:r>
          <w:r>
            <w:rPr>
              <w:rFonts w:eastAsia="Times New Roman"/>
              <w:i/>
              <w:iCs/>
            </w:rPr>
            <w:t>J Field Ornithol</w:t>
          </w:r>
          <w:r>
            <w:rPr>
              <w:rFonts w:eastAsia="Times New Roman"/>
            </w:rPr>
            <w:t xml:space="preserve"> 78. doi: 10.1111/j.1557-9263.2007.00099.x.</w:t>
          </w:r>
        </w:p>
        <w:p>
          <w:pPr>
            <w:autoSpaceDE w:val="0"/>
            <w:autoSpaceDN w:val="0"/>
            <w:ind w:hanging="480"/>
            <w:rPr>
              <w:rFonts w:eastAsia="Times New Roman"/>
            </w:rPr>
          </w:pPr>
          <w:r>
            <w:rPr>
              <w:rFonts w:eastAsia="Times New Roman"/>
            </w:rPr>
            <w:t>Oksanen, J., Blanchet, F. G., Friendly, M., Kindt, R., Legendre, P., McGlinn, D., et al. (2020). vegan: Community Ecology Package.</w:t>
          </w:r>
        </w:p>
        <w:p>
          <w:pPr>
            <w:autoSpaceDE w:val="0"/>
            <w:autoSpaceDN w:val="0"/>
            <w:ind w:hanging="480"/>
            <w:rPr>
              <w:rFonts w:eastAsia="Times New Roman"/>
            </w:rPr>
          </w:pPr>
          <w:r>
            <w:rPr>
              <w:rFonts w:eastAsia="Times New Roman"/>
            </w:rPr>
            <w:t>Peters, G.-J., and Verboon, P. (2021). rosetta: Parallel Use of Statistical Packages in Teaching.</w:t>
          </w:r>
        </w:p>
        <w:p>
          <w:pPr>
            <w:autoSpaceDE w:val="0"/>
            <w:autoSpaceDN w:val="0"/>
            <w:ind w:hanging="480"/>
            <w:rPr>
              <w:rFonts w:eastAsia="Times New Roman"/>
            </w:rPr>
          </w:pPr>
          <w:r>
            <w:rPr>
              <w:rFonts w:eastAsia="Times New Roman"/>
            </w:rPr>
            <w:t xml:space="preserve">Pipek, P., Petrusková, T., Petrusek, A., Diblíková, L., Eaton, M. A., and Pyšek, P. (2018). Dialects of an invasive songbird are preserved in its invaded but not native source range. </w:t>
          </w:r>
          <w:r>
            <w:rPr>
              <w:rFonts w:eastAsia="Times New Roman"/>
              <w:i/>
              <w:iCs/>
            </w:rPr>
            <w:t>Ecography</w:t>
          </w:r>
          <w:r>
            <w:rPr>
              <w:rFonts w:eastAsia="Times New Roman"/>
            </w:rPr>
            <w:t xml:space="preserve"> 41, 245–254. doi: 10.1111/ecog.02779.</w:t>
          </w:r>
        </w:p>
        <w:p>
          <w:pPr>
            <w:autoSpaceDE w:val="0"/>
            <w:autoSpaceDN w:val="0"/>
            <w:ind w:hanging="480"/>
            <w:rPr>
              <w:rFonts w:eastAsia="Times New Roman"/>
            </w:rPr>
          </w:pPr>
          <w:r>
            <w:rPr>
              <w:rFonts w:eastAsia="Times New Roman"/>
            </w:rPr>
            <w:t xml:space="preserve">Podos, J., and Warren, P. S. (2007). The Evolution of Geographic Variation in Birdsong. </w:t>
          </w:r>
          <w:r>
            <w:rPr>
              <w:rFonts w:eastAsia="Times New Roman"/>
              <w:i/>
              <w:iCs/>
            </w:rPr>
            <w:t>Adv Study Behav</w:t>
          </w:r>
          <w:r>
            <w:rPr>
              <w:rFonts w:eastAsia="Times New Roman"/>
            </w:rPr>
            <w:t>. doi: 10.1016/S0065-3454(07)37009-5.</w:t>
          </w:r>
        </w:p>
        <w:p>
          <w:pPr>
            <w:autoSpaceDE w:val="0"/>
            <w:autoSpaceDN w:val="0"/>
            <w:ind w:hanging="480"/>
            <w:rPr>
              <w:rFonts w:eastAsia="Times New Roman"/>
            </w:rPr>
          </w:pPr>
          <w:r>
            <w:rPr>
              <w:rFonts w:eastAsia="Times New Roman"/>
            </w:rPr>
            <w:t xml:space="preserve">R Core Team (2021). </w:t>
          </w:r>
          <w:r>
            <w:rPr>
              <w:rFonts w:eastAsia="Times New Roman"/>
              <w:i/>
              <w:iCs/>
            </w:rPr>
            <w:t>R: A Language and Environment for Statistical Computing</w:t>
          </w:r>
          <w:r>
            <w:rPr>
              <w:rFonts w:eastAsia="Times New Roman"/>
            </w:rPr>
            <w:t>. Vienna, Austria.</w:t>
          </w:r>
        </w:p>
        <w:p>
          <w:pPr>
            <w:autoSpaceDE w:val="0"/>
            <w:autoSpaceDN w:val="0"/>
            <w:ind w:hanging="480"/>
            <w:rPr>
              <w:rFonts w:eastAsia="Times New Roman"/>
            </w:rPr>
          </w:pPr>
          <w:r>
            <w:rPr>
              <w:rFonts w:eastAsia="Times New Roman"/>
            </w:rPr>
            <w:t xml:space="preserve">Reynolds, M. B. J., and Hayes, W. K. (2010). Geographic Variation in the Flight Call of the Cuban Parrot (Amazona leucocephala) and its Taxonomic Relevance. </w:t>
          </w:r>
          <w:r>
            <w:rPr>
              <w:rFonts w:eastAsia="Times New Roman"/>
              <w:i/>
              <w:iCs/>
            </w:rPr>
            <w:t>Journal of Caribbean Ornithology</w:t>
          </w:r>
          <w:r>
            <w:rPr>
              <w:rFonts w:eastAsia="Times New Roman"/>
            </w:rPr>
            <w:t xml:space="preserve"> 23.</w:t>
          </w:r>
        </w:p>
        <w:p>
          <w:pPr>
            <w:autoSpaceDE w:val="0"/>
            <w:autoSpaceDN w:val="0"/>
            <w:ind w:hanging="480"/>
            <w:rPr>
              <w:rFonts w:eastAsia="Times New Roman"/>
            </w:rPr>
          </w:pPr>
          <w:r>
            <w:rPr>
              <w:rFonts w:eastAsia="Times New Roman"/>
            </w:rPr>
            <w:t xml:space="preserve">Sawant, S., Arvind, C., Joshi, V., and Robin, V. V. (2022). Spectrogram cross-correlation can be used to measure the complexity of bird vocalizations. </w:t>
          </w:r>
          <w:r>
            <w:rPr>
              <w:rFonts w:eastAsia="Times New Roman"/>
              <w:i/>
              <w:iCs/>
            </w:rPr>
            <w:t>Methods Ecol Evol</w:t>
          </w:r>
          <w:r>
            <w:rPr>
              <w:rFonts w:eastAsia="Times New Roman"/>
            </w:rPr>
            <w:t xml:space="preserve"> 13. doi: 10.1111/2041-210X.13765.</w:t>
          </w:r>
        </w:p>
        <w:p>
          <w:pPr>
            <w:autoSpaceDE w:val="0"/>
            <w:autoSpaceDN w:val="0"/>
            <w:ind w:hanging="480"/>
            <w:rPr>
              <w:rFonts w:eastAsia="Times New Roman"/>
            </w:rPr>
          </w:pPr>
          <w:r>
            <w:rPr>
              <w:rFonts w:eastAsia="Times New Roman"/>
            </w:rPr>
            <w:t xml:space="preserve">Sewall, K. B., Young, A. M., and Wright, T. F. (2016). Social calls provide novel insights into the evolution of vocal learning. </w:t>
          </w:r>
          <w:r>
            <w:rPr>
              <w:rFonts w:eastAsia="Times New Roman"/>
              <w:i/>
              <w:iCs/>
            </w:rPr>
            <w:t>Anim Behav</w:t>
          </w:r>
          <w:r>
            <w:rPr>
              <w:rFonts w:eastAsia="Times New Roman"/>
            </w:rPr>
            <w:t xml:space="preserve"> 120. doi: 10.1016/j.anbehav.2016.07.031.</w:t>
          </w:r>
        </w:p>
        <w:p>
          <w:pPr>
            <w:autoSpaceDE w:val="0"/>
            <w:autoSpaceDN w:val="0"/>
            <w:ind w:hanging="480"/>
            <w:rPr>
              <w:rFonts w:eastAsia="Times New Roman"/>
            </w:rPr>
          </w:pPr>
          <w:r>
            <w:rPr>
              <w:rFonts w:eastAsia="Times New Roman"/>
            </w:rPr>
            <w:t xml:space="preserve">Sharp, S. P., and Hatchwell, B. J. (2006). Development of family specific contact calls in the Long-tailed Tit Aegithalos caudatus. </w:t>
          </w:r>
          <w:r>
            <w:rPr>
              <w:rFonts w:eastAsia="Times New Roman"/>
              <w:i/>
              <w:iCs/>
            </w:rPr>
            <w:t>Ibis</w:t>
          </w:r>
          <w:r>
            <w:rPr>
              <w:rFonts w:eastAsia="Times New Roman"/>
            </w:rPr>
            <w:t xml:space="preserve"> 148. doi: 10.1111/j.1474-919X.2006.00568.x.</w:t>
          </w:r>
        </w:p>
        <w:p>
          <w:pPr>
            <w:autoSpaceDE w:val="0"/>
            <w:autoSpaceDN w:val="0"/>
            <w:ind w:hanging="480"/>
            <w:rPr>
              <w:rFonts w:eastAsia="Times New Roman"/>
            </w:rPr>
          </w:pPr>
          <w:r>
            <w:rPr>
              <w:rFonts w:eastAsia="Times New Roman"/>
            </w:rPr>
            <w:t xml:space="preserve">Smith-Vidaurre, G., Araya-Salas, M., and Wright, T. F. (2021). Individual signatures outweigh social group identity in contact calls of a communally nesting parrot. </w:t>
          </w:r>
          <w:r>
            <w:rPr>
              <w:rFonts w:eastAsia="Times New Roman"/>
              <w:i/>
              <w:iCs/>
            </w:rPr>
            <w:t>Behavioral Ecology</w:t>
          </w:r>
          <w:r>
            <w:rPr>
              <w:rFonts w:eastAsia="Times New Roman"/>
            </w:rPr>
            <w:t xml:space="preserve"> 31. doi: 10.1093/BEHECO/ARZ202.</w:t>
          </w:r>
        </w:p>
        <w:p>
          <w:pPr>
            <w:autoSpaceDE w:val="0"/>
            <w:autoSpaceDN w:val="0"/>
            <w:ind w:hanging="480"/>
            <w:rPr>
              <w:rFonts w:eastAsia="Times New Roman"/>
            </w:rPr>
          </w:pPr>
          <w:r>
            <w:rPr>
              <w:rFonts w:eastAsia="Times New Roman"/>
            </w:rPr>
            <w:t xml:space="preserve">Tyack, P. L. (2020). A taxonomy for vocal learning. </w:t>
          </w:r>
          <w:r>
            <w:rPr>
              <w:rFonts w:eastAsia="Times New Roman"/>
              <w:i/>
              <w:iCs/>
            </w:rPr>
            <w:t>Philosophical Transactions of the Royal Society B: Biological Sciences</w:t>
          </w:r>
          <w:r>
            <w:rPr>
              <w:rFonts w:eastAsia="Times New Roman"/>
            </w:rPr>
            <w:t xml:space="preserve"> 375. doi: 10.1098/rstb.2018.0406.</w:t>
          </w:r>
        </w:p>
        <w:p>
          <w:pPr>
            <w:autoSpaceDE w:val="0"/>
            <w:autoSpaceDN w:val="0"/>
            <w:ind w:hanging="480"/>
            <w:rPr>
              <w:rFonts w:eastAsia="Times New Roman"/>
            </w:rPr>
          </w:pPr>
          <w:r>
            <w:rPr>
              <w:rFonts w:eastAsia="Times New Roman"/>
            </w:rPr>
            <w:t xml:space="preserve">Venables, W. N., and Ripley, B. D. (2002). </w:t>
          </w:r>
          <w:r>
            <w:rPr>
              <w:rFonts w:eastAsia="Times New Roman"/>
              <w:i/>
              <w:iCs/>
            </w:rPr>
            <w:t>Modern Applied Statistics with S</w:t>
          </w:r>
          <w:r>
            <w:rPr>
              <w:rFonts w:eastAsia="Times New Roman"/>
            </w:rPr>
            <w:t>. Fourth. New York: Springer.</w:t>
          </w:r>
        </w:p>
        <w:p>
          <w:pPr>
            <w:autoSpaceDE w:val="0"/>
            <w:autoSpaceDN w:val="0"/>
            <w:ind w:hanging="480"/>
            <w:rPr>
              <w:rFonts w:eastAsia="Times New Roman"/>
            </w:rPr>
          </w:pPr>
          <w:r>
            <w:rPr>
              <w:rFonts w:eastAsia="Times New Roman"/>
            </w:rPr>
            <w:t xml:space="preserve">West, M. J., and King, A. P. (1985). Studying dialects in songbirds: Finding the common ground. </w:t>
          </w:r>
          <w:r>
            <w:rPr>
              <w:rFonts w:eastAsia="Times New Roman"/>
              <w:i/>
              <w:iCs/>
            </w:rPr>
            <w:t>Behavioral and Brain Sciences</w:t>
          </w:r>
          <w:r>
            <w:rPr>
              <w:rFonts w:eastAsia="Times New Roman"/>
            </w:rPr>
            <w:t xml:space="preserve"> 8. doi: 10.1017/S0140525X0001997X.</w:t>
          </w:r>
        </w:p>
        <w:p>
          <w:pPr>
            <w:autoSpaceDE w:val="0"/>
            <w:autoSpaceDN w:val="0"/>
            <w:ind w:hanging="480"/>
            <w:rPr>
              <w:rFonts w:eastAsia="Times New Roman"/>
            </w:rPr>
          </w:pPr>
          <w:r>
            <w:rPr>
              <w:rFonts w:eastAsia="Times New Roman"/>
            </w:rPr>
            <w:t xml:space="preserve">Whitehead, H. (2010). Conserving and managing animals that learn socially and share cultures. </w:t>
          </w:r>
          <w:r>
            <w:rPr>
              <w:rFonts w:eastAsia="Times New Roman"/>
              <w:i/>
              <w:iCs/>
            </w:rPr>
            <w:t>Learn Behav</w:t>
          </w:r>
          <w:r>
            <w:rPr>
              <w:rFonts w:eastAsia="Times New Roman"/>
            </w:rPr>
            <w:t xml:space="preserve"> 38. doi: 10.3758/LB.38.3.329.</w:t>
          </w:r>
        </w:p>
        <w:p>
          <w:pPr>
            <w:autoSpaceDE w:val="0"/>
            <w:autoSpaceDN w:val="0"/>
            <w:ind w:hanging="480"/>
            <w:rPr>
              <w:rFonts w:eastAsia="Times New Roman"/>
            </w:rPr>
          </w:pPr>
          <w:r>
            <w:rPr>
              <w:rFonts w:eastAsia="Times New Roman"/>
            </w:rPr>
            <w:t xml:space="preserve">Whiten, A. (2019). Cultural Evolution in Animals. </w:t>
          </w:r>
          <w:r>
            <w:rPr>
              <w:rFonts w:eastAsia="Times New Roman"/>
              <w:i/>
              <w:iCs/>
            </w:rPr>
            <w:t>Annu Rev Ecol Evol Syst</w:t>
          </w:r>
          <w:r>
            <w:rPr>
              <w:rFonts w:eastAsia="Times New Roman"/>
            </w:rPr>
            <w:t xml:space="preserve"> 50. doi: 10.1146/annurev-ecolsys-110218-025040.</w:t>
          </w:r>
        </w:p>
        <w:p>
          <w:pPr>
            <w:autoSpaceDE w:val="0"/>
            <w:autoSpaceDN w:val="0"/>
            <w:ind w:hanging="480"/>
            <w:rPr>
              <w:rFonts w:eastAsia="Times New Roman"/>
            </w:rPr>
          </w:pPr>
          <w:r>
            <w:rPr>
              <w:rFonts w:eastAsia="Times New Roman"/>
            </w:rPr>
            <w:t xml:space="preserve">Wickham, H. (2009). </w:t>
          </w:r>
          <w:r>
            <w:rPr>
              <w:rFonts w:eastAsia="Times New Roman"/>
              <w:i/>
              <w:iCs/>
            </w:rPr>
            <w:t>ggplot2</w:t>
          </w:r>
          <w:r>
            <w:rPr>
              <w:rFonts w:eastAsia="Times New Roman"/>
            </w:rPr>
            <w:t>. New York, NY: Springer New York doi: 10.1007/978-0-387-98141-3.</w:t>
          </w:r>
        </w:p>
        <w:p>
          <w:pPr>
            <w:autoSpaceDE w:val="0"/>
            <w:autoSpaceDN w:val="0"/>
            <w:ind w:hanging="480"/>
            <w:rPr>
              <w:rFonts w:eastAsia="Times New Roman"/>
            </w:rPr>
          </w:pPr>
          <w:r>
            <w:rPr>
              <w:rFonts w:eastAsia="Times New Roman"/>
            </w:rPr>
            <w:t xml:space="preserve">Wiley, R. H. (1971). Song Groups in a Singing Assembly of Little Hermits. </w:t>
          </w:r>
          <w:r>
            <w:rPr>
              <w:rFonts w:eastAsia="Times New Roman"/>
              <w:i/>
              <w:iCs/>
            </w:rPr>
            <w:t>Condor</w:t>
          </w:r>
          <w:r>
            <w:rPr>
              <w:rFonts w:eastAsia="Times New Roman"/>
            </w:rPr>
            <w:t xml:space="preserve"> 73. doi: 10.2307/1366121.</w:t>
          </w:r>
        </w:p>
        <w:p>
          <w:pPr>
            <w:autoSpaceDE w:val="0"/>
            <w:autoSpaceDN w:val="0"/>
            <w:ind w:hanging="480"/>
            <w:rPr>
              <w:rFonts w:eastAsia="Times New Roman"/>
            </w:rPr>
          </w:pPr>
          <w:r>
            <w:rPr>
              <w:rFonts w:eastAsia="Times New Roman"/>
            </w:rPr>
            <w:t xml:space="preserve">Wilkins, M. R., Seddon, N., and Safran, R. J. (2013). Evolutionary divergence in acoustic signals: Causes and consequences. </w:t>
          </w:r>
          <w:r>
            <w:rPr>
              <w:rFonts w:eastAsia="Times New Roman"/>
              <w:i/>
              <w:iCs/>
            </w:rPr>
            <w:t>Trends Ecol Evol</w:t>
          </w:r>
          <w:r>
            <w:rPr>
              <w:rFonts w:eastAsia="Times New Roman"/>
            </w:rPr>
            <w:t xml:space="preserve"> 28, 156–166. doi: 10.1016/j.tree.2012.10.002.</w:t>
          </w:r>
        </w:p>
        <w:p>
          <w:pPr>
            <w:autoSpaceDE w:val="0"/>
            <w:autoSpaceDN w:val="0"/>
            <w:ind w:hanging="480"/>
            <w:rPr>
              <w:rFonts w:eastAsia="Times New Roman"/>
            </w:rPr>
          </w:pPr>
          <w:r>
            <w:rPr>
              <w:rFonts w:eastAsia="Times New Roman"/>
            </w:rPr>
            <w:t xml:space="preserve">Wright, T. (1999). Vocal Communication In Wild Populations of the Yellow-naped Amazon (Amazona auropalliata). </w:t>
          </w:r>
          <w:r>
            <w:rPr>
              <w:rFonts w:eastAsia="Times New Roman"/>
              <w:i/>
              <w:iCs/>
            </w:rPr>
            <w:t>AFA Watchbird</w:t>
          </w:r>
          <w:r>
            <w:rPr>
              <w:rFonts w:eastAsia="Times New Roman"/>
            </w:rPr>
            <w:t xml:space="preserve"> 26.</w:t>
          </w:r>
        </w:p>
        <w:p>
          <w:pPr>
            <w:autoSpaceDE w:val="0"/>
            <w:autoSpaceDN w:val="0"/>
            <w:ind w:hanging="480"/>
            <w:rPr>
              <w:rFonts w:eastAsia="Times New Roman"/>
            </w:rPr>
          </w:pPr>
          <w:r>
            <w:rPr>
              <w:rFonts w:eastAsia="Times New Roman"/>
            </w:rPr>
            <w:t xml:space="preserve">Wright, T. F. (1996). Regional dialects in the contact call of a parrot. </w:t>
          </w:r>
          <w:r>
            <w:rPr>
              <w:rFonts w:eastAsia="Times New Roman"/>
              <w:i/>
              <w:iCs/>
            </w:rPr>
            <w:t>Proceedings of the Royal Society B: Biological Sciences</w:t>
          </w:r>
          <w:r>
            <w:rPr>
              <w:rFonts w:eastAsia="Times New Roman"/>
            </w:rPr>
            <w:t xml:space="preserve"> 263, 867–872. doi: 10.1098/rspb.1996.0128.</w:t>
          </w:r>
        </w:p>
        <w:p>
          <w:pPr>
            <w:autoSpaceDE w:val="0"/>
            <w:autoSpaceDN w:val="0"/>
            <w:ind w:hanging="480"/>
            <w:rPr>
              <w:rFonts w:eastAsia="Times New Roman"/>
            </w:rPr>
          </w:pPr>
          <w:r>
            <w:rPr>
              <w:rFonts w:eastAsia="Times New Roman"/>
            </w:rPr>
            <w:t xml:space="preserve">Wright, T. F., and Dahlin, C. R. (2017). Vocal dialects in parrots: Patterns and processes of cultural evolution. </w:t>
          </w:r>
          <w:r>
            <w:rPr>
              <w:rFonts w:eastAsia="Times New Roman"/>
              <w:i/>
              <w:iCs/>
            </w:rPr>
            <w:t>Emu</w:t>
          </w:r>
          <w:r>
            <w:rPr>
              <w:rFonts w:eastAsia="Times New Roman"/>
            </w:rPr>
            <w:t xml:space="preserve"> 118, 50–66. doi: 10.1080/01584197.2017.1379356.</w:t>
          </w:r>
        </w:p>
        <w:p>
          <w:pPr>
            <w:autoSpaceDE w:val="0"/>
            <w:autoSpaceDN w:val="0"/>
            <w:ind w:hanging="480"/>
            <w:rPr>
              <w:rFonts w:eastAsia="Times New Roman"/>
            </w:rPr>
          </w:pPr>
          <w:r>
            <w:rPr>
              <w:rFonts w:eastAsia="Times New Roman"/>
            </w:rPr>
            <w:t xml:space="preserve">Wright, T. F., Dahlin, C. R., and Salinas-Melgoza, A. (2008). Stability and change in vocal dialects of the yellow-naped amazon. </w:t>
          </w:r>
          <w:r>
            <w:rPr>
              <w:rFonts w:eastAsia="Times New Roman"/>
              <w:i/>
              <w:iCs/>
            </w:rPr>
            <w:t>Anim Behav</w:t>
          </w:r>
          <w:r>
            <w:rPr>
              <w:rFonts w:eastAsia="Times New Roman"/>
            </w:rPr>
            <w:t xml:space="preserve"> 76, 1017–1027. doi: 10.1016/j.anbehav.2008.03.025.</w:t>
          </w:r>
        </w:p>
        <w:p>
          <w:pPr>
            <w:autoSpaceDE w:val="0"/>
            <w:autoSpaceDN w:val="0"/>
            <w:ind w:hanging="480"/>
            <w:rPr>
              <w:rFonts w:eastAsia="Times New Roman"/>
            </w:rPr>
          </w:pPr>
          <w:r>
            <w:rPr>
              <w:rFonts w:eastAsia="Times New Roman"/>
            </w:rPr>
            <w:t xml:space="preserve">Wright, T. F., and Dorin, M. (2001). Pair duets in the yellow-naped amazon (Psittaciformes: Amazona auropalliata): Responses to playbacks of different dialects. </w:t>
          </w:r>
          <w:r>
            <w:rPr>
              <w:rFonts w:eastAsia="Times New Roman"/>
              <w:i/>
              <w:iCs/>
            </w:rPr>
            <w:t>Ethology</w:t>
          </w:r>
          <w:r>
            <w:rPr>
              <w:rFonts w:eastAsia="Times New Roman"/>
            </w:rPr>
            <w:t xml:space="preserve"> 107. doi: 10.1046/j.1439-0310.2001.00632.x.</w:t>
          </w:r>
        </w:p>
        <w:p>
          <w:pPr>
            <w:autoSpaceDE w:val="0"/>
            <w:autoSpaceDN w:val="0"/>
            <w:ind w:hanging="480"/>
            <w:rPr>
              <w:rFonts w:eastAsia="Times New Roman"/>
            </w:rPr>
          </w:pPr>
          <w:r>
            <w:rPr>
              <w:rFonts w:eastAsia="Times New Roman"/>
            </w:rPr>
            <w:t xml:space="preserve">Wright, T. F., Lewis, T., Lezama-Lopez, M., Smith-Vidaurre, G., and Dahlin, C. (2018). Yellow-naped amazon (Amazona auropalliata) populations are markedly low and rapidly declining in Costa Rica and Nicaragua. </w:t>
          </w:r>
          <w:r>
            <w:rPr>
              <w:rFonts w:eastAsia="Times New Roman"/>
              <w:i/>
              <w:iCs/>
            </w:rPr>
            <w:t>Bird Conserv Int</w:t>
          </w:r>
          <w:r>
            <w:rPr>
              <w:rFonts w:eastAsia="Times New Roman"/>
            </w:rPr>
            <w:t>, 1–17. doi: 10.1017/S0959270918000114.</w:t>
          </w:r>
        </w:p>
        <w:p>
          <w:pPr>
            <w:autoSpaceDE w:val="0"/>
            <w:autoSpaceDN w:val="0"/>
            <w:ind w:hanging="480"/>
            <w:rPr>
              <w:rFonts w:eastAsia="Times New Roman"/>
            </w:rPr>
          </w:pPr>
          <w:r>
            <w:rPr>
              <w:rFonts w:eastAsia="Times New Roman"/>
            </w:rPr>
            <w:t xml:space="preserve">Wright, T. F., Rodriguez, A. M., and Fleischer, R. C. (2005). Vocal dialects, sex-biased dispersal, and microsatellite population structure in the parrot Amazona auropalliata. </w:t>
          </w:r>
          <w:r>
            <w:rPr>
              <w:rFonts w:eastAsia="Times New Roman"/>
              <w:i/>
              <w:iCs/>
            </w:rPr>
            <w:t>Mol Ecol</w:t>
          </w:r>
          <w:r>
            <w:rPr>
              <w:rFonts w:eastAsia="Times New Roman"/>
            </w:rPr>
            <w:t xml:space="preserve"> 14. doi: 10.1111/j.1365-294X.2005.02466.x.</w:t>
          </w:r>
        </w:p>
        <w:p>
          <w:pPr>
            <w:autoSpaceDE w:val="0"/>
            <w:autoSpaceDN w:val="0"/>
            <w:ind w:hanging="480"/>
            <w:rPr>
              <w:rFonts w:eastAsia="Times New Roman"/>
            </w:rPr>
          </w:pPr>
          <w:r>
            <w:rPr>
              <w:rFonts w:eastAsia="Times New Roman"/>
            </w:rPr>
            <w:t xml:space="preserve">Wright, T. F., and Wilkinson, G. S. (2001). Population genetic structure and vocal dialects in an amazon parrot. </w:t>
          </w:r>
          <w:r>
            <w:rPr>
              <w:rFonts w:eastAsia="Times New Roman"/>
              <w:i/>
              <w:iCs/>
            </w:rPr>
            <w:t>Proceedings of the Royal Society B: Biological Sciences</w:t>
          </w:r>
          <w:r>
            <w:rPr>
              <w:rFonts w:eastAsia="Times New Roman"/>
            </w:rPr>
            <w:t xml:space="preserve"> 268, 609–616. doi: 10.1098/rspb.2000.1403.</w:t>
          </w:r>
        </w:p>
        <w:p>
          <w:pPr>
            <w:spacing w:after="240"/>
          </w:pPr>
          <w:r>
            <w:rPr>
              <w:rFonts w:eastAsia="Times New Roman"/>
            </w:rPr>
            <w:t> </w:t>
          </w:r>
        </w:p>
      </w:sdtContent>
    </w:sdt>
    <w:p>
      <w:pPr>
        <w:spacing w:after="240"/>
        <w:rPr>
          <w:b/>
          <w:bCs/>
        </w:rPr>
      </w:pPr>
      <w:r>
        <w:rPr>
          <w:b/>
          <w:bCs/>
        </w:rPr>
        <w:t>10</w:t>
      </w:r>
      <w:r>
        <w:rPr>
          <w:b/>
          <w:bCs/>
        </w:rPr>
        <w:tab/>
      </w:r>
      <w:r>
        <w:rPr>
          <w:b/>
          <w:bCs/>
        </w:rPr>
        <w:t>Figure Captions</w:t>
      </w:r>
    </w:p>
    <w:p>
      <w:pPr>
        <w:spacing w:after="240"/>
      </w:pPr>
      <w:r>
        <w:t>Figure 1. (a) A map of all sites sampled during 2018 and 2019. Sites from the Wright et al. study (Wright et al., 2019) conducted in 2016 are also included. The color and shape of each point corresponds to the year the site was sampled. (b) A species range polygon for the yellow-naped amazon provided by BirdLife (BirdLife International and Handbook of the Birds of the World, 2019).</w:t>
      </w:r>
    </w:p>
    <w:p>
      <w:pPr>
        <w:spacing w:after="240"/>
      </w:pPr>
      <w:r>
        <w:t>Figure 2. Spectrograms of each identified call variant with the country of origin listed above and the call variant name listed below the image. All images are shown on a 0.6 second timescale at 3.5 kHz frequency.</w:t>
      </w:r>
    </w:p>
    <w:p>
      <w:pPr>
        <w:spacing w:after="240"/>
      </w:pPr>
      <w:r>
        <w:t>Figure 3. An image depicting typical structural variants of yellow-naped amazon contact calls and hypothesized routes by which one type might evolve into another through cultural drift.</w:t>
      </w:r>
    </w:p>
    <w:p>
      <w:pPr>
        <w:spacing w:after="240"/>
      </w:pPr>
      <w:r>
        <w:t>Figure 4.  A multi-panel image with four columns showing SPCC plots (A), PCA plots (B), a geographic map (C), and a legend (D). Rows represent the sampled countries, arranged in order from north to south.  The geographic map for Honduras depicts the call type for the undisclosed location using an asterisk (*). Black circles represent a single site.</w:t>
      </w:r>
    </w:p>
    <w:p>
      <w:pPr>
        <w:pStyle w:val="3"/>
        <w:spacing w:after="240"/>
        <w:rPr>
          <w:rFonts w:ascii="Times New Roman" w:hAnsi="Times New Roman"/>
          <w:i/>
          <w:iCs/>
          <w:color w:val="000000"/>
          <w:sz w:val="24"/>
          <w:szCs w:val="24"/>
        </w:rPr>
      </w:pPr>
      <w:bookmarkStart w:id="20" w:name="_Toc56760070"/>
      <w:bookmarkStart w:id="21" w:name="_Toc54970088"/>
      <w:bookmarkStart w:id="22" w:name="_Toc54969228"/>
      <w:bookmarkStart w:id="23" w:name="_Toc56622719"/>
      <w:bookmarkStart w:id="24" w:name="_Toc57588965"/>
      <w:bookmarkStart w:id="25" w:name="_Toc57588860"/>
      <w:r>
        <w:rPr>
          <w:rStyle w:val="23"/>
          <w:rFonts w:ascii="Times New Roman" w:hAnsi="Times New Roman"/>
          <w:color w:val="000000"/>
          <w:sz w:val="24"/>
          <w:szCs w:val="24"/>
        </w:rPr>
        <w:t>Figure 5.</w:t>
      </w:r>
      <w:r>
        <w:rPr>
          <w:rFonts w:ascii="Times New Roman" w:hAnsi="Times New Roman"/>
          <w:color w:val="000000"/>
          <w:sz w:val="22"/>
          <w:szCs w:val="22"/>
        </w:rPr>
        <w:t xml:space="preserve"> </w:t>
      </w:r>
      <w:r>
        <w:rPr>
          <w:rFonts w:ascii="Times New Roman" w:hAnsi="Times New Roman"/>
          <w:color w:val="000000"/>
          <w:sz w:val="24"/>
          <w:szCs w:val="24"/>
        </w:rPr>
        <w:t>A Mantel-based spatial autocorrelogram depicting the acoustic similarity of calls against increasing geographic distance. Spatial correlation values indicate the significance of each point, with a cutoff value of 0.05.</w:t>
      </w:r>
      <w:bookmarkEnd w:id="20"/>
      <w:bookmarkEnd w:id="21"/>
      <w:bookmarkEnd w:id="22"/>
      <w:bookmarkEnd w:id="23"/>
      <w:bookmarkEnd w:id="24"/>
      <w:bookmarkEnd w:id="25"/>
    </w:p>
    <w:p>
      <w:pPr>
        <w:spacing w:after="240"/>
      </w:pPr>
    </w:p>
    <w:sectPr>
      <w:pgSz w:w="12240" w:h="15840"/>
      <w:pgMar w:top="1440" w:right="1440" w:bottom="1440" w:left="1440" w:header="720" w:footer="720" w:gutter="0"/>
      <w:lnNumType w:countBy="1" w:restart="continuous"/>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Timothy Wright" w:date="2023-05-17T08:32:00Z" w:initials="">
    <w:p w14:paraId="F3EF4F08">
      <w:pPr>
        <w:pStyle w:val="9"/>
      </w:pPr>
      <w:r>
        <w:t>Sorry I missed this before, but abstract, like intro , needs to start with a broad issue then narrow to specific question, then the species.  So this needs a couple sentences at the front.</w:t>
      </w:r>
    </w:p>
    <w:p w14:paraId="F75F3B2C">
      <w:pPr>
        <w:pStyle w:val="9"/>
      </w:pPr>
    </w:p>
    <w:p w14:paraId="F95D4783">
      <w:pPr>
        <w:pStyle w:val="9"/>
      </w:pPr>
      <w:r>
        <w:t>Overall it doesn’t seem like you’ve carefully aligned abstracts with most recent framework and latest results, so that needs careful attention before submission. The frontiers guidelines say it well: “</w:t>
      </w:r>
      <w:r>
        <w:rPr>
          <w:szCs w:val="24"/>
        </w:rPr>
        <w:t>As a primary goal, the abstract should render the general significance and conceptual advance of the work clearly accessible to a broad readership.”</w:t>
      </w:r>
    </w:p>
  </w:comment>
  <w:comment w:id="1" w:author="Dahlin-Schuster, Christine R" w:date="2023-05-23T15:14:00Z" w:initials="DCR">
    <w:p w14:paraId="7FD4533B">
      <w:pPr>
        <w:pStyle w:val="9"/>
      </w:pPr>
      <w:r>
        <w:t>Agree with Tim</w:t>
      </w:r>
    </w:p>
  </w:comment>
  <w:comment w:id="2" w:author="Timothy Wright" w:date="2023-04-24T14:22:00Z" w:initials="">
    <w:p w14:paraId="66FFB86E">
      <w:pPr>
        <w:pStyle w:val="9"/>
      </w:pPr>
      <w:r>
        <w:t>Assess</w:t>
      </w:r>
    </w:p>
  </w:comment>
  <w:comment w:id="3" w:author="Timothy Wright" w:date="2023-05-17T08:36:00Z" w:initials="">
    <w:p w14:paraId="FFEFA14B">
      <w:pPr>
        <w:pStyle w:val="9"/>
      </w:pPr>
      <w:r>
        <w:t>Molly, I’d like you to assess this broad statement and refine with a more nuanced statement of results, and which analysis support it. Right now it reads as the major conclusion, rather than supporting evidence.</w:t>
      </w:r>
    </w:p>
  </w:comment>
  <w:comment w:id="4" w:author="Dahlin-Schuster, Christine R" w:date="2023-05-23T15:14:00Z" w:initials="DCR">
    <w:p w14:paraId="FFD7804F">
      <w:pPr>
        <w:pStyle w:val="9"/>
      </w:pPr>
    </w:p>
  </w:comment>
  <w:comment w:id="5" w:author="Dahlin-Schuster, Christine R" w:date="2023-05-23T15:14:00Z" w:initials="DCR">
    <w:p w14:paraId="63DD7FE9">
      <w:pPr>
        <w:pStyle w:val="9"/>
      </w:pPr>
    </w:p>
  </w:comment>
  <w:comment w:id="6" w:author="Timothy Wright" w:date="2023-05-17T08:37:00Z" w:initials="">
    <w:p w14:paraId="7F8F0E18">
      <w:pPr>
        <w:pStyle w:val="9"/>
      </w:pPr>
      <w:r>
        <w:t>Also rethink the last 2 sentences.  I’m fine with a caveat statement, but would rather see a broad conclusion about patterns of vocal variation in this species (how do these results relate to previous results and what do they say about vocal variation in this species) rather than a general statement about the usefulness of the species.</w:t>
      </w:r>
    </w:p>
  </w:comment>
  <w:comment w:id="7" w:author="Dahlin-Schuster, Christine R" w:date="2023-05-23T15:15:00Z" w:initials="DCR">
    <w:p w14:paraId="3DBF6BA3">
      <w:pPr>
        <w:pStyle w:val="9"/>
      </w:pPr>
      <w:r>
        <w:t>See my revisions to Intro since I removed similar wording from Intro</w:t>
      </w:r>
    </w:p>
  </w:comment>
  <w:comment w:id="8" w:author="Timothy Wright" w:date="2023-04-24T14:31:00Z" w:initials="">
    <w:p w14:paraId="BEB7C6B2">
      <w:pPr>
        <w:pStyle w:val="9"/>
      </w:pPr>
      <w:r>
        <w:t>Are species capitalized or not in this journal? Check throughout for consistency.</w:t>
      </w:r>
    </w:p>
  </w:comment>
  <w:comment w:id="9" w:author="Molly Dupin" w:date="2023-05-06T20:13:00Z" w:initials="MD">
    <w:p w14:paraId="7D2590FA">
      <w:r>
        <w:rPr>
          <w:color w:val="000000"/>
          <w:sz w:val="20"/>
          <w:szCs w:val="20"/>
        </w:rPr>
        <w:t>There is nothing that I can find in the template or on the website that specifies this</w:t>
      </w:r>
    </w:p>
    <w:p w14:paraId="8C77874A"/>
    <w:p w14:paraId="F6F30FB8">
      <w:r>
        <w:fldChar w:fldCharType="begin"/>
      </w:r>
      <w:r>
        <w:instrText xml:space="preserve"> HYPERLINK "https://www.frontiersin.org/guidelines/author-guidelines" </w:instrText>
      </w:r>
      <w:r>
        <w:fldChar w:fldCharType="separate"/>
      </w:r>
      <w:r>
        <w:rPr>
          <w:rStyle w:val="15"/>
          <w:sz w:val="20"/>
          <w:szCs w:val="20"/>
        </w:rPr>
        <w:t>https://www.frontiersin.org/guidelines/author-guidelines</w:t>
      </w:r>
      <w:r>
        <w:rPr>
          <w:rStyle w:val="15"/>
          <w:sz w:val="20"/>
          <w:szCs w:val="20"/>
        </w:rPr>
        <w:fldChar w:fldCharType="end"/>
      </w:r>
    </w:p>
  </w:comment>
  <w:comment w:id="10" w:author="Timothy Wright" w:date="2023-05-17T08:39:00Z" w:initials="">
    <w:p w14:paraId="562FD4A8">
      <w:pPr>
        <w:pStyle w:val="9"/>
      </w:pPr>
      <w:r>
        <w:t>OK, then most common is not capitalized except proper nouns within names.</w:t>
      </w:r>
    </w:p>
  </w:comment>
  <w:comment w:id="11" w:author="Timothy Wright" w:date="2023-04-24T14:31:00Z" w:initials="">
    <w:p w14:paraId="27FFD4DE">
      <w:pPr>
        <w:pStyle w:val="9"/>
      </w:pPr>
      <w:r>
        <w:t>Are species capitalized or not in this journal? Check throughout for consistency.</w:t>
      </w:r>
    </w:p>
  </w:comment>
  <w:comment w:id="12" w:author="Molly Dupin" w:date="2023-05-06T20:13:00Z" w:initials="MD">
    <w:p w14:paraId="7B2B141F">
      <w:r>
        <w:rPr>
          <w:color w:val="000000"/>
          <w:sz w:val="20"/>
          <w:szCs w:val="20"/>
        </w:rPr>
        <w:t>There is nothing that I can find in the template or on the website that specifies this</w:t>
      </w:r>
    </w:p>
    <w:p w14:paraId="5BFEF80C"/>
    <w:p w14:paraId="7BDFC027">
      <w:r>
        <w:fldChar w:fldCharType="begin"/>
      </w:r>
      <w:r>
        <w:instrText xml:space="preserve"> HYPERLINK "https://www.frontiersin.org/guidelines/author-guidelines" </w:instrText>
      </w:r>
      <w:r>
        <w:fldChar w:fldCharType="separate"/>
      </w:r>
      <w:r>
        <w:rPr>
          <w:rStyle w:val="15"/>
          <w:sz w:val="20"/>
          <w:szCs w:val="20"/>
        </w:rPr>
        <w:t>https://www.frontiersin.org/guidelines/author-guidelines</w:t>
      </w:r>
      <w:r>
        <w:rPr>
          <w:rStyle w:val="15"/>
          <w:sz w:val="20"/>
          <w:szCs w:val="20"/>
        </w:rPr>
        <w:fldChar w:fldCharType="end"/>
      </w:r>
    </w:p>
  </w:comment>
  <w:comment w:id="13" w:author="Timothy Wright" w:date="2023-05-17T08:39:00Z" w:initials="">
    <w:p w14:paraId="79FFC7B2">
      <w:pPr>
        <w:pStyle w:val="9"/>
      </w:pPr>
      <w:r>
        <w:t>OK, then most common is not capitalized except proper nouns within names.</w:t>
      </w:r>
    </w:p>
  </w:comment>
  <w:comment w:id="14" w:author="Timothy Wright" w:date="2023-05-17T08:43:00Z" w:initials="">
    <w:p w14:paraId="6BFFB207">
      <w:pPr>
        <w:pStyle w:val="9"/>
      </w:pPr>
      <w:r>
        <w:rPr>
          <w:rStyle w:val="8"/>
        </w:rPr>
        <w:t>This was going to be a red flag to at least one editor who works on crossbills, so I reworked.</w:t>
      </w:r>
    </w:p>
  </w:comment>
  <w:comment w:id="15" w:author="Timothy Wright" w:date="2023-05-17T08:42:00Z" w:initials="">
    <w:p w14:paraId="33F77882">
      <w:pPr>
        <w:pStyle w:val="9"/>
      </w:pPr>
      <w:r>
        <w:t>This is going to be a red flag for our editors, at least one of which works on a finch that learns as adult.</w:t>
      </w:r>
    </w:p>
  </w:comment>
  <w:comment w:id="16" w:author="Timothy Wright" w:date="2023-05-17T08:51:00Z" w:initials="">
    <w:p w14:paraId="FC7CF615">
      <w:pPr>
        <w:pStyle w:val="9"/>
      </w:pPr>
      <w:r>
        <w:t>Replace with Wright and Dahlin 2017 and Smith-Vidaurre 2021</w:t>
      </w:r>
    </w:p>
  </w:comment>
  <w:comment w:id="17" w:author="Dahlin-Schuster, Christine R" w:date="2023-05-23T14:55:00Z" w:initials="DCR">
    <w:p w14:paraId="74FF5633">
      <w:pPr>
        <w:pStyle w:val="9"/>
      </w:pPr>
      <w:r>
        <w:t xml:space="preserve">I think you are missing key background context here; what do these studies indicate about the YNA? The fact that the species clearly interbreeds (no genetic distinctness between different dialect regions) yet still have those distinct calls indicates social/cultural influences. Wright and Doring 2001 showed that parrots also less responsive to playbacks from different dialects. Please integrate the function component into this. </w:t>
      </w:r>
    </w:p>
  </w:comment>
  <w:comment w:id="18" w:author="Timothy Wright" w:date="2023-05-17T08:58:00Z" w:initials="">
    <w:p w14:paraId="E9DF37F7">
      <w:pPr>
        <w:pStyle w:val="9"/>
      </w:pPr>
      <w:r>
        <w:t>Isn’t it based in California?</w:t>
      </w:r>
    </w:p>
  </w:comment>
  <w:comment w:id="19" w:author="Timothy Wright" w:date="2023-05-17T08:59:00Z" w:initials="">
    <w:p w14:paraId="FEAB41BB">
      <w:pPr>
        <w:pStyle w:val="9"/>
      </w:pPr>
      <w:r>
        <w:t xml:space="preserve">Cite also </w:t>
      </w:r>
      <w:r>
        <w:rPr>
          <w:rFonts w:ascii="Arial" w:hAnsi="Arial" w:cs="Arial"/>
          <w:sz w:val="22"/>
          <w:szCs w:val="22"/>
        </w:rPr>
        <w:t xml:space="preserve">Dahlin, C.R., C. Blake, J. Rising &amp; </w:t>
      </w:r>
      <w:r>
        <w:rPr>
          <w:rFonts w:ascii="Arial" w:hAnsi="Arial" w:cs="Arial"/>
          <w:b/>
          <w:sz w:val="22"/>
          <w:szCs w:val="22"/>
        </w:rPr>
        <w:t>T.F. Wright</w:t>
      </w:r>
      <w:r>
        <w:rPr>
          <w:rFonts w:ascii="Arial" w:hAnsi="Arial" w:cs="Arial"/>
          <w:sz w:val="22"/>
          <w:szCs w:val="22"/>
        </w:rPr>
        <w:t xml:space="preserve">. 2018. Long-term monitoring of nesting yellow-naped amazons, </w:t>
      </w:r>
      <w:r>
        <w:rPr>
          <w:rFonts w:ascii="Arial" w:hAnsi="Arial" w:cs="Arial"/>
          <w:i/>
          <w:sz w:val="22"/>
          <w:szCs w:val="22"/>
        </w:rPr>
        <w:t xml:space="preserve">Amazona auropalliata </w:t>
      </w:r>
      <w:r>
        <w:rPr>
          <w:rFonts w:ascii="Arial" w:hAnsi="Arial" w:cs="Arial"/>
          <w:sz w:val="22"/>
          <w:szCs w:val="22"/>
        </w:rPr>
        <w:t xml:space="preserve">in Costa Rica: breeding biology, vocal behavior and the negative impact of poaching. </w:t>
      </w:r>
      <w:r>
        <w:rPr>
          <w:rFonts w:ascii="Arial" w:hAnsi="Arial" w:cs="Arial"/>
          <w:i/>
          <w:sz w:val="22"/>
          <w:szCs w:val="22"/>
        </w:rPr>
        <w:t>Journal of Field Ornithology.</w:t>
      </w:r>
      <w:r>
        <w:rPr>
          <w:rFonts w:ascii="Arial" w:hAnsi="Arial" w:cs="Arial"/>
          <w:sz w:val="22"/>
          <w:szCs w:val="22"/>
        </w:rPr>
        <w:t xml:space="preserve"> 89:1-10. doi</w:t>
      </w:r>
      <w:r>
        <w:rPr>
          <w:rFonts w:ascii="Arial" w:hAnsi="Arial" w:cs="Arial"/>
          <w:bCs/>
          <w:sz w:val="22"/>
          <w:szCs w:val="22"/>
        </w:rPr>
        <w:t>:</w:t>
      </w:r>
      <w:r>
        <w:rPr>
          <w:rFonts w:ascii="Arial" w:hAnsi="Arial" w:cs="Arial"/>
          <w:sz w:val="22"/>
          <w:szCs w:val="22"/>
        </w:rPr>
        <w:t>10.1111/jofo.12240.</w:t>
      </w:r>
    </w:p>
  </w:comment>
  <w:comment w:id="20" w:author="Timothy Wright" w:date="2023-05-17T09:00:00Z" w:initials="">
    <w:p w14:paraId="F6BD5E8D">
      <w:pPr>
        <w:pStyle w:val="9"/>
      </w:pPr>
      <w:r>
        <w:t>Is this accurate? Later you say not recorded in Honduras &amp; Nica.  I would remove this sentence.</w:t>
      </w:r>
    </w:p>
  </w:comment>
  <w:comment w:id="21" w:author="Dahlin-Schuster, Christine R" w:date="2023-05-23T15:19:00Z" w:initials="DCR">
    <w:p w14:paraId="FDDF67AE">
      <w:pPr>
        <w:pStyle w:val="9"/>
      </w:pPr>
      <w:r>
        <w:t>Later on (1</w:t>
      </w:r>
      <w:r>
        <w:rPr>
          <w:vertAlign w:val="superscript"/>
        </w:rPr>
        <w:t>st</w:t>
      </w:r>
      <w:r>
        <w:t xml:space="preserve"> paragraph of results) it say that 9 sites were recorded in Nicaragua…presumably from our teams. Which is correct? Also results say that 4 sites were recorded at in Honduras. Thus-what are you referring to here Tim (although there is some inconsistency in site numbers Molly-please correct that). </w:t>
      </w:r>
    </w:p>
  </w:comment>
  <w:comment w:id="22" w:author="m" w:date="2023-06-05T16:05:33Z" w:initials="m">
    <w:p w14:paraId="77FF5B28">
      <w:pPr>
        <w:pStyle w:val="9"/>
        <w:rPr>
          <w:rFonts w:hint="default"/>
        </w:rPr>
      </w:pPr>
      <w:r>
        <w:rPr>
          <w:rFonts w:hint="default"/>
        </w:rPr>
        <w:t>I think we should stick to one</w:t>
      </w:r>
    </w:p>
  </w:comment>
  <w:comment w:id="24" w:author="Timothy Wright" w:date="2023-05-17T09:05:00Z" w:initials="">
    <w:p w14:paraId="6FFFD83B">
      <w:pPr>
        <w:pStyle w:val="9"/>
      </w:pPr>
      <w:r>
        <w:t xml:space="preserve">Marcelo, this isn‘t quite accurate is it, as a centroid is typically a point. Is there a better term? </w:t>
      </w:r>
    </w:p>
  </w:comment>
  <w:comment w:id="23" w:author="m" w:date="2023-06-05T16:06:41Z" w:initials="m">
    <w:p w14:paraId="AD3DC995">
      <w:pPr>
        <w:pStyle w:val="9"/>
        <w:rPr>
          <w:rFonts w:hint="default"/>
        </w:rPr>
      </w:pPr>
      <w:r>
        <w:rPr>
          <w:rFonts w:hint="default"/>
        </w:rPr>
        <w:t>I suggest removing the explation about plots. We should just show the plots.</w:t>
      </w:r>
    </w:p>
  </w:comment>
  <w:comment w:id="25" w:author="Timothy Wright" w:date="2023-05-17T09:05:00Z" w:initials="">
    <w:p w14:paraId="FFB65382">
      <w:pPr>
        <w:pStyle w:val="9"/>
      </w:pPr>
      <w:r>
        <w:t>Oddly small.</w:t>
      </w:r>
    </w:p>
  </w:comment>
  <w:comment w:id="30" w:author="m" w:date="2023-06-05T16:11:23Z" w:initials="m">
    <w:p w14:paraId="5BAFBD23">
      <w:pPr>
        <w:pStyle w:val="9"/>
        <w:rPr>
          <w:rFonts w:hint="default"/>
        </w:rPr>
      </w:pPr>
      <w:r>
        <w:rPr>
          <w:rFonts w:hint="default"/>
        </w:rPr>
        <w:t>I don’t think that is necesary for PCA vectors as they are always well “behaved”</w:t>
      </w:r>
    </w:p>
  </w:comment>
  <w:comment w:id="26" w:author="Molly Dupin" w:date="2023-04-04T20:50:00Z" w:initials="MD">
    <w:p w14:paraId="7FDB3957">
      <w:r>
        <w:rPr>
          <w:color w:val="000000"/>
          <w:sz w:val="20"/>
          <w:szCs w:val="20"/>
        </w:rPr>
        <w:t>Supplemental?</w:t>
      </w:r>
    </w:p>
  </w:comment>
  <w:comment w:id="27" w:author="Timothy Wright" w:date="2023-04-24T15:08:00Z" w:initials="">
    <w:p w14:paraId="371D96D5">
      <w:pPr>
        <w:pStyle w:val="9"/>
      </w:pPr>
      <w:r>
        <w:t>No. Need to say how many acoustic parameters were measured.  Potentially list them all?</w:t>
      </w:r>
    </w:p>
  </w:comment>
  <w:comment w:id="28" w:author="Molly Dupin" w:date="2023-05-06T20:21:00Z" w:initials="MD">
    <w:p w14:paraId="4FFEF5E0">
      <w:r>
        <w:rPr>
          <w:color w:val="000000"/>
          <w:sz w:val="20"/>
          <w:szCs w:val="20"/>
        </w:rPr>
        <w:t>I checked the function documentation in R and there are 34 parameters listed, which is a lot. I’m not sure if some of them would be worth mentioning, or if we should just direct readers to the R documentation for reference.</w:t>
      </w:r>
    </w:p>
  </w:comment>
  <w:comment w:id="29" w:author="Timothy Wright" w:date="2023-05-17T09:06:00Z" w:initials="">
    <w:p w14:paraId="6FFB6A07">
      <w:pPr>
        <w:pStyle w:val="9"/>
      </w:pPr>
      <w:r>
        <w:t>Yes, I think this is adequate</w:t>
      </w:r>
    </w:p>
  </w:comment>
  <w:comment w:id="31" w:author="m" w:date="2023-06-05T17:12:12Z" w:initials="m">
    <w:p w14:paraId="62FD7B32">
      <w:pPr>
        <w:pStyle w:val="9"/>
      </w:pPr>
      <w:r>
        <w:rPr>
          <w:rFonts w:hint="default"/>
        </w:rPr>
        <w:t>Lichstein, J. 2007. Multiple regression on distance matrices: A multivariate spatial analysis tool. Plant Ecology 188: 117-131.</w:t>
      </w:r>
    </w:p>
  </w:comment>
  <w:comment w:id="32" w:author="m" w:date="2023-06-05T17:03:22Z" w:initials="m">
    <w:p w14:paraId="D16666CF">
      <w:pPr>
        <w:pStyle w:val="9"/>
      </w:pPr>
      <w:r>
        <w:rPr>
          <w:rFonts w:hint="default"/>
        </w:rPr>
        <w:t xml:space="preserve">Goslee SC, Urban DL (2007). “The ecodist package for dissimilarity-based analysis of ecological data.” Journal of Statistical Software, 22, 1-19. doi:10.18637/jss.v022.i07. </w:t>
      </w:r>
    </w:p>
  </w:comment>
  <w:comment w:id="33" w:author="Molly Dupin" w:date="2023-04-17T18:38:00Z" w:initials="MD">
    <w:p w14:paraId="DFFE6449">
      <w:r>
        <w:rPr>
          <w:color w:val="000000"/>
          <w:sz w:val="20"/>
          <w:szCs w:val="20"/>
        </w:rPr>
        <w:t>Marcelo, can you update this to say the bin sizes for the spatial autocorrelation?</w:t>
      </w:r>
    </w:p>
  </w:comment>
  <w:comment w:id="34" w:author="m" w:date="2023-06-05T17:14:35Z" w:initials="m">
    <w:p w14:paraId="AE6D933C">
      <w:pPr>
        <w:pStyle w:val="9"/>
        <w:rPr>
          <w:rFonts w:hint="default"/>
        </w:rPr>
      </w:pPr>
      <w:r>
        <w:rPr>
          <w:rFonts w:hint="default"/>
        </w:rPr>
        <w:t>I don’t think this is particularly relevant, I would remove it</w:t>
      </w:r>
    </w:p>
    <w:p w14:paraId="FFDB9D6F">
      <w:pPr>
        <w:pStyle w:val="9"/>
      </w:pPr>
    </w:p>
  </w:comment>
  <w:comment w:id="35" w:author="Timothy Wright" w:date="2023-05-17T09:11:00Z" w:initials="">
    <w:p w14:paraId="45BF78BA">
      <w:pPr>
        <w:pStyle w:val="9"/>
      </w:pPr>
      <w:r>
        <w:rPr>
          <w:rFonts w:ascii="Calibri" w:hAnsi="Calibri" w:cs="Calibri"/>
          <w:color w:val="000000"/>
        </w:rPr>
        <w:t>It is inaccurate to say we only saw bilingual birds in Costa Rica and Mexico since we recorded lots of them on omotepe in Nicaragua. On the attached sheet I highlight birds that are bilingual.  it is a little hard to pick out because the files are named with the same bird number but a different call number. By my count. we found 14 bilingual birds on Omotepe and 12 additional a Finca Banderas in the NE. See the highlighted birds in the attached file. Note that this misunderstanding (which arises from working with data that you didn’t collect)  means we need to check not only descriptions of bilingual birds, but also the sample numbers for those sites incase you overcounted the number of birds. You should also consider whether this impacts how you interpret the patterns of call variation.</w:t>
      </w:r>
    </w:p>
  </w:comment>
  <w:comment w:id="36" w:author="Dahlin-Schuster, Christine R" w:date="2023-05-23T15:25:00Z" w:initials="DCR">
    <w:p w14:paraId="D3E3D7A2">
      <w:pPr>
        <w:pStyle w:val="9"/>
      </w:pPr>
      <w:r>
        <w:t>Really important point because really provides insight into functionality! EG do birds need to know different dialects to communicate with neighbors potentially? Also-should we look at locations of sites with and without bilingual birds???</w:t>
      </w:r>
    </w:p>
  </w:comment>
  <w:comment w:id="37" w:author="Dahlin-Schuster, Christine R" w:date="2023-05-23T15:28:00Z" w:initials="DCR">
    <w:p w14:paraId="FFFF7C83">
      <w:pPr>
        <w:pStyle w:val="9"/>
      </w:pPr>
      <w:r>
        <w:t xml:space="preserve">I really need to see this Figure. </w:t>
      </w:r>
    </w:p>
  </w:comment>
  <w:comment w:id="38" w:author="Dahlin-Schuster, Christine R" w:date="2023-05-23T15:31:00Z" w:initials="DCR">
    <w:p w14:paraId="67BA03B4">
      <w:pPr>
        <w:pStyle w:val="9"/>
      </w:pPr>
      <w:r>
        <w:t>Are they call types, or call variants? Need consistent terminology throughout text</w:t>
      </w:r>
    </w:p>
  </w:comment>
  <w:comment w:id="39" w:author="Timothy Wright" w:date="2023-05-17T09:17:00Z" w:initials="">
    <w:p w14:paraId="577F5CF7">
      <w:pPr>
        <w:pStyle w:val="9"/>
      </w:pPr>
      <w:r>
        <w:t>Add Smith-Vidaurre 2021 plus any others you can think of.</w:t>
      </w:r>
    </w:p>
  </w:comment>
  <w:comment w:id="40" w:author="Timothy Wright" w:date="2023-05-17T09:18:00Z" w:initials="">
    <w:p w14:paraId="1ABF23CD">
      <w:pPr>
        <w:pStyle w:val="9"/>
      </w:pPr>
      <w:r>
        <w:t>Need to cite the Buhrman Deever paper here</w:t>
      </w:r>
    </w:p>
  </w:comment>
  <w:comment w:id="41" w:author="Timothy Wright" w:date="2023-05-17T09:20:00Z" w:initials="">
    <w:p w14:paraId="5FBDA2C4">
      <w:pPr>
        <w:pStyle w:val="9"/>
      </w:pPr>
      <w:r>
        <w:t>Cite sewall et al here</w:t>
      </w:r>
    </w:p>
  </w:comment>
  <w:comment w:id="42" w:author="Timothy Wright" w:date="2023-04-24T15:33:00Z" w:initials="">
    <w:p w14:paraId="7F9D9765">
      <w:pPr>
        <w:pStyle w:val="9"/>
      </w:pPr>
      <w:r>
        <w:t>Lets save this for Chris’s paper</w:t>
      </w:r>
    </w:p>
  </w:comment>
  <w:comment w:id="43" w:author="Molly Dupin" w:date="2023-05-06T19:50:00Z" w:initials="MD">
    <w:p w14:paraId="EDFE5E2D">
      <w:r>
        <w:rPr>
          <w:color w:val="000000"/>
          <w:sz w:val="20"/>
          <w:szCs w:val="20"/>
        </w:rPr>
        <w:t>Should I remove some of this then?</w:t>
      </w:r>
    </w:p>
  </w:comment>
  <w:comment w:id="44" w:author="Timothy Wright" w:date="2023-05-17T09:21:00Z" w:initials="">
    <w:p w14:paraId="F9F68276">
      <w:pPr>
        <w:pStyle w:val="9"/>
      </w:pPr>
      <w:r>
        <w:t xml:space="preserve">I think what is here now is good. Before it had some statement about increased </w:t>
      </w:r>
    </w:p>
  </w:comment>
  <w:comment w:id="45" w:author="Timothy Wright" w:date="2023-05-17T09:26:00Z" w:initials="">
    <w:p w14:paraId="FDBCFBA9">
      <w:pPr>
        <w:pStyle w:val="9"/>
      </w:pPr>
      <w:r>
        <w:t>Ideally this would be moved earlier in the discussion when first discussing why there are regional variants, but I couldn’t really find a place so I left it here.</w:t>
      </w:r>
    </w:p>
  </w:comment>
  <w:comment w:id="46" w:author="Timothy Wright" w:date="2023-04-24T15:18:00Z" w:initials="">
    <w:p w14:paraId="737E2850">
      <w:pPr>
        <w:pStyle w:val="9"/>
      </w:pPr>
      <w:r>
        <w:t>Do you want to say “formerly Molly K Dupin”? to identify yourself as the author of Dupin et al?  Up to you.</w:t>
      </w:r>
    </w:p>
  </w:comment>
  <w:comment w:id="47" w:author="Molly Dupin" w:date="2023-05-06T19:44:00Z" w:initials="MD">
    <w:p w14:paraId="BCBFCF0E">
      <w:r>
        <w:rPr>
          <w:sz w:val="20"/>
          <w:szCs w:val="20"/>
        </w:rPr>
        <w:t>Do you find this change appropriate? I felt like “formerly” was too final XD I’m still Molly Dupin inside!</w:t>
      </w:r>
    </w:p>
  </w:comment>
  <w:comment w:id="48" w:author="Timothy Wright" w:date="2023-05-17T09:23:00Z" w:initials="">
    <w:p w14:paraId="6FFB013E">
      <w:pPr>
        <w:pStyle w:val="9"/>
      </w:pPr>
      <w:r>
        <w:t>Works for me. I do think it good somewhere to have a pointer that you are the same as the Molly that published Dupin et al</w:t>
      </w:r>
    </w:p>
  </w:comment>
  <w:comment w:id="49" w:author="Timothy Wright" w:date="2023-05-17T08:52:00Z" w:initials="">
    <w:p w14:paraId="BEED329F">
      <w:pPr>
        <w:pStyle w:val="9"/>
      </w:pPr>
      <w:r>
        <w:t>Some missing DOI please check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F95D4783" w15:done="0"/>
  <w15:commentEx w15:paraId="7FD4533B" w15:done="0" w15:paraIdParent="F95D4783"/>
  <w15:commentEx w15:paraId="66FFB86E" w15:done="0"/>
  <w15:commentEx w15:paraId="FFEFA14B" w15:done="0" w15:paraIdParent="66FFB86E"/>
  <w15:commentEx w15:paraId="FFD7804F" w15:done="0" w15:paraIdParent="66FFB86E"/>
  <w15:commentEx w15:paraId="63DD7FE9" w15:done="0" w15:paraIdParent="66FFB86E"/>
  <w15:commentEx w15:paraId="7F8F0E18" w15:done="0"/>
  <w15:commentEx w15:paraId="3DBF6BA3" w15:done="0"/>
  <w15:commentEx w15:paraId="BEB7C6B2" w15:done="0"/>
  <w15:commentEx w15:paraId="F6F30FB8" w15:done="0" w15:paraIdParent="BEB7C6B2"/>
  <w15:commentEx w15:paraId="562FD4A8" w15:done="0" w15:paraIdParent="BEB7C6B2"/>
  <w15:commentEx w15:paraId="27FFD4DE" w15:done="0"/>
  <w15:commentEx w15:paraId="7BDFC027" w15:done="0" w15:paraIdParent="27FFD4DE"/>
  <w15:commentEx w15:paraId="79FFC7B2" w15:done="0" w15:paraIdParent="27FFD4DE"/>
  <w15:commentEx w15:paraId="6BFFB207" w15:done="0"/>
  <w15:commentEx w15:paraId="33F77882" w15:done="0"/>
  <w15:commentEx w15:paraId="FC7CF615" w15:done="0"/>
  <w15:commentEx w15:paraId="74FF5633" w15:done="0"/>
  <w15:commentEx w15:paraId="E9DF37F7" w15:done="0"/>
  <w15:commentEx w15:paraId="FEAB41BB" w15:done="0"/>
  <w15:commentEx w15:paraId="F6BD5E8D" w15:done="0"/>
  <w15:commentEx w15:paraId="FDDF67AE" w15:done="0" w15:paraIdParent="F6BD5E8D"/>
  <w15:commentEx w15:paraId="77FF5B28" w15:done="0"/>
  <w15:commentEx w15:paraId="6FFFD83B" w15:done="0"/>
  <w15:commentEx w15:paraId="AD3DC995" w15:done="0"/>
  <w15:commentEx w15:paraId="FFB65382" w15:done="0"/>
  <w15:commentEx w15:paraId="5BAFBD23" w15:done="0"/>
  <w15:commentEx w15:paraId="7FDB3957" w15:done="0"/>
  <w15:commentEx w15:paraId="371D96D5" w15:done="0" w15:paraIdParent="7FDB3957"/>
  <w15:commentEx w15:paraId="4FFEF5E0" w15:done="0" w15:paraIdParent="7FDB3957"/>
  <w15:commentEx w15:paraId="6FFB6A07" w15:done="0" w15:paraIdParent="7FDB3957"/>
  <w15:commentEx w15:paraId="62FD7B32" w15:done="0"/>
  <w15:commentEx w15:paraId="D16666CF" w15:done="0"/>
  <w15:commentEx w15:paraId="DFFE6449" w15:done="0"/>
  <w15:commentEx w15:paraId="FFDB9D6F" w15:done="0"/>
  <w15:commentEx w15:paraId="45BF78BA" w15:done="0"/>
  <w15:commentEx w15:paraId="D3E3D7A2" w15:done="0" w15:paraIdParent="45BF78BA"/>
  <w15:commentEx w15:paraId="FFFF7C83" w15:done="0"/>
  <w15:commentEx w15:paraId="67BA03B4" w15:done="0"/>
  <w15:commentEx w15:paraId="577F5CF7" w15:done="0"/>
  <w15:commentEx w15:paraId="1ABF23CD" w15:done="0"/>
  <w15:commentEx w15:paraId="5FBDA2C4" w15:done="0"/>
  <w15:commentEx w15:paraId="7F9D9765" w15:done="0"/>
  <w15:commentEx w15:paraId="EDFE5E2D" w15:done="0" w15:paraIdParent="7F9D9765"/>
  <w15:commentEx w15:paraId="F9F68276" w15:done="0" w15:paraIdParent="7F9D9765"/>
  <w15:commentEx w15:paraId="FDBCFBA9" w15:done="0"/>
  <w15:commentEx w15:paraId="737E2850" w15:done="0"/>
  <w15:commentEx w15:paraId="BCBFCF0E" w15:done="0" w15:paraIdParent="737E2850"/>
  <w15:commentEx w15:paraId="6FFB013E" w15:done="0" w15:paraIdParent="737E2850"/>
  <w15:commentEx w15:paraId="BEED329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ccanthis ADF Std"/>
    <w:panose1 w:val="05000000000000000000"/>
    <w:charset w:val="00"/>
    <w:family w:val="auto"/>
    <w:pitch w:val="default"/>
    <w:sig w:usb0="00000000" w:usb1="1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imes New Roman (Body CS)">
    <w:altName w:val="Times New Roman"/>
    <w:panose1 w:val="00000000000000000000"/>
    <w:charset w:val="00"/>
    <w:family w:val="roman"/>
    <w:pitch w:val="default"/>
    <w:sig w:usb0="00000000" w:usb1="00000000" w:usb2="00000000" w:usb3="00000000" w:csb0="00000000" w:csb1="00000000"/>
  </w:font>
  <w:font w:name="Apple Braille">
    <w:altName w:val="Now Alt Thin"/>
    <w:panose1 w:val="00000000000000000000"/>
    <w:charset w:val="00"/>
    <w:family w:val="decorative"/>
    <w:pitch w:val="default"/>
    <w:sig w:usb0="00000000" w:usb1="00000000" w:usb2="00040000" w:usb3="00000000" w:csb0="00000001" w:csb1="00000000"/>
  </w:font>
  <w:font w:name="Calibri Light">
    <w:altName w:val="Arial"/>
    <w:panose1 w:val="020F0302020204030204"/>
    <w:charset w:val="00"/>
    <w:family w:val="swiss"/>
    <w:pitch w:val="default"/>
    <w:sig w:usb0="00000000" w:usb1="00000000" w:usb2="00000009" w:usb3="00000000" w:csb0="000001FF" w:csb1="00000000"/>
  </w:font>
  <w:font w:name="等线 Light">
    <w:altName w:val="Now Alt Thin"/>
    <w:panose1 w:val="00000000000000000000"/>
    <w:charset w:val="00"/>
    <w:family w:val="auto"/>
    <w:pitch w:val="default"/>
    <w:sig w:usb0="00000000" w:usb1="00000000" w:usb2="00000000" w:usb3="00000000" w:csb0="00000000" w:csb1="00000000"/>
  </w:font>
  <w:font w:name="DengXian Light">
    <w:altName w:val="Droid Sans Fallback"/>
    <w:panose1 w:val="00000000000000000000"/>
    <w:charset w:val="86"/>
    <w:family w:val="auto"/>
    <w:pitch w:val="default"/>
    <w:sig w:usb0="00000000" w:usb1="00000000" w:usb2="00000016" w:usb3="00000000" w:csb0="0004000F" w:csb1="00000000"/>
  </w:font>
  <w:font w:name="Calibri">
    <w:altName w:val="Trebuchet MS"/>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Now Alt Thin">
    <w:panose1 w:val="00000300000000000000"/>
    <w:charset w:val="00"/>
    <w:family w:val="auto"/>
    <w:pitch w:val="default"/>
    <w:sig w:usb0="00000007" w:usb1="00000000" w:usb2="00000000" w:usb3="00000000" w:csb0="20000093" w:csb1="00000000"/>
  </w:font>
  <w:font w:name="Arial Black">
    <w:panose1 w:val="020B0A04020102020204"/>
    <w:charset w:val="00"/>
    <w:family w:val="auto"/>
    <w:pitch w:val="default"/>
    <w:sig w:usb0="00000287" w:usb1="00000000" w:usb2="00000000" w:usb3="00000000" w:csb0="2000009F" w:csb1="DFD70000"/>
  </w:font>
  <w:font w:name="Droid Sans Fallback">
    <w:panose1 w:val="020B0502000000000001"/>
    <w:charset w:val="86"/>
    <w:family w:val="auto"/>
    <w:pitch w:val="default"/>
    <w:sig w:usb0="910002FF" w:usb1="2BDFFCFB" w:usb2="00000036" w:usb3="00000000" w:csb0="203F01FF" w:csb1="D7FF0000"/>
  </w:font>
  <w:font w:name="Accanthis ADF Std">
    <w:panose1 w:val="02030503080000020003"/>
    <w:charset w:val="00"/>
    <w:family w:val="auto"/>
    <w:pitch w:val="default"/>
    <w:sig w:usb0="800000AF" w:usb1="5000204A" w:usb2="00000000" w:usb3="00000000" w:csb0="00000001" w:csb1="C09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uto" w:vAnchor="text" w:hAnchor="margin" w:xAlign="right" w:y="1"/>
      <w:rPr>
        <w:rStyle w:val="17"/>
        <w:rFonts w:eastAsia="DengXian Light"/>
      </w:rPr>
    </w:pPr>
    <w:r>
      <w:rPr>
        <w:rStyle w:val="17"/>
        <w:rFonts w:eastAsia="DengXian Light"/>
      </w:rPr>
      <w:fldChar w:fldCharType="begin"/>
    </w:r>
    <w:r>
      <w:rPr>
        <w:rStyle w:val="17"/>
        <w:rFonts w:eastAsia="DengXian Light"/>
      </w:rPr>
      <w:instrText xml:space="preserve"> PAGE </w:instrText>
    </w:r>
    <w:r>
      <w:rPr>
        <w:rStyle w:val="17"/>
        <w:rFonts w:eastAsia="DengXian Light"/>
      </w:rPr>
      <w:fldChar w:fldCharType="separate"/>
    </w:r>
    <w:r>
      <w:rPr>
        <w:rStyle w:val="17"/>
        <w:rFonts w:eastAsia="DengXian Light"/>
      </w:rPr>
      <w:t>1</w:t>
    </w:r>
    <w:r>
      <w:rPr>
        <w:rStyle w:val="17"/>
        <w:rFonts w:eastAsia="DengXian Light"/>
      </w:rPr>
      <w:fldChar w:fldCharType="end"/>
    </w:r>
  </w:p>
  <w:p>
    <w:pPr>
      <w:pStyle w:val="1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uto" w:vAnchor="text" w:hAnchor="margin" w:xAlign="right" w:y="1"/>
      <w:rPr>
        <w:rStyle w:val="17"/>
        <w:rFonts w:eastAsia="DengXian Light"/>
      </w:rPr>
    </w:pPr>
    <w:r>
      <w:rPr>
        <w:rStyle w:val="17"/>
        <w:rFonts w:eastAsia="DengXian Light"/>
      </w:rPr>
      <w:fldChar w:fldCharType="begin"/>
    </w:r>
    <w:r>
      <w:rPr>
        <w:rStyle w:val="17"/>
        <w:rFonts w:eastAsia="DengXian Light"/>
      </w:rPr>
      <w:instrText xml:space="preserve"> PAGE </w:instrText>
    </w:r>
    <w:r>
      <w:rPr>
        <w:rStyle w:val="17"/>
        <w:rFonts w:eastAsia="DengXian Light"/>
      </w:rPr>
      <w:fldChar w:fldCharType="separate"/>
    </w:r>
    <w:r>
      <w:rPr>
        <w:rStyle w:val="17"/>
        <w:rFonts w:eastAsia="DengXian Light"/>
      </w:rPr>
      <w:t>i</w:t>
    </w:r>
    <w:r>
      <w:rPr>
        <w:rStyle w:val="17"/>
        <w:rFonts w:eastAsia="DengXian Light"/>
      </w:rPr>
      <w:fldChar w:fldCharType="end"/>
    </w:r>
  </w:p>
  <w:p>
    <w:pPr>
      <w:pStyle w:val="13"/>
      <w:framePr w:wrap="auto" w:vAnchor="text" w:hAnchor="margin" w:xAlign="right" w:y="1"/>
      <w:ind w:right="360"/>
      <w:rPr>
        <w:rStyle w:val="17"/>
        <w:rFonts w:eastAsia="DengXian Light"/>
      </w:rPr>
    </w:pPr>
    <w:r>
      <w:rPr>
        <w:rStyle w:val="17"/>
        <w:rFonts w:eastAsia="DengXian Light"/>
      </w:rPr>
      <w:fldChar w:fldCharType="begin"/>
    </w:r>
    <w:r>
      <w:rPr>
        <w:rStyle w:val="17"/>
        <w:rFonts w:eastAsia="DengXian Light"/>
      </w:rPr>
      <w:instrText xml:space="preserve"> PAGE </w:instrText>
    </w:r>
    <w:r>
      <w:rPr>
        <w:rStyle w:val="17"/>
        <w:rFonts w:eastAsia="DengXian Light"/>
      </w:rPr>
      <w:fldChar w:fldCharType="separate"/>
    </w:r>
    <w:r>
      <w:rPr>
        <w:rStyle w:val="17"/>
        <w:rFonts w:eastAsia="DengXian Light"/>
      </w:rPr>
      <w:t>i</w:t>
    </w:r>
    <w:r>
      <w:rPr>
        <w:rStyle w:val="17"/>
        <w:rFonts w:eastAsia="DengXian Light"/>
      </w:rPr>
      <w:fldChar w:fldCharType="end"/>
    </w:r>
  </w:p>
  <w:p>
    <w:pPr>
      <w:pStyle w:val="13"/>
      <w:framePr w:wrap="auto" w:vAnchor="text" w:hAnchor="margin" w:xAlign="right" w:y="1"/>
      <w:ind w:right="360"/>
      <w:rPr>
        <w:rStyle w:val="17"/>
        <w:rFonts w:eastAsia="DengXian Light"/>
      </w:rPr>
    </w:pPr>
    <w:r>
      <w:rPr>
        <w:rStyle w:val="17"/>
        <w:rFonts w:eastAsia="DengXian Light"/>
      </w:rPr>
      <w:fldChar w:fldCharType="begin"/>
    </w:r>
    <w:r>
      <w:rPr>
        <w:rStyle w:val="17"/>
        <w:rFonts w:eastAsia="DengXian Light"/>
      </w:rPr>
      <w:instrText xml:space="preserve"> PAGE </w:instrText>
    </w:r>
    <w:r>
      <w:rPr>
        <w:rStyle w:val="17"/>
        <w:rFonts w:eastAsia="DengXian Light"/>
      </w:rPr>
      <w:fldChar w:fldCharType="separate"/>
    </w:r>
    <w:r>
      <w:rPr>
        <w:rStyle w:val="17"/>
        <w:rFonts w:eastAsia="DengXian Light"/>
      </w:rPr>
      <w:t>i</w:t>
    </w:r>
    <w:r>
      <w:rPr>
        <w:rStyle w:val="17"/>
        <w:rFonts w:eastAsia="DengXian Light"/>
      </w:rPr>
      <w:fldChar w:fldCharType="end"/>
    </w:r>
  </w:p>
  <w:p>
    <w:pPr>
      <w:pStyle w:val="13"/>
      <w:framePr w:wrap="auto" w:vAnchor="text" w:hAnchor="margin" w:xAlign="center" w:y="1"/>
      <w:ind w:right="360"/>
      <w:rPr>
        <w:rStyle w:val="17"/>
        <w:rFonts w:eastAsia="DengXian Light"/>
      </w:rPr>
    </w:pPr>
    <w:r>
      <w:rPr>
        <w:rStyle w:val="17"/>
        <w:rFonts w:eastAsia="DengXian Light"/>
      </w:rPr>
      <w:fldChar w:fldCharType="begin"/>
    </w:r>
    <w:r>
      <w:rPr>
        <w:rStyle w:val="17"/>
        <w:rFonts w:eastAsia="DengXian Light"/>
      </w:rPr>
      <w:instrText xml:space="preserve"> PAGE </w:instrText>
    </w:r>
    <w:r>
      <w:rPr>
        <w:rStyle w:val="17"/>
        <w:rFonts w:eastAsia="DengXian Light"/>
      </w:rPr>
      <w:fldChar w:fldCharType="separate"/>
    </w:r>
    <w:r>
      <w:rPr>
        <w:rStyle w:val="17"/>
        <w:rFonts w:eastAsia="DengXian Light"/>
      </w:rPr>
      <w:t>i</w:t>
    </w:r>
    <w:r>
      <w:rPr>
        <w:rStyle w:val="17"/>
        <w:rFonts w:eastAsia="DengXian Light"/>
      </w:rPr>
      <w:fldChar w:fldCharType="end"/>
    </w:r>
  </w:p>
  <w:p>
    <w:pPr>
      <w:pStyle w:val="1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uto" w:vAnchor="text" w:hAnchor="margin" w:xAlign="right" w:y="1"/>
      <w:rPr>
        <w:rStyle w:val="17"/>
        <w:rFonts w:eastAsia="DengXian Light"/>
      </w:rPr>
    </w:pPr>
  </w:p>
  <w:p>
    <w:pPr>
      <w:pStyle w:val="13"/>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uto" w:vAnchor="text" w:hAnchor="margin" w:xAlign="right" w:y="1"/>
      <w:rPr>
        <w:rStyle w:val="17"/>
        <w:rFonts w:eastAsia="DengXian Light"/>
      </w:rPr>
    </w:pPr>
    <w:r>
      <w:rPr>
        <w:rStyle w:val="17"/>
        <w:rFonts w:eastAsia="DengXian Light"/>
      </w:rPr>
      <w:fldChar w:fldCharType="begin"/>
    </w:r>
    <w:r>
      <w:rPr>
        <w:rStyle w:val="17"/>
        <w:rFonts w:eastAsia="DengXian Light"/>
      </w:rPr>
      <w:instrText xml:space="preserve"> PAGE </w:instrText>
    </w:r>
    <w:r>
      <w:rPr>
        <w:rStyle w:val="17"/>
        <w:rFonts w:eastAsia="DengXian Light"/>
      </w:rPr>
      <w:fldChar w:fldCharType="separate"/>
    </w:r>
    <w:r>
      <w:rPr>
        <w:rStyle w:val="17"/>
        <w:rFonts w:eastAsia="DengXian Light"/>
      </w:rPr>
      <w:t>1</w:t>
    </w:r>
    <w:r>
      <w:rPr>
        <w:rStyle w:val="17"/>
        <w:rFonts w:eastAsia="DengXian Light"/>
      </w:rPr>
      <w:fldChar w:fldCharType="end"/>
    </w:r>
  </w:p>
  <w:p>
    <w:pPr>
      <w:pStyle w:val="13"/>
      <w:ind w:right="360"/>
    </w:pPr>
  </w:p>
</w:ft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Timothy Wright">
    <w15:presenceInfo w15:providerId="AD" w15:userId="S::wright@nmsu.edu::41274dad-4d95-41c5-a296-590a860df3a9"/>
  </w15:person>
  <w15:person w15:author="Dahlin-Schuster, Christine R">
    <w15:presenceInfo w15:providerId="AD" w15:userId="S::CDAHLIN@pitt.edu::af97a0ce-fd6a-41b3-a5aa-3097af0af6a6"/>
  </w15:person>
  <w15:person w15:author="Molly Dupin">
    <w15:presenceInfo w15:providerId="Windows Live" w15:userId="153054bc36795230"/>
  </w15:person>
  <w15:person w15:author="m">
    <w15:presenceInfo w15:providerId="None" w15:userId="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trackRevisions w:val="1"/>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ite Them Right-Harvar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477998"/>
    <w:rsid w:val="000005E5"/>
    <w:rsid w:val="000032B8"/>
    <w:rsid w:val="00007EB8"/>
    <w:rsid w:val="00013CE5"/>
    <w:rsid w:val="0001557D"/>
    <w:rsid w:val="000325A2"/>
    <w:rsid w:val="0003407F"/>
    <w:rsid w:val="0004234E"/>
    <w:rsid w:val="00043B07"/>
    <w:rsid w:val="00045A0A"/>
    <w:rsid w:val="0005008D"/>
    <w:rsid w:val="00054750"/>
    <w:rsid w:val="000566D8"/>
    <w:rsid w:val="00057FDC"/>
    <w:rsid w:val="00063CD0"/>
    <w:rsid w:val="00064B19"/>
    <w:rsid w:val="00072F86"/>
    <w:rsid w:val="00076663"/>
    <w:rsid w:val="0008152A"/>
    <w:rsid w:val="0008380C"/>
    <w:rsid w:val="00085803"/>
    <w:rsid w:val="00085DBB"/>
    <w:rsid w:val="000A1E04"/>
    <w:rsid w:val="000A3D5E"/>
    <w:rsid w:val="000A4359"/>
    <w:rsid w:val="000B3810"/>
    <w:rsid w:val="000B6285"/>
    <w:rsid w:val="000C1723"/>
    <w:rsid w:val="000C5E02"/>
    <w:rsid w:val="000D51BB"/>
    <w:rsid w:val="000D7E50"/>
    <w:rsid w:val="000E0D3D"/>
    <w:rsid w:val="000F4403"/>
    <w:rsid w:val="00106ECE"/>
    <w:rsid w:val="001253B5"/>
    <w:rsid w:val="001262E0"/>
    <w:rsid w:val="00127D5A"/>
    <w:rsid w:val="00143447"/>
    <w:rsid w:val="00145803"/>
    <w:rsid w:val="001507A4"/>
    <w:rsid w:val="00151524"/>
    <w:rsid w:val="00173570"/>
    <w:rsid w:val="001828F7"/>
    <w:rsid w:val="00192124"/>
    <w:rsid w:val="00196476"/>
    <w:rsid w:val="001A0108"/>
    <w:rsid w:val="001A6CF8"/>
    <w:rsid w:val="001B1116"/>
    <w:rsid w:val="001B3C77"/>
    <w:rsid w:val="001C09F2"/>
    <w:rsid w:val="001C1C0E"/>
    <w:rsid w:val="001C744A"/>
    <w:rsid w:val="001D3142"/>
    <w:rsid w:val="001D7186"/>
    <w:rsid w:val="001E13D6"/>
    <w:rsid w:val="001E1D87"/>
    <w:rsid w:val="001E694A"/>
    <w:rsid w:val="001F1DF8"/>
    <w:rsid w:val="001F21C0"/>
    <w:rsid w:val="002005B6"/>
    <w:rsid w:val="00214860"/>
    <w:rsid w:val="00224B9F"/>
    <w:rsid w:val="002452B2"/>
    <w:rsid w:val="00247AFC"/>
    <w:rsid w:val="00257E75"/>
    <w:rsid w:val="002609CC"/>
    <w:rsid w:val="00260A3B"/>
    <w:rsid w:val="0027545A"/>
    <w:rsid w:val="00277BDB"/>
    <w:rsid w:val="0028018A"/>
    <w:rsid w:val="00290FEC"/>
    <w:rsid w:val="002A148A"/>
    <w:rsid w:val="002A7C5C"/>
    <w:rsid w:val="002B4ABD"/>
    <w:rsid w:val="002B59CE"/>
    <w:rsid w:val="002D215A"/>
    <w:rsid w:val="002E342A"/>
    <w:rsid w:val="002F2C09"/>
    <w:rsid w:val="002F5514"/>
    <w:rsid w:val="0030259A"/>
    <w:rsid w:val="00306D46"/>
    <w:rsid w:val="003102C5"/>
    <w:rsid w:val="00312057"/>
    <w:rsid w:val="00322DEA"/>
    <w:rsid w:val="003262C1"/>
    <w:rsid w:val="003355D0"/>
    <w:rsid w:val="00337168"/>
    <w:rsid w:val="003411D5"/>
    <w:rsid w:val="0034624E"/>
    <w:rsid w:val="00351475"/>
    <w:rsid w:val="003550F8"/>
    <w:rsid w:val="00382DCC"/>
    <w:rsid w:val="003863CC"/>
    <w:rsid w:val="003959F7"/>
    <w:rsid w:val="003A3BC8"/>
    <w:rsid w:val="003A7530"/>
    <w:rsid w:val="003B3275"/>
    <w:rsid w:val="003C167A"/>
    <w:rsid w:val="003C3B9C"/>
    <w:rsid w:val="003C6EFF"/>
    <w:rsid w:val="003D6A32"/>
    <w:rsid w:val="003E0044"/>
    <w:rsid w:val="00407DA5"/>
    <w:rsid w:val="004140D5"/>
    <w:rsid w:val="00417937"/>
    <w:rsid w:val="00431189"/>
    <w:rsid w:val="00431414"/>
    <w:rsid w:val="00433A77"/>
    <w:rsid w:val="004373DF"/>
    <w:rsid w:val="004422B0"/>
    <w:rsid w:val="00442F9A"/>
    <w:rsid w:val="0045288C"/>
    <w:rsid w:val="0046252E"/>
    <w:rsid w:val="00472B26"/>
    <w:rsid w:val="0047660E"/>
    <w:rsid w:val="00477998"/>
    <w:rsid w:val="00481CF4"/>
    <w:rsid w:val="0049762B"/>
    <w:rsid w:val="004A31BC"/>
    <w:rsid w:val="004A4D4A"/>
    <w:rsid w:val="004A6E3B"/>
    <w:rsid w:val="004B4394"/>
    <w:rsid w:val="004B483C"/>
    <w:rsid w:val="004B49BE"/>
    <w:rsid w:val="004C1D28"/>
    <w:rsid w:val="004D2974"/>
    <w:rsid w:val="004E3334"/>
    <w:rsid w:val="004F1624"/>
    <w:rsid w:val="00501127"/>
    <w:rsid w:val="00502FAB"/>
    <w:rsid w:val="0051687C"/>
    <w:rsid w:val="00532BCE"/>
    <w:rsid w:val="005368BF"/>
    <w:rsid w:val="005533E3"/>
    <w:rsid w:val="00557057"/>
    <w:rsid w:val="005646B9"/>
    <w:rsid w:val="00581730"/>
    <w:rsid w:val="00584351"/>
    <w:rsid w:val="00586E29"/>
    <w:rsid w:val="005B09D2"/>
    <w:rsid w:val="005B4E7B"/>
    <w:rsid w:val="005B6964"/>
    <w:rsid w:val="005B750B"/>
    <w:rsid w:val="005D4B15"/>
    <w:rsid w:val="005E7B7E"/>
    <w:rsid w:val="005F5FCC"/>
    <w:rsid w:val="0061084C"/>
    <w:rsid w:val="00612450"/>
    <w:rsid w:val="00623A92"/>
    <w:rsid w:val="00632D5B"/>
    <w:rsid w:val="00640494"/>
    <w:rsid w:val="006447EC"/>
    <w:rsid w:val="0066322B"/>
    <w:rsid w:val="00663F55"/>
    <w:rsid w:val="00674D49"/>
    <w:rsid w:val="006764A5"/>
    <w:rsid w:val="0068162D"/>
    <w:rsid w:val="00690C69"/>
    <w:rsid w:val="006945DC"/>
    <w:rsid w:val="006A1C5C"/>
    <w:rsid w:val="006B1608"/>
    <w:rsid w:val="006B37E8"/>
    <w:rsid w:val="006B3864"/>
    <w:rsid w:val="006D09D7"/>
    <w:rsid w:val="006D401A"/>
    <w:rsid w:val="006E0E29"/>
    <w:rsid w:val="006E1B45"/>
    <w:rsid w:val="006E5484"/>
    <w:rsid w:val="00711405"/>
    <w:rsid w:val="00740FCE"/>
    <w:rsid w:val="00743882"/>
    <w:rsid w:val="007469DA"/>
    <w:rsid w:val="00760607"/>
    <w:rsid w:val="0076775D"/>
    <w:rsid w:val="0077215A"/>
    <w:rsid w:val="0077635A"/>
    <w:rsid w:val="0078218F"/>
    <w:rsid w:val="00782E8C"/>
    <w:rsid w:val="0078492B"/>
    <w:rsid w:val="00786A10"/>
    <w:rsid w:val="00794DAF"/>
    <w:rsid w:val="0079641D"/>
    <w:rsid w:val="007A08FA"/>
    <w:rsid w:val="007B6A2F"/>
    <w:rsid w:val="007D33FE"/>
    <w:rsid w:val="007D6462"/>
    <w:rsid w:val="007E0FCD"/>
    <w:rsid w:val="007E6D99"/>
    <w:rsid w:val="007E6EC0"/>
    <w:rsid w:val="00803DF1"/>
    <w:rsid w:val="0080534F"/>
    <w:rsid w:val="00810CC9"/>
    <w:rsid w:val="008121D3"/>
    <w:rsid w:val="0082396B"/>
    <w:rsid w:val="0082459B"/>
    <w:rsid w:val="00845831"/>
    <w:rsid w:val="00846746"/>
    <w:rsid w:val="00856965"/>
    <w:rsid w:val="00862DD2"/>
    <w:rsid w:val="00881091"/>
    <w:rsid w:val="0088147E"/>
    <w:rsid w:val="00894913"/>
    <w:rsid w:val="00896D4F"/>
    <w:rsid w:val="008973D1"/>
    <w:rsid w:val="008A7AA0"/>
    <w:rsid w:val="008B7131"/>
    <w:rsid w:val="008B76A1"/>
    <w:rsid w:val="008C5DA5"/>
    <w:rsid w:val="008C7040"/>
    <w:rsid w:val="008C7318"/>
    <w:rsid w:val="008D6E4E"/>
    <w:rsid w:val="008E6A68"/>
    <w:rsid w:val="008F4535"/>
    <w:rsid w:val="008F61FE"/>
    <w:rsid w:val="008F68AE"/>
    <w:rsid w:val="00901238"/>
    <w:rsid w:val="009037A7"/>
    <w:rsid w:val="009079B2"/>
    <w:rsid w:val="00907CD2"/>
    <w:rsid w:val="009124EB"/>
    <w:rsid w:val="0091631E"/>
    <w:rsid w:val="00936111"/>
    <w:rsid w:val="00936C3F"/>
    <w:rsid w:val="009429CC"/>
    <w:rsid w:val="00943DBD"/>
    <w:rsid w:val="00953937"/>
    <w:rsid w:val="00966D9A"/>
    <w:rsid w:val="00967438"/>
    <w:rsid w:val="009721E3"/>
    <w:rsid w:val="00987B92"/>
    <w:rsid w:val="00991422"/>
    <w:rsid w:val="00991FAD"/>
    <w:rsid w:val="009A3011"/>
    <w:rsid w:val="009A70D5"/>
    <w:rsid w:val="009C4FD4"/>
    <w:rsid w:val="009E2B7A"/>
    <w:rsid w:val="009F0CE7"/>
    <w:rsid w:val="009F5BAD"/>
    <w:rsid w:val="009F6417"/>
    <w:rsid w:val="00A13F70"/>
    <w:rsid w:val="00A144FF"/>
    <w:rsid w:val="00A27A6C"/>
    <w:rsid w:val="00A31F88"/>
    <w:rsid w:val="00A35484"/>
    <w:rsid w:val="00A507E0"/>
    <w:rsid w:val="00A61271"/>
    <w:rsid w:val="00A71ABB"/>
    <w:rsid w:val="00A71E7A"/>
    <w:rsid w:val="00A8144C"/>
    <w:rsid w:val="00A82D88"/>
    <w:rsid w:val="00A84FD2"/>
    <w:rsid w:val="00AA0588"/>
    <w:rsid w:val="00AA1B12"/>
    <w:rsid w:val="00AA1DFD"/>
    <w:rsid w:val="00AA7A00"/>
    <w:rsid w:val="00AC5933"/>
    <w:rsid w:val="00AD5A3B"/>
    <w:rsid w:val="00AE3862"/>
    <w:rsid w:val="00AE627E"/>
    <w:rsid w:val="00AE7E79"/>
    <w:rsid w:val="00AF2A9C"/>
    <w:rsid w:val="00AF4E00"/>
    <w:rsid w:val="00B058D6"/>
    <w:rsid w:val="00B11C70"/>
    <w:rsid w:val="00B14555"/>
    <w:rsid w:val="00B30B26"/>
    <w:rsid w:val="00B41D34"/>
    <w:rsid w:val="00B42EE6"/>
    <w:rsid w:val="00B5678A"/>
    <w:rsid w:val="00B60756"/>
    <w:rsid w:val="00B63B2C"/>
    <w:rsid w:val="00B64DDE"/>
    <w:rsid w:val="00B6534D"/>
    <w:rsid w:val="00B6756D"/>
    <w:rsid w:val="00B80C42"/>
    <w:rsid w:val="00B832E7"/>
    <w:rsid w:val="00B84C1A"/>
    <w:rsid w:val="00B87541"/>
    <w:rsid w:val="00B9568A"/>
    <w:rsid w:val="00BA3EC4"/>
    <w:rsid w:val="00BB320E"/>
    <w:rsid w:val="00BB4D32"/>
    <w:rsid w:val="00BB59D9"/>
    <w:rsid w:val="00BC2297"/>
    <w:rsid w:val="00BE191E"/>
    <w:rsid w:val="00BE784C"/>
    <w:rsid w:val="00C1037F"/>
    <w:rsid w:val="00C10718"/>
    <w:rsid w:val="00C1690F"/>
    <w:rsid w:val="00C20F8A"/>
    <w:rsid w:val="00C3322B"/>
    <w:rsid w:val="00C5203F"/>
    <w:rsid w:val="00C60A10"/>
    <w:rsid w:val="00C93AE9"/>
    <w:rsid w:val="00CA7AD2"/>
    <w:rsid w:val="00CB45BC"/>
    <w:rsid w:val="00CB5AD0"/>
    <w:rsid w:val="00CE27B8"/>
    <w:rsid w:val="00CE679F"/>
    <w:rsid w:val="00CF424E"/>
    <w:rsid w:val="00CF6416"/>
    <w:rsid w:val="00D11F43"/>
    <w:rsid w:val="00D1774C"/>
    <w:rsid w:val="00D32164"/>
    <w:rsid w:val="00D4392F"/>
    <w:rsid w:val="00D64027"/>
    <w:rsid w:val="00D6411E"/>
    <w:rsid w:val="00D65DD7"/>
    <w:rsid w:val="00D66186"/>
    <w:rsid w:val="00D66443"/>
    <w:rsid w:val="00D77250"/>
    <w:rsid w:val="00D83D48"/>
    <w:rsid w:val="00D90BE3"/>
    <w:rsid w:val="00D91DCF"/>
    <w:rsid w:val="00DB0F5E"/>
    <w:rsid w:val="00DB1522"/>
    <w:rsid w:val="00DB2F6F"/>
    <w:rsid w:val="00DB67AE"/>
    <w:rsid w:val="00DB74B4"/>
    <w:rsid w:val="00DC28C5"/>
    <w:rsid w:val="00DC7AD2"/>
    <w:rsid w:val="00DD3837"/>
    <w:rsid w:val="00DE2DA3"/>
    <w:rsid w:val="00DF7796"/>
    <w:rsid w:val="00E14933"/>
    <w:rsid w:val="00E22F4F"/>
    <w:rsid w:val="00E32F6D"/>
    <w:rsid w:val="00E335F7"/>
    <w:rsid w:val="00E56563"/>
    <w:rsid w:val="00E57EF6"/>
    <w:rsid w:val="00E672F9"/>
    <w:rsid w:val="00E74EDE"/>
    <w:rsid w:val="00E82F77"/>
    <w:rsid w:val="00E951F9"/>
    <w:rsid w:val="00E966A8"/>
    <w:rsid w:val="00EB046E"/>
    <w:rsid w:val="00EC18C9"/>
    <w:rsid w:val="00EC4639"/>
    <w:rsid w:val="00F0133F"/>
    <w:rsid w:val="00F0306A"/>
    <w:rsid w:val="00F03F27"/>
    <w:rsid w:val="00F10A32"/>
    <w:rsid w:val="00F143B6"/>
    <w:rsid w:val="00F23EC2"/>
    <w:rsid w:val="00F27103"/>
    <w:rsid w:val="00F272B1"/>
    <w:rsid w:val="00F330A0"/>
    <w:rsid w:val="00F43D24"/>
    <w:rsid w:val="00F50DB9"/>
    <w:rsid w:val="00F5473B"/>
    <w:rsid w:val="00F637FF"/>
    <w:rsid w:val="00F664AC"/>
    <w:rsid w:val="00F71D91"/>
    <w:rsid w:val="00F73509"/>
    <w:rsid w:val="00F73B22"/>
    <w:rsid w:val="00F767D2"/>
    <w:rsid w:val="00FB299F"/>
    <w:rsid w:val="00FB41F7"/>
    <w:rsid w:val="00FB4B58"/>
    <w:rsid w:val="00FB51C5"/>
    <w:rsid w:val="00FB7024"/>
    <w:rsid w:val="00FB7FAD"/>
    <w:rsid w:val="00FC79B0"/>
    <w:rsid w:val="00FD48D9"/>
    <w:rsid w:val="00FD73AF"/>
    <w:rsid w:val="00FE2DA1"/>
    <w:rsid w:val="00FE373E"/>
    <w:rsid w:val="00FE4290"/>
    <w:rsid w:val="00FF0E48"/>
    <w:rsid w:val="00FF1345"/>
    <w:rsid w:val="00FF263F"/>
    <w:rsid w:val="00FF2750"/>
    <w:rsid w:val="00FF6E19"/>
    <w:rsid w:val="00FF759F"/>
    <w:rsid w:val="3A77F4C6"/>
    <w:rsid w:val="3BBFF026"/>
    <w:rsid w:val="3E6ED20C"/>
    <w:rsid w:val="6FBD2AE6"/>
    <w:rsid w:val="7FBF3B3A"/>
    <w:rsid w:val="BAFFD70C"/>
    <w:rsid w:val="FABB3DEB"/>
    <w:rsid w:val="FEF8EE3E"/>
    <w:rsid w:val="FFDE38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semiHidden="0"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Body CS)" w:eastAsiaTheme="minorHAnsi"/>
      <w:sz w:val="24"/>
      <w:szCs w:val="24"/>
      <w:lang w:val="en-US" w:eastAsia="en-US" w:bidi="ar-SA"/>
    </w:rPr>
  </w:style>
  <w:style w:type="paragraph" w:styleId="2">
    <w:name w:val="heading 1"/>
    <w:basedOn w:val="1"/>
    <w:next w:val="1"/>
    <w:link w:val="21"/>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2"/>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3"/>
    <w:semiHidden/>
    <w:unhideWhenUsed/>
    <w:qFormat/>
    <w:uiPriority w:val="9"/>
    <w:pPr>
      <w:keepNext/>
      <w:keepLines/>
      <w:spacing w:before="40"/>
      <w:outlineLvl w:val="2"/>
    </w:pPr>
    <w:rPr>
      <w:rFonts w:asciiTheme="majorHAnsi" w:hAnsiTheme="majorHAnsi" w:eastAsiaTheme="majorEastAsia" w:cstheme="majorBidi"/>
      <w:color w:val="203864" w:themeColor="accent1" w:themeShade="80"/>
    </w:rPr>
  </w:style>
  <w:style w:type="character" w:default="1" w:styleId="5">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24"/>
    <w:unhideWhenUsed/>
    <w:uiPriority w:val="99"/>
    <w:rPr>
      <w:rFonts w:eastAsia="Calibri"/>
      <w:sz w:val="18"/>
      <w:szCs w:val="18"/>
    </w:rPr>
  </w:style>
  <w:style w:type="character" w:styleId="8">
    <w:name w:val="annotation reference"/>
    <w:basedOn w:val="5"/>
    <w:unhideWhenUsed/>
    <w:qFormat/>
    <w:uiPriority w:val="99"/>
    <w:rPr>
      <w:sz w:val="16"/>
      <w:szCs w:val="16"/>
    </w:rPr>
  </w:style>
  <w:style w:type="paragraph" w:styleId="9">
    <w:name w:val="annotation text"/>
    <w:basedOn w:val="1"/>
    <w:link w:val="25"/>
    <w:unhideWhenUsed/>
    <w:uiPriority w:val="99"/>
    <w:rPr>
      <w:sz w:val="20"/>
      <w:szCs w:val="20"/>
    </w:rPr>
  </w:style>
  <w:style w:type="paragraph" w:styleId="10">
    <w:name w:val="annotation subject"/>
    <w:basedOn w:val="9"/>
    <w:next w:val="9"/>
    <w:link w:val="26"/>
    <w:unhideWhenUsed/>
    <w:uiPriority w:val="99"/>
    <w:rPr>
      <w:b/>
      <w:bCs/>
    </w:rPr>
  </w:style>
  <w:style w:type="character" w:styleId="11">
    <w:name w:val="Emphasis"/>
    <w:basedOn w:val="5"/>
    <w:qFormat/>
    <w:uiPriority w:val="20"/>
    <w:rPr>
      <w:i/>
      <w:iCs/>
    </w:rPr>
  </w:style>
  <w:style w:type="character" w:styleId="12">
    <w:name w:val="FollowedHyperlink"/>
    <w:basedOn w:val="5"/>
    <w:semiHidden/>
    <w:unhideWhenUsed/>
    <w:qFormat/>
    <w:uiPriority w:val="99"/>
    <w:rPr>
      <w:color w:val="954F72" w:themeColor="followedHyperlink"/>
      <w:u w:val="single"/>
      <w14:textFill>
        <w14:solidFill>
          <w14:schemeClr w14:val="folHlink"/>
        </w14:solidFill>
      </w14:textFill>
    </w:rPr>
  </w:style>
  <w:style w:type="paragraph" w:styleId="13">
    <w:name w:val="footer"/>
    <w:basedOn w:val="1"/>
    <w:link w:val="27"/>
    <w:unhideWhenUsed/>
    <w:qFormat/>
    <w:uiPriority w:val="99"/>
    <w:pPr>
      <w:tabs>
        <w:tab w:val="center" w:pos="4680"/>
        <w:tab w:val="right" w:pos="9360"/>
      </w:tabs>
    </w:pPr>
  </w:style>
  <w:style w:type="paragraph" w:styleId="14">
    <w:name w:val="header"/>
    <w:basedOn w:val="1"/>
    <w:unhideWhenUsed/>
    <w:qFormat/>
    <w:uiPriority w:val="99"/>
    <w:pPr>
      <w:tabs>
        <w:tab w:val="center" w:pos="4153"/>
        <w:tab w:val="right" w:pos="8306"/>
      </w:tabs>
      <w:snapToGrid w:val="0"/>
    </w:pPr>
    <w:rPr>
      <w:sz w:val="18"/>
      <w:szCs w:val="18"/>
    </w:rPr>
  </w:style>
  <w:style w:type="character" w:styleId="15">
    <w:name w:val="Hyperlink"/>
    <w:basedOn w:val="5"/>
    <w:unhideWhenUsed/>
    <w:uiPriority w:val="99"/>
    <w:rPr>
      <w:color w:val="0563C1"/>
      <w:u w:val="single"/>
    </w:rPr>
  </w:style>
  <w:style w:type="character" w:styleId="16">
    <w:name w:val="line number"/>
    <w:basedOn w:val="5"/>
    <w:unhideWhenUsed/>
    <w:uiPriority w:val="99"/>
  </w:style>
  <w:style w:type="character" w:styleId="17">
    <w:name w:val="page number"/>
    <w:basedOn w:val="5"/>
    <w:unhideWhenUsed/>
    <w:uiPriority w:val="99"/>
  </w:style>
  <w:style w:type="paragraph" w:styleId="18">
    <w:name w:val="toc 1"/>
    <w:basedOn w:val="1"/>
    <w:next w:val="1"/>
    <w:unhideWhenUsed/>
    <w:qFormat/>
    <w:uiPriority w:val="39"/>
    <w:pPr>
      <w:tabs>
        <w:tab w:val="right" w:leader="dot" w:pos="8270"/>
      </w:tabs>
      <w:spacing w:before="120"/>
    </w:pPr>
    <w:rPr>
      <w:rFonts w:eastAsia="DengXian Light"/>
    </w:rPr>
  </w:style>
  <w:style w:type="paragraph" w:styleId="19">
    <w:name w:val="toc 2"/>
    <w:basedOn w:val="1"/>
    <w:next w:val="1"/>
    <w:unhideWhenUsed/>
    <w:qFormat/>
    <w:uiPriority w:val="39"/>
    <w:pPr>
      <w:tabs>
        <w:tab w:val="right" w:leader="dot" w:pos="8270"/>
      </w:tabs>
      <w:spacing w:before="120"/>
      <w:ind w:left="240"/>
    </w:pPr>
    <w:rPr>
      <w:rFonts w:ascii="Calibri" w:hAnsi="Calibri" w:cs="Calibri"/>
      <w:b/>
      <w:bCs/>
      <w:sz w:val="22"/>
      <w:szCs w:val="22"/>
    </w:rPr>
  </w:style>
  <w:style w:type="paragraph" w:styleId="20">
    <w:name w:val="toc 3"/>
    <w:basedOn w:val="1"/>
    <w:next w:val="1"/>
    <w:unhideWhenUsed/>
    <w:qFormat/>
    <w:uiPriority w:val="39"/>
    <w:pPr>
      <w:tabs>
        <w:tab w:val="right" w:leader="dot" w:pos="8270"/>
      </w:tabs>
      <w:ind w:left="480"/>
    </w:pPr>
    <w:rPr>
      <w:rFonts w:eastAsia="DengXian Light"/>
      <w:i/>
      <w:iCs/>
    </w:rPr>
  </w:style>
  <w:style w:type="character" w:customStyle="1" w:styleId="21">
    <w:name w:val="Heading 1 Char"/>
    <w:basedOn w:val="5"/>
    <w:link w:val="2"/>
    <w:qFormat/>
    <w:uiPriority w:val="9"/>
    <w:rPr>
      <w:rFonts w:asciiTheme="majorHAnsi" w:hAnsiTheme="majorHAnsi" w:eastAsiaTheme="majorEastAsia" w:cstheme="majorBidi"/>
      <w:color w:val="2F5597" w:themeColor="accent1" w:themeShade="BF"/>
      <w:sz w:val="32"/>
      <w:szCs w:val="32"/>
    </w:rPr>
  </w:style>
  <w:style w:type="character" w:customStyle="1" w:styleId="22">
    <w:name w:val="Heading 2 Char"/>
    <w:basedOn w:val="5"/>
    <w:link w:val="3"/>
    <w:qFormat/>
    <w:uiPriority w:val="9"/>
    <w:rPr>
      <w:rFonts w:asciiTheme="majorHAnsi" w:hAnsiTheme="majorHAnsi" w:eastAsiaTheme="majorEastAsia" w:cstheme="majorBidi"/>
      <w:color w:val="2F5597" w:themeColor="accent1" w:themeShade="BF"/>
      <w:sz w:val="26"/>
      <w:szCs w:val="26"/>
    </w:rPr>
  </w:style>
  <w:style w:type="character" w:customStyle="1" w:styleId="23">
    <w:name w:val="Heading 3 Char"/>
    <w:basedOn w:val="5"/>
    <w:link w:val="4"/>
    <w:semiHidden/>
    <w:qFormat/>
    <w:uiPriority w:val="9"/>
    <w:rPr>
      <w:rFonts w:asciiTheme="majorHAnsi" w:hAnsiTheme="majorHAnsi" w:eastAsiaTheme="majorEastAsia" w:cstheme="majorBidi"/>
      <w:color w:val="203864" w:themeColor="accent1" w:themeShade="80"/>
    </w:rPr>
  </w:style>
  <w:style w:type="character" w:customStyle="1" w:styleId="24">
    <w:name w:val="Balloon Text Char"/>
    <w:basedOn w:val="5"/>
    <w:link w:val="7"/>
    <w:semiHidden/>
    <w:uiPriority w:val="99"/>
    <w:rPr>
      <w:rFonts w:ascii="Times New Roman" w:hAnsi="Times New Roman" w:cs="Times New Roman"/>
      <w:sz w:val="18"/>
      <w:szCs w:val="18"/>
    </w:rPr>
  </w:style>
  <w:style w:type="character" w:customStyle="1" w:styleId="25">
    <w:name w:val="Comment Text Char"/>
    <w:basedOn w:val="5"/>
    <w:link w:val="9"/>
    <w:semiHidden/>
    <w:uiPriority w:val="99"/>
    <w:rPr>
      <w:rFonts w:ascii="Times New Roman" w:hAnsi="Times New Roman" w:eastAsia="Times New Roman" w:cs="Times New Roman"/>
      <w:sz w:val="20"/>
      <w:szCs w:val="20"/>
    </w:rPr>
  </w:style>
  <w:style w:type="character" w:customStyle="1" w:styleId="26">
    <w:name w:val="Comment Subject Char"/>
    <w:basedOn w:val="25"/>
    <w:link w:val="10"/>
    <w:semiHidden/>
    <w:uiPriority w:val="99"/>
    <w:rPr>
      <w:rFonts w:ascii="Times New Roman" w:hAnsi="Times New Roman" w:eastAsia="Times New Roman" w:cs="Times New Roman"/>
      <w:b/>
      <w:bCs/>
      <w:sz w:val="20"/>
      <w:szCs w:val="20"/>
    </w:rPr>
  </w:style>
  <w:style w:type="character" w:customStyle="1" w:styleId="27">
    <w:name w:val="Footer Char"/>
    <w:basedOn w:val="5"/>
    <w:link w:val="13"/>
    <w:qFormat/>
    <w:uiPriority w:val="99"/>
    <w:rPr>
      <w:rFonts w:ascii="Times New Roman" w:hAnsi="Times New Roman" w:eastAsia="Times New Roman" w:cs="Times New Roman"/>
    </w:rPr>
  </w:style>
  <w:style w:type="paragraph" w:customStyle="1" w:styleId="28">
    <w:name w:val="EndNote Bibliography"/>
    <w:basedOn w:val="1"/>
    <w:link w:val="29"/>
    <w:qFormat/>
    <w:uiPriority w:val="0"/>
    <w:rPr>
      <w:rFonts w:cs="Times New Roman"/>
    </w:rPr>
  </w:style>
  <w:style w:type="character" w:customStyle="1" w:styleId="29">
    <w:name w:val="EndNote Bibliography Char"/>
    <w:basedOn w:val="5"/>
    <w:link w:val="28"/>
    <w:qFormat/>
    <w:uiPriority w:val="0"/>
    <w:rPr>
      <w:rFonts w:ascii="Times New Roman" w:hAnsi="Times New Roman" w:cs="Times New Roman"/>
    </w:rPr>
  </w:style>
  <w:style w:type="paragraph" w:customStyle="1" w:styleId="30">
    <w:name w:val="EndNote Bibliography Title"/>
    <w:basedOn w:val="1"/>
    <w:link w:val="31"/>
    <w:qFormat/>
    <w:uiPriority w:val="0"/>
    <w:pPr>
      <w:jc w:val="center"/>
    </w:pPr>
    <w:rPr>
      <w:rFonts w:cs="Times New Roman"/>
    </w:rPr>
  </w:style>
  <w:style w:type="character" w:customStyle="1" w:styleId="31">
    <w:name w:val="EndNote Bibliography Title Char"/>
    <w:basedOn w:val="5"/>
    <w:link w:val="30"/>
    <w:qFormat/>
    <w:uiPriority w:val="0"/>
    <w:rPr>
      <w:rFonts w:ascii="Times New Roman" w:hAnsi="Times New Roman" w:cs="Times New Roman"/>
    </w:rPr>
  </w:style>
  <w:style w:type="character" w:customStyle="1" w:styleId="32">
    <w:name w:val="Unresolved Mention"/>
    <w:basedOn w:val="5"/>
    <w:unhideWhenUsed/>
    <w:qFormat/>
    <w:uiPriority w:val="99"/>
    <w:rPr>
      <w:color w:val="605E5C"/>
      <w:shd w:val="clear" w:color="auto" w:fill="E1DFDD"/>
    </w:rPr>
  </w:style>
  <w:style w:type="paragraph" w:customStyle="1" w:styleId="33">
    <w:name w:val="Revision"/>
    <w:hidden/>
    <w:unhideWhenUsed/>
    <w:qFormat/>
    <w:uiPriority w:val="99"/>
    <w:rPr>
      <w:rFonts w:ascii="Apple Braille" w:hAnsi="Apple Braille" w:eastAsia="Times New Roman" w:cs="Times New Roman (Body CS)"/>
      <w:sz w:val="24"/>
      <w:szCs w:val="24"/>
      <w:lang w:val="en-US" w:eastAsia="en-US" w:bidi="ar-SA"/>
    </w:rPr>
  </w:style>
  <w:style w:type="paragraph" w:styleId="34">
    <w:name w:val="List Paragraph"/>
    <w:basedOn w:val="1"/>
    <w:qFormat/>
    <w:uiPriority w:val="34"/>
    <w:pPr>
      <w:ind w:left="720"/>
      <w:contextualSpacing/>
    </w:pPr>
  </w:style>
  <w:style w:type="character" w:styleId="35">
    <w:name w:val="Placeholder Text"/>
    <w:basedOn w:val="5"/>
    <w:unhideWhenUsed/>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openxmlformats.org/officeDocument/2006/relationships/glossaryDocument" Target="glossary/document.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faultPlaceholder_-1854013440"/>
        <w:style w:val=""/>
        <w:category>
          <w:name w:val="General"/>
          <w:gallery w:val="placeholder"/>
        </w:category>
        <w:types>
          <w:type w:val="bbPlcHdr"/>
        </w:types>
        <w:behaviors>
          <w:behavior w:val="content"/>
        </w:behaviors>
        <w:description w:val=""/>
        <w:guid w:val="{3DB51BFF-9B6D-8347-B2DE-F0D3BC15C866}"/>
      </w:docPartPr>
      <w:docPartBody>
        <w:p>
          <w:r>
            <w:rPr>
              <w:rStyle w:val="4"/>
            </w:rPr>
            <w:t>Click or tap here to enter text.</w:t>
          </w:r>
        </w:p>
      </w:docPartBody>
    </w:docPart>
    <w:docPart>
      <w:docPartPr>
        <w:name w:val="4783DE97C9BD31419CA208D83B4B28FF"/>
        <w:style w:val=""/>
        <w:category>
          <w:name w:val="General"/>
          <w:gallery w:val="placeholder"/>
        </w:category>
        <w:types>
          <w:type w:val="bbPlcHdr"/>
        </w:types>
        <w:behaviors>
          <w:behavior w:val="content"/>
        </w:behaviors>
        <w:description w:val=""/>
        <w:guid w:val="{E8444838-036E-3147-8008-0241E2838C22}"/>
      </w:docPartPr>
      <w:docPartBody>
        <w:p>
          <w:pPr>
            <w:pStyle w:val="6"/>
          </w:pPr>
          <w:r>
            <w:rPr>
              <w:rStyle w:val="4"/>
            </w:rPr>
            <w:t>Click or tap here to enter text.</w:t>
          </w:r>
        </w:p>
      </w:docPartBody>
    </w:docPart>
    <w:docPart>
      <w:docPartPr>
        <w:name w:val="2FBF89FB40BB2B4B8DE6EDFE3B2DE2DB"/>
        <w:style w:val=""/>
        <w:category>
          <w:name w:val="General"/>
          <w:gallery w:val="placeholder"/>
        </w:category>
        <w:types>
          <w:type w:val="bbPlcHdr"/>
        </w:types>
        <w:behaviors>
          <w:behavior w:val="content"/>
        </w:behaviors>
        <w:description w:val=""/>
        <w:guid w:val="{F72E5B1F-5471-0B46-9239-EC721EB3BE6C}"/>
      </w:docPartPr>
      <w:docPartBody>
        <w:p>
          <w:pPr>
            <w:pStyle w:val="5"/>
          </w:pPr>
          <w:r>
            <w:rPr>
              <w:rStyle w:val="4"/>
            </w:rPr>
            <w:t>Click or tap here to enter text.</w:t>
          </w:r>
        </w:p>
      </w:docPartBody>
    </w:docPart>
    <w:docPart>
      <w:docPartPr>
        <w:name w:val="46A479C4305B404D8D49419778D77607"/>
        <w:style w:val=""/>
        <w:category>
          <w:name w:val="General"/>
          <w:gallery w:val="placeholder"/>
        </w:category>
        <w:types>
          <w:type w:val="bbPlcHdr"/>
        </w:types>
        <w:behaviors>
          <w:behavior w:val="content"/>
        </w:behaviors>
        <w:description w:val=""/>
        <w:guid w:val="{ACDA96DF-E9ED-BE4A-BDBB-5B0ADCDF25B5}"/>
      </w:docPartPr>
      <w:docPartBody>
        <w:p>
          <w:pPr>
            <w:pStyle w:val="7"/>
          </w:pPr>
          <w:r>
            <w:rPr>
              <w:rStyle w:val="4"/>
            </w:rPr>
            <w:t>Click or tap here to enter text.</w:t>
          </w:r>
        </w:p>
      </w:docPartBody>
    </w:docPart>
    <w:docPart>
      <w:docPartPr>
        <w:name w:val="C8E52EA6DE65B44994CEA34C588519C1"/>
        <w:style w:val=""/>
        <w:category>
          <w:name w:val="General"/>
          <w:gallery w:val="placeholder"/>
        </w:category>
        <w:types>
          <w:type w:val="bbPlcHdr"/>
        </w:types>
        <w:behaviors>
          <w:behavior w:val="content"/>
        </w:behaviors>
        <w:description w:val=""/>
        <w:guid w:val="{6CCA08DB-AC18-9549-999B-ED0C2A38BD2F}"/>
      </w:docPartPr>
      <w:docPartBody>
        <w:p>
          <w:pPr>
            <w:pStyle w:val="8"/>
          </w:pPr>
          <w:r>
            <w:rPr>
              <w:rStyle w:val="4"/>
            </w:rPr>
            <w:t>Click or tap here to enter text.</w:t>
          </w:r>
        </w:p>
      </w:docPartBody>
    </w:docPart>
    <w:docPart>
      <w:docPartPr>
        <w:name w:val="B74C0B25ECE50B43A1C99DEE68413F73"/>
        <w:style w:val=""/>
        <w:category>
          <w:name w:val="General"/>
          <w:gallery w:val="placeholder"/>
        </w:category>
        <w:types>
          <w:type w:val="bbPlcHdr"/>
        </w:types>
        <w:behaviors>
          <w:behavior w:val="content"/>
        </w:behaviors>
        <w:description w:val=""/>
        <w:guid w:val="{62568EDA-0F82-5743-9ECA-1F0950117A31}"/>
      </w:docPartPr>
      <w:docPartBody>
        <w:p>
          <w:pPr>
            <w:pStyle w:val="9"/>
          </w:pPr>
          <w:r>
            <w:rPr>
              <w:rStyle w:val="4"/>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ccanthis ADF Std"/>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ccanthis ADF Std">
    <w:panose1 w:val="02030503080000020003"/>
    <w:charset w:val="00"/>
    <w:family w:val="auto"/>
    <w:pitch w:val="default"/>
    <w:sig w:usb0="800000AF" w:usb1="5000204A" w:usb2="00000000" w:usb3="00000000" w:csb0="00000001" w:csb1="C0900000"/>
  </w:font>
  <w:font w:name="Trebuchet MS">
    <w:panose1 w:val="020B0603020202020204"/>
    <w:charset w:val="00"/>
    <w:family w:val="auto"/>
    <w:pitch w:val="default"/>
    <w:sig w:usb0="00000287" w:usb1="00000000" w:usb2="00000000" w:usb3="00000000" w:csb0="2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C2D"/>
    <w:rsid w:val="00010F0A"/>
    <w:rsid w:val="000367C8"/>
    <w:rsid w:val="000E5D2F"/>
    <w:rsid w:val="00140D37"/>
    <w:rsid w:val="002D1B1A"/>
    <w:rsid w:val="0030307B"/>
    <w:rsid w:val="00347C2E"/>
    <w:rsid w:val="003C0C2D"/>
    <w:rsid w:val="00442B3C"/>
    <w:rsid w:val="00482855"/>
    <w:rsid w:val="004E0E4B"/>
    <w:rsid w:val="00502CB3"/>
    <w:rsid w:val="006502F3"/>
    <w:rsid w:val="006801D7"/>
    <w:rsid w:val="006E0CB4"/>
    <w:rsid w:val="00746F16"/>
    <w:rsid w:val="008D0159"/>
    <w:rsid w:val="00A631E6"/>
    <w:rsid w:val="00AA28C0"/>
    <w:rsid w:val="00B74561"/>
    <w:rsid w:val="00B871FE"/>
    <w:rsid w:val="00C27764"/>
    <w:rsid w:val="00C852A1"/>
    <w:rsid w:val="00CC7F4E"/>
    <w:rsid w:val="00D562BE"/>
    <w:rsid w:val="00E85562"/>
    <w:rsid w:val="00F26388"/>
    <w:rsid w:val="00F37823"/>
    <w:rsid w:val="00FD01D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uiPriority="99" w:semiHidden="0" w:name="Placeholder Text"/>
  </w:latentStyles>
  <w:style w:type="paragraph" w:default="1" w:styleId="1">
    <w:name w:val="Normal"/>
    <w:qFormat/>
    <w:uiPriority w:val="0"/>
    <w:rPr>
      <w:rFonts w:asciiTheme="minorHAnsi" w:hAnsiTheme="minorHAnsi" w:eastAsiaTheme="minorEastAsia" w:cstheme="minorBidi"/>
      <w:sz w:val="24"/>
      <w:szCs w:val="24"/>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unhideWhenUsed/>
    <w:uiPriority w:val="99"/>
    <w:rPr>
      <w:color w:val="808080"/>
    </w:rPr>
  </w:style>
  <w:style w:type="paragraph" w:customStyle="1" w:styleId="5">
    <w:name w:val="2FBF89FB40BB2B4B8DE6EDFE3B2DE2DB"/>
    <w:qFormat/>
    <w:uiPriority w:val="0"/>
    <w:rPr>
      <w:rFonts w:asciiTheme="minorHAnsi" w:hAnsiTheme="minorHAnsi" w:eastAsiaTheme="minorEastAsia" w:cstheme="minorBidi"/>
      <w:sz w:val="24"/>
      <w:szCs w:val="24"/>
      <w:lang w:val="en-US" w:eastAsia="en-US" w:bidi="ar-SA"/>
    </w:rPr>
  </w:style>
  <w:style w:type="paragraph" w:customStyle="1" w:styleId="6">
    <w:name w:val="4783DE97C9BD31419CA208D83B4B28FF"/>
    <w:qFormat/>
    <w:uiPriority w:val="0"/>
    <w:rPr>
      <w:rFonts w:asciiTheme="minorHAnsi" w:hAnsiTheme="minorHAnsi" w:eastAsiaTheme="minorEastAsia" w:cstheme="minorBidi"/>
      <w:sz w:val="24"/>
      <w:szCs w:val="24"/>
      <w:lang w:val="en-US" w:eastAsia="en-US" w:bidi="ar-SA"/>
    </w:rPr>
  </w:style>
  <w:style w:type="paragraph" w:customStyle="1" w:styleId="7">
    <w:name w:val="46A479C4305B404D8D49419778D77607"/>
    <w:qFormat/>
    <w:uiPriority w:val="0"/>
    <w:rPr>
      <w:rFonts w:asciiTheme="minorHAnsi" w:hAnsiTheme="minorHAnsi" w:eastAsiaTheme="minorEastAsia" w:cstheme="minorBidi"/>
      <w:sz w:val="24"/>
      <w:szCs w:val="24"/>
      <w:lang w:val="en-US" w:eastAsia="en-US" w:bidi="ar-SA"/>
    </w:rPr>
  </w:style>
  <w:style w:type="paragraph" w:customStyle="1" w:styleId="8">
    <w:name w:val="C8E52EA6DE65B44994CEA34C588519C1"/>
    <w:qFormat/>
    <w:uiPriority w:val="0"/>
    <w:rPr>
      <w:rFonts w:asciiTheme="minorHAnsi" w:hAnsiTheme="minorHAnsi" w:eastAsiaTheme="minorEastAsia" w:cstheme="minorBidi"/>
      <w:sz w:val="24"/>
      <w:szCs w:val="24"/>
      <w:lang w:val="en-US" w:eastAsia="en-US" w:bidi="ar-SA"/>
    </w:rPr>
  </w:style>
  <w:style w:type="paragraph" w:customStyle="1" w:styleId="9">
    <w:name w:val="B74C0B25ECE50B43A1C99DEE68413F73"/>
    <w:qFormat/>
    <w:uiPriority w:val="0"/>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6968</Words>
  <Characters>39720</Characters>
  <Lines>331</Lines>
  <Paragraphs>93</Paragraphs>
  <TotalTime>18</TotalTime>
  <ScaleCrop>false</ScaleCrop>
  <LinksUpToDate>false</LinksUpToDate>
  <CharactersWithSpaces>46595</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2023-05-23T07:41:00Z</dcterms:created>
  <dc:creator>Molly Dupin</dc:creator>
  <cp:lastModifiedBy>m</cp:lastModifiedBy>
  <dcterms:modified xsi:type="dcterms:W3CDTF">2023-06-05T17:32:40Z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