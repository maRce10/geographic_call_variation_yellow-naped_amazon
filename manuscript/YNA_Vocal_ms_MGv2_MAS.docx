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pPr>
        <w:spacing w:after="240"/>
        <w:rPr>
          <w:b/>
          <w:bCs/>
          <w:vertAlign w:val="superscript"/>
        </w:rPr>
      </w:pPr>
      <w:r>
        <w:rPr>
          <w:b/>
          <w:bCs/>
        </w:rPr>
        <w:t>Molly Genes,</w:t>
      </w:r>
      <w:r>
        <w:rPr>
          <w:b/>
          <w:bCs/>
          <w:vertAlign w:val="superscript"/>
        </w:rPr>
        <w:t>1*</w:t>
      </w:r>
      <w:r>
        <w:rPr>
          <w:b/>
          <w:bCs/>
        </w:rPr>
        <w:t xml:space="preserve"> Marcelo Araya-Salas,</w:t>
      </w:r>
      <w:r>
        <w:rPr>
          <w:b/>
          <w:bCs/>
          <w:vertAlign w:val="superscript"/>
        </w:rPr>
        <w:t>2</w:t>
      </w:r>
      <w:r>
        <w:rPr>
          <w:b/>
          <w:bCs/>
        </w:rPr>
        <w:t xml:space="preserve"> Christine Dahlin, </w:t>
      </w:r>
      <w:r>
        <w:rPr>
          <w:b/>
          <w:bCs/>
          <w:vertAlign w:val="superscript"/>
        </w:rPr>
        <w:t>3</w:t>
      </w:r>
      <w:r>
        <w:rPr>
          <w:b/>
          <w:bCs/>
        </w:rPr>
        <w:t xml:space="preserve"> Timothy Wright</w:t>
      </w:r>
      <w:r>
        <w:rPr>
          <w:b/>
          <w:bCs/>
          <w:vertAlign w:val="superscript"/>
        </w:rPr>
        <w:t>1*</w:t>
      </w:r>
    </w:p>
    <w:p>
      <w:pPr>
        <w:spacing w:after="240"/>
      </w:pPr>
      <w:r>
        <w:rPr>
          <w:vertAlign w:val="superscript"/>
        </w:rPr>
        <w:t>1</w:t>
      </w:r>
      <w:r>
        <w:t>Department of Biology, New Mexico State University, Las Cruces, New Mexico, USA</w:t>
      </w:r>
    </w:p>
    <w:p>
      <w:pPr>
        <w:spacing w:after="240"/>
        <w:ind w:left="90" w:hanging="90"/>
      </w:pPr>
      <w:r>
        <w:rPr>
          <w:vertAlign w:val="superscript"/>
        </w:rPr>
        <w:t>2</w:t>
      </w:r>
      <w:r>
        <w:t>Centro de Investigación en Neurociencias &amp; Escuela de Biología, Universidad de Costa Rica, San Pedro, San José, Costa Rica</w:t>
      </w:r>
    </w:p>
    <w:p>
      <w:pPr>
        <w:spacing w:after="240"/>
      </w:pPr>
      <w:r>
        <w:rPr>
          <w:vertAlign w:val="superscript"/>
        </w:rPr>
        <w:t>3</w:t>
      </w:r>
      <w:r>
        <w:t>Department of Biology, University of Pittsburgh at Johnstown, Johnstown, Pennsylvania, USA</w:t>
      </w:r>
    </w:p>
    <w:p>
      <w:pPr>
        <w:rPr>
          <w:b/>
          <w:bCs/>
        </w:rPr>
      </w:pPr>
      <w:r>
        <w:t>*</w:t>
      </w:r>
      <w:r>
        <w:rPr>
          <w:b/>
          <w:bCs/>
        </w:rPr>
        <w:t>Correspondence:</w:t>
      </w:r>
    </w:p>
    <w:p>
      <w:commentRangeStart w:id="0"/>
      <w:r>
        <w:t>Molly Genes</w:t>
      </w:r>
    </w:p>
    <w:p>
      <w:pPr>
        <w:spacing w:after="240"/>
      </w:pPr>
      <w:r>
        <w:t>m_dupin@aol.com</w:t>
      </w:r>
    </w:p>
    <w:p>
      <w:r>
        <w:t>Timothy Wright</w:t>
      </w:r>
    </w:p>
    <w:p>
      <w:pPr>
        <w:spacing w:after="240"/>
      </w:pPr>
      <w:r>
        <w:t>wright@nmsu.edu</w:t>
      </w:r>
      <w:commentRangeEnd w:id="0"/>
      <w:r>
        <w:commentReference w:id="0"/>
      </w:r>
    </w:p>
    <w:p>
      <w:pPr>
        <w:spacing w:after="240"/>
        <w:rPr>
          <w:iCs/>
        </w:rPr>
      </w:pPr>
      <w:r>
        <w:rPr>
          <w:b/>
          <w:bCs/>
          <w:iCs/>
        </w:rPr>
        <w:t>Keywords:</w:t>
      </w:r>
      <w:r>
        <w:rPr>
          <w:b/>
          <w:bCs/>
          <w:i/>
        </w:rPr>
        <w:t xml:space="preserve"> </w:t>
      </w:r>
      <w:r>
        <w:rPr>
          <w:b/>
          <w:bCs/>
          <w:iCs/>
        </w:rPr>
        <w:t>vocal learning</w:t>
      </w:r>
      <w:r>
        <w:rPr>
          <w:b/>
          <w:bCs/>
          <w:iCs/>
          <w:vertAlign w:val="subscript"/>
        </w:rPr>
        <w:t>1</w:t>
      </w:r>
      <w:r>
        <w:rPr>
          <w:b/>
          <w:bCs/>
          <w:iCs/>
        </w:rPr>
        <w:t>, yellow-naped amazon</w:t>
      </w:r>
      <w:r>
        <w:rPr>
          <w:b/>
          <w:bCs/>
          <w:iCs/>
          <w:vertAlign w:val="subscript"/>
        </w:rPr>
        <w:t>2</w:t>
      </w:r>
      <w:r>
        <w:rPr>
          <w:b/>
          <w:bCs/>
          <w:iCs/>
        </w:rPr>
        <w:t>, vocal dialect</w:t>
      </w:r>
      <w:r>
        <w:rPr>
          <w:b/>
          <w:bCs/>
          <w:iCs/>
          <w:vertAlign w:val="subscript"/>
        </w:rPr>
        <w:t>3</w:t>
      </w:r>
      <w:r>
        <w:rPr>
          <w:b/>
          <w:bCs/>
          <w:iCs/>
        </w:rPr>
        <w:t>, cultural drift</w:t>
      </w:r>
      <w:r>
        <w:rPr>
          <w:b/>
          <w:bCs/>
          <w:iCs/>
          <w:vertAlign w:val="subscript"/>
        </w:rPr>
        <w:t>4</w:t>
      </w:r>
      <w:r>
        <w:rPr>
          <w:b/>
          <w:bCs/>
          <w:iCs/>
        </w:rPr>
        <w:t>.</w:t>
      </w:r>
    </w:p>
    <w:p>
      <w:pPr>
        <w:spacing w:after="240"/>
        <w:rPr>
          <w:b/>
          <w:bCs/>
        </w:rPr>
      </w:pPr>
      <w:commentRangeStart w:id="1"/>
      <w:r>
        <w:rPr>
          <w:b/>
          <w:bCs/>
        </w:rPr>
        <w:t>Abstract</w:t>
      </w:r>
      <w:commentRangeEnd w:id="1"/>
      <w:r>
        <w:commentReference w:id="1"/>
      </w:r>
    </w:p>
    <w:p>
      <w:pPr>
        <w:spacing w:after="240"/>
      </w:pPr>
      <w:r>
        <w:t>The yellow-naped amazon</w:t>
      </w:r>
      <w:del w:id="0" w:author="marcelo" w:date="2023-04-24T10:25:19Z">
        <w:r>
          <w:rPr/>
          <w:delText>,</w:delText>
        </w:r>
      </w:del>
      <w:r>
        <w:t xml:space="preserve"> </w:t>
      </w:r>
      <w:ins w:id="1" w:author="marcelo" w:date="2023-04-24T10:25:17Z">
        <w:r>
          <w:rPr>
            <w:rFonts w:hint="default"/>
            <w:lang w:val="en-US"/>
          </w:rPr>
          <w:t>(</w:t>
        </w:r>
      </w:ins>
      <w:r>
        <w:rPr>
          <w:i/>
          <w:iCs/>
        </w:rPr>
        <w:t>Amazona auropalliata</w:t>
      </w:r>
      <w:ins w:id="2" w:author="marcelo" w:date="2023-04-24T10:25:13Z">
        <w:r>
          <w:rPr>
            <w:rFonts w:hint="default"/>
            <w:i/>
            <w:iCs/>
            <w:lang w:val="en-US"/>
          </w:rPr>
          <w:t>)</w:t>
        </w:r>
      </w:ins>
      <w:del w:id="3" w:author="marcelo" w:date="2023-04-24T10:25:14Z">
        <w:r>
          <w:rPr>
            <w:i/>
            <w:iCs/>
          </w:rPr>
          <w:delText>,</w:delText>
        </w:r>
      </w:del>
      <w:r>
        <w:t xml:space="preserve"> is a vocal learning parrot specie</w:t>
      </w:r>
      <w:ins w:id="4" w:author="marcelo" w:date="2023-04-24T10:25:23Z">
        <w:r>
          <w:rPr>
            <w:rFonts w:hint="default"/>
            <w:lang w:val="en-US"/>
          </w:rPr>
          <w:t>s</w:t>
        </w:r>
      </w:ins>
      <w:ins w:id="5" w:author="marcelo" w:date="2023-04-24T10:24:46Z">
        <w:r>
          <w:rPr>
            <w:rFonts w:hint="default"/>
            <w:lang w:val="en-US"/>
          </w:rPr>
          <w:t xml:space="preserve"> </w:t>
        </w:r>
      </w:ins>
      <w:del w:id="6" w:author="marcelo" w:date="2023-04-24T10:24:46Z">
        <w:r>
          <w:rPr/>
          <w:delText>s</w:delText>
        </w:r>
      </w:del>
      <w:del w:id="7" w:author="marcelo" w:date="2023-04-24T10:24:45Z">
        <w:r>
          <w:rPr/>
          <w:delText xml:space="preserve"> that is </w:delText>
        </w:r>
      </w:del>
      <w:r>
        <w:t>native to Mesoamerica</w:t>
      </w:r>
      <w:ins w:id="8" w:author="marcelo" w:date="2023-04-24T10:24:51Z">
        <w:r>
          <w:rPr>
            <w:rFonts w:hint="default"/>
            <w:lang w:val="en-US"/>
          </w:rPr>
          <w:t xml:space="preserve"> in</w:t>
        </w:r>
      </w:ins>
      <w:ins w:id="9" w:author="marcelo" w:date="2023-04-24T10:24:52Z">
        <w:r>
          <w:rPr>
            <w:rFonts w:hint="default"/>
            <w:lang w:val="en-US"/>
          </w:rPr>
          <w:t xml:space="preserve"> which </w:t>
        </w:r>
      </w:ins>
      <w:ins w:id="10" w:author="marcelo" w:date="2023-04-24T10:24:53Z">
        <w:r>
          <w:rPr>
            <w:rFonts w:hint="default"/>
            <w:lang w:val="en-US"/>
          </w:rPr>
          <w:t>some po</w:t>
        </w:r>
      </w:ins>
      <w:ins w:id="11" w:author="marcelo" w:date="2023-04-24T10:24:54Z">
        <w:r>
          <w:rPr>
            <w:rFonts w:hint="default"/>
            <w:lang w:val="en-US"/>
          </w:rPr>
          <w:t>p</w:t>
        </w:r>
      </w:ins>
      <w:ins w:id="12" w:author="marcelo" w:date="2023-04-24T10:24:55Z">
        <w:r>
          <w:rPr>
            <w:rFonts w:hint="default"/>
            <w:lang w:val="en-US"/>
          </w:rPr>
          <w:t>ulat</w:t>
        </w:r>
      </w:ins>
      <w:ins w:id="13" w:author="marcelo" w:date="2023-04-24T10:24:56Z">
        <w:r>
          <w:rPr>
            <w:rFonts w:hint="default"/>
            <w:lang w:val="en-US"/>
          </w:rPr>
          <w:t xml:space="preserve">ions </w:t>
        </w:r>
      </w:ins>
      <w:del w:id="14" w:author="marcelo" w:date="2023-04-24T10:24:50Z">
        <w:r>
          <w:rPr/>
          <w:delText xml:space="preserve">. Populations in Costa Rica </w:delText>
        </w:r>
      </w:del>
      <w:r>
        <w:t xml:space="preserve">have been shown to exhibit geographic variation </w:t>
      </w:r>
      <w:del w:id="15" w:author="marcelo" w:date="2023-04-24T10:25:34Z">
        <w:r>
          <w:rPr>
            <w:rFonts w:hint="default"/>
            <w:lang w:val="en-US"/>
          </w:rPr>
          <w:delText xml:space="preserve">in their </w:delText>
        </w:r>
      </w:del>
      <w:ins w:id="16" w:author="marcelo" w:date="2023-04-24T10:25:34Z">
        <w:r>
          <w:rPr>
            <w:rFonts w:hint="default"/>
            <w:lang w:val="en-US"/>
          </w:rPr>
          <w:t xml:space="preserve">of </w:t>
        </w:r>
      </w:ins>
      <w:r>
        <w:t xml:space="preserve">contact calls, known as vocal dialects, but little data exists regarding vocal variation trends in populations outside this portion of the range. We hypothesized that yellow-naped amazon populations in the northern portion of the range would have the same dialect patterns as those observed in Costa Rica. We recorded yellow-naped amazon contact calls at 47 different sites across the range between 2016 and 2019 and evaluated them for the presence of dialects. We visually classified 14 contact call variants based on spectrographic similarity and used spectrographic cross-correlation along with principal component analysis to assess acoustic similarity. We observed regional separation of variants, with no variants repeating across the range; however, some structural characteristics of calls are repeated in multiple variants. Our results indicate that vocal variation covaries with geographic distance. Although our survey was extensive, there are existing unsampled yellow naped amazon populations that should also be investigated and monitored over time. This species should be considered as a model for future vocal learning and dialect research. </w:t>
      </w:r>
    </w:p>
    <w:p>
      <w:pPr>
        <w:spacing w:after="240"/>
        <w:rPr>
          <w:iCs/>
        </w:rPr>
        <w:sectPr>
          <w:footerReference r:id="rId7" w:type="first"/>
          <w:footerReference r:id="rId5" w:type="default"/>
          <w:footerReference r:id="rId6" w:type="even"/>
          <w:pgSz w:w="12240" w:h="15840"/>
          <w:pgMar w:top="1440" w:right="1440" w:bottom="1440" w:left="1440" w:header="720" w:footer="720" w:gutter="0"/>
          <w:lnNumType w:countBy="1" w:restart="continuous"/>
          <w:cols w:space="720" w:num="1"/>
          <w:docGrid w:linePitch="360" w:charSpace="0"/>
        </w:sectPr>
      </w:pP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Introduction</w:t>
      </w:r>
    </w:p>
    <w:p>
      <w:pPr>
        <w:spacing w:after="240"/>
      </w:pPr>
      <w:r>
        <w:t>Vocal</w:t>
      </w:r>
      <w:ins w:id="17" w:author="marcelo" w:date="2023-04-24T10:26:45Z">
        <w:r>
          <w:rPr>
            <w:rFonts w:hint="default"/>
            <w:lang w:val="en-US"/>
          </w:rPr>
          <w:t xml:space="preserve"> pro</w:t>
        </w:r>
      </w:ins>
      <w:ins w:id="18" w:author="marcelo" w:date="2023-04-24T10:26:46Z">
        <w:r>
          <w:rPr>
            <w:rFonts w:hint="default"/>
            <w:lang w:val="en-US"/>
          </w:rPr>
          <w:t>duction</w:t>
        </w:r>
      </w:ins>
      <w:r>
        <w:t xml:space="preserve"> learning</w:t>
      </w:r>
      <w:ins w:id="19" w:author="marcelo" w:date="2023-04-24T10:26:52Z">
        <w:r>
          <w:rPr>
            <w:rFonts w:hint="default"/>
            <w:lang w:val="en-US"/>
          </w:rPr>
          <w:t xml:space="preserve"> </w:t>
        </w:r>
      </w:ins>
      <w:del w:id="20" w:author="marcelo" w:date="2023-04-24T10:27:15Z">
        <w:r>
          <w:rPr/>
          <w:delText xml:space="preserve"> </w:delText>
        </w:r>
      </w:del>
      <w:r>
        <w:t>is a well-studied</w:t>
      </w:r>
      <w:ins w:id="21" w:author="marcelo" w:date="2023-04-24T14:53:19Z">
        <w:r>
          <w:rPr>
            <w:rFonts w:hint="default"/>
            <w:lang w:val="en-US"/>
          </w:rPr>
          <w:t xml:space="preserve"> b</w:t>
        </w:r>
      </w:ins>
      <w:ins w:id="22" w:author="marcelo" w:date="2023-04-24T14:53:20Z">
        <w:r>
          <w:rPr>
            <w:rFonts w:hint="default"/>
            <w:lang w:val="en-US"/>
          </w:rPr>
          <w:t>e</w:t>
        </w:r>
      </w:ins>
      <w:ins w:id="23" w:author="marcelo" w:date="2023-04-24T14:53:21Z">
        <w:r>
          <w:rPr>
            <w:rFonts w:hint="default"/>
            <w:lang w:val="en-US"/>
          </w:rPr>
          <w:t>ha</w:t>
        </w:r>
      </w:ins>
      <w:ins w:id="24" w:author="marcelo" w:date="2023-04-24T14:53:22Z">
        <w:r>
          <w:rPr>
            <w:rFonts w:hint="default"/>
            <w:lang w:val="en-US"/>
          </w:rPr>
          <w:t>v</w:t>
        </w:r>
      </w:ins>
      <w:ins w:id="25" w:author="marcelo" w:date="2023-04-24T14:53:23Z">
        <w:r>
          <w:rPr>
            <w:rFonts w:hint="default"/>
            <w:lang w:val="en-US"/>
          </w:rPr>
          <w:t>ior</w:t>
        </w:r>
      </w:ins>
      <w:del w:id="26" w:author="marcelo" w:date="2023-04-24T14:53:18Z">
        <w:r>
          <w:rPr/>
          <w:delText xml:space="preserve"> cultural adaptation</w:delText>
        </w:r>
      </w:del>
      <w:ins w:id="27" w:author="marcelo" w:date="2023-04-24T14:53:29Z">
        <w:r>
          <w:rPr>
            <w:rFonts w:hint="default"/>
            <w:lang w:val="en-US"/>
          </w:rPr>
          <w:t xml:space="preserve">, </w:t>
        </w:r>
      </w:ins>
      <w:del w:id="28" w:author="marcelo" w:date="2023-04-24T14:53:28Z">
        <w:r>
          <w:rPr/>
          <w:delText xml:space="preserve"> that is </w:delText>
        </w:r>
      </w:del>
      <w:r>
        <w:t xml:space="preserve">defined as the ability to replicate a sound produced by a conspecific or another species </w:t>
      </w:r>
      <w:sdt>
        <w:sdtPr>
          <w:rPr>
            <w:color w:val="000000"/>
          </w:rPr>
          <w:tag w:val="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
          <w:id w:val="1611856937"/>
          <w:placeholder>
            <w:docPart w:val="DefaultPlaceholder_-1854013440"/>
          </w:placeholder>
        </w:sdtPr>
        <w:sdtEndPr>
          <w:rPr>
            <w:color w:val="000000"/>
          </w:rPr>
        </w:sdtEndPr>
        <w:sdtContent>
          <w:r>
            <w:rPr>
              <w:rFonts w:eastAsia="Times New Roman"/>
            </w:rPr>
            <w:t>(Bradbury &amp; Balsby, 2016; Tyack, 2020)</w:t>
          </w:r>
        </w:sdtContent>
      </w:sdt>
      <w:r>
        <w:t xml:space="preserve">. Cultural transmission of vocal traits occurs when </w:t>
      </w:r>
      <w:del w:id="29" w:author="marcelo" w:date="2023-04-24T10:27:50Z">
        <w:r>
          <w:rPr/>
          <w:delText xml:space="preserve">naïve </w:delText>
        </w:r>
      </w:del>
      <w:r>
        <w:t xml:space="preserve">individuals in a population match their behavior, in this case songs or calls, to </w:t>
      </w:r>
      <w:del w:id="30" w:author="marcelo" w:date="2023-04-24T10:28:10Z">
        <w:r>
          <w:rPr>
            <w:rFonts w:hint="default"/>
            <w:lang w:val="en-US"/>
          </w:rPr>
          <w:delText>a template</w:delText>
        </w:r>
      </w:del>
      <w:ins w:id="31" w:author="marcelo" w:date="2023-04-24T10:28:10Z">
        <w:r>
          <w:rPr>
            <w:rFonts w:hint="default"/>
            <w:lang w:val="en-US"/>
          </w:rPr>
          <w:t>that</w:t>
        </w:r>
      </w:ins>
      <w:r>
        <w:t xml:space="preserve"> observed from conspecifics</w:t>
      </w:r>
      <w:ins w:id="32" w:author="marcelo" w:date="2023-04-24T10:28:25Z">
        <w:r>
          <w:rPr>
            <w:rFonts w:hint="default"/>
            <w:lang w:val="en-US"/>
          </w:rPr>
          <w:t xml:space="preserve"> </w:t>
        </w:r>
      </w:ins>
      <w:del w:id="33" w:author="marcelo" w:date="2023-04-24T10:28:24Z">
        <w:r>
          <w:rPr/>
          <w:delText xml:space="preserve">, such as parents or elders </w:delText>
        </w:r>
      </w:del>
      <w:sdt>
        <w:sdtPr>
          <w:rPr>
            <w:color w:val="000000"/>
          </w:rPr>
          <w:tag w:val="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
          <w:id w:val="111250149"/>
          <w:placeholder>
            <w:docPart w:val="DefaultPlaceholder_-1854013440"/>
          </w:placeholder>
        </w:sdtPr>
        <w:sdtEndPr>
          <w:rPr>
            <w:color w:val="000000"/>
          </w:rPr>
        </w:sdtEndPr>
        <w:sdtContent>
          <w:r>
            <w:rPr>
              <w:color w:val="000000"/>
            </w:rPr>
            <w:t>(Whitehead, 2010; Whiten, 2019)</w:t>
          </w:r>
        </w:sdtContent>
      </w:sdt>
      <w:r>
        <w:t xml:space="preserve">. Imperfect learning of these traits can lead to changes in the behaviors of a population, a phenomenon known as cultural drift </w:t>
      </w:r>
      <w:sdt>
        <w:sdtPr>
          <w:rPr>
            <w:color w:val="000000"/>
          </w:rPr>
          <w:tag w:val="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732497946"/>
          <w:placeholder>
            <w:docPart w:val="DefaultPlaceholder_-1854013440"/>
          </w:placeholder>
        </w:sdtPr>
        <w:sdtEndPr>
          <w:rPr>
            <w:color w:val="000000"/>
          </w:rPr>
        </w:sdtEndPr>
        <w:sdtContent>
          <w:r>
            <w:rPr>
              <w:rFonts w:eastAsia="Times New Roman"/>
              <w:color w:val="000000"/>
            </w:rPr>
            <w:t>(Podos and Warren, 2007)</w:t>
          </w:r>
        </w:sdtContent>
      </w:sdt>
      <w:r>
        <w:t xml:space="preserve">. When acted upon in conjunction with geographic or reproductive isolation, cultural drift in the context of learned vocalizations can produce vocal dialects, a distinct mosaic pattern of geographic variation in acoustic signals </w:t>
      </w:r>
      <w:sdt>
        <w:sdtPr>
          <w:rPr>
            <w:color w:val="000000"/>
          </w:rPr>
          <w:tag w:val="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
          <w:id w:val="1306279589"/>
          <w:placeholder>
            <w:docPart w:val="DefaultPlaceholder_-1854013440"/>
          </w:placeholder>
        </w:sdtPr>
        <w:sdtEndPr>
          <w:rPr>
            <w:color w:val="000000"/>
          </w:rPr>
        </w:sdtEndPr>
        <w:sdtContent>
          <w:r>
            <w:rPr>
              <w:color w:val="000000"/>
            </w:rPr>
            <w:t>(Wright et al., 2008; Martins et al., 2018)</w:t>
          </w:r>
        </w:sdtContent>
      </w:sdt>
      <w:r>
        <w:rPr>
          <w:color w:val="000000"/>
        </w:rPr>
        <w:t>.</w:t>
      </w:r>
      <w:r>
        <w:t xml:space="preserve"> </w:t>
      </w:r>
    </w:p>
    <w:p>
      <w:pPr>
        <w:spacing w:after="240"/>
      </w:pPr>
      <w:r>
        <w:t xml:space="preserve">In 1964, Marler and Tamura were the first to identify vocal dialects in a non-human animal, the White-crowned Sparrow, </w:t>
      </w:r>
      <w:r>
        <w:rPr>
          <w:i/>
          <w:iCs/>
        </w:rPr>
        <w:t>Zonotrichia leucophrys</w:t>
      </w:r>
      <w:r>
        <w:t xml:space="preserve"> </w:t>
      </w:r>
      <w:sdt>
        <w:sdtPr>
          <w:rPr>
            <w:color w:val="000000"/>
          </w:rPr>
          <w:tag w:val="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
          <w:id w:val="968631616"/>
          <w:placeholder>
            <w:docPart w:val="DefaultPlaceholder_-1854013440"/>
          </w:placeholder>
        </w:sdtPr>
        <w:sdtEndPr>
          <w:rPr>
            <w:color w:val="000000"/>
          </w:rPr>
        </w:sdtEndPr>
        <w:sdtContent>
          <w:r>
            <w:rPr>
              <w:rFonts w:eastAsia="Times New Roman"/>
            </w:rPr>
            <w:t>(Marler &amp; Tamura, 1964).</w:t>
          </w:r>
        </w:sdtContent>
      </w:sdt>
      <w:r>
        <w:t xml:space="preserve"> Since their documentation of this occurrence, vocal dialects have been identified in a much wider array of taxa, including whales </w:t>
      </w:r>
      <w:sdt>
        <w:sdtPr>
          <w:rPr>
            <w:color w:val="000000"/>
          </w:rPr>
          <w:tag w:val="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
          <w:id w:val="1529060755"/>
          <w:placeholder>
            <w:docPart w:val="DefaultPlaceholder_-1854013440"/>
          </w:placeholder>
        </w:sdtPr>
        <w:sdtEndPr>
          <w:rPr>
            <w:color w:val="000000"/>
          </w:rPr>
        </w:sdtEndPr>
        <w:sdtContent>
          <w:r>
            <w:rPr>
              <w:color w:val="000000"/>
            </w:rPr>
            <w:t>(Deecke et al., 2000)</w:t>
          </w:r>
        </w:sdtContent>
      </w:sdt>
      <w:r>
        <w:t xml:space="preserve">, hummingbirds </w:t>
      </w:r>
      <w:sdt>
        <w:sdtPr>
          <w:rPr>
            <w:color w:val="000000"/>
          </w:rPr>
          <w:tag w:val="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
          <w:id w:val="-1550220622"/>
          <w:placeholder>
            <w:docPart w:val="DefaultPlaceholder_-1854013440"/>
          </w:placeholder>
        </w:sdtPr>
        <w:sdtEndPr>
          <w:rPr>
            <w:color w:val="000000"/>
          </w:rPr>
        </w:sdtEndPr>
        <w:sdtContent>
          <w:r>
            <w:rPr>
              <w:color w:val="000000"/>
            </w:rPr>
            <w:t>(Wiley, 1971)</w:t>
          </w:r>
        </w:sdtContent>
      </w:sdt>
      <w:r>
        <w:t xml:space="preserve">, seals </w:t>
      </w:r>
      <w:sdt>
        <w:sdtPr>
          <w:rPr>
            <w:color w:val="000000"/>
          </w:rPr>
          <w:tag w:val="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
          <w:id w:val="1037398077"/>
          <w:placeholder>
            <w:docPart w:val="DefaultPlaceholder_-1854013440"/>
          </w:placeholder>
        </w:sdtPr>
        <w:sdtEndPr>
          <w:rPr>
            <w:color w:val="000000"/>
          </w:rPr>
        </w:sdtEndPr>
        <w:sdtContent>
          <w:r>
            <w:rPr>
              <w:color w:val="000000"/>
            </w:rPr>
            <w:t>(Casey et al., 2018)</w:t>
          </w:r>
        </w:sdtContent>
      </w:sdt>
      <w:r>
        <w:t xml:space="preserve">, bats </w:t>
      </w:r>
      <w:sdt>
        <w:sdtPr>
          <w:rPr>
            <w:color w:val="000000"/>
          </w:rPr>
          <w:tag w:val="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
          <w:id w:val="-40838232"/>
          <w:placeholder>
            <w:docPart w:val="DefaultPlaceholder_-1854013440"/>
          </w:placeholder>
        </w:sdtPr>
        <w:sdtEndPr>
          <w:rPr>
            <w:color w:val="000000"/>
          </w:rPr>
        </w:sdtEndPr>
        <w:sdtContent>
          <w:r>
            <w:rPr>
              <w:rFonts w:eastAsia="Times New Roman"/>
              <w:color w:val="000000"/>
            </w:rPr>
            <w:t>(Boughman and Wilkinson, 1998)</w:t>
          </w:r>
        </w:sdtContent>
      </w:sdt>
      <w:r>
        <w:t xml:space="preserve">, and parrots </w:t>
      </w:r>
      <w:sdt>
        <w:sdtPr>
          <w:rPr>
            <w:color w:val="000000"/>
          </w:rPr>
          <w:tag w:val="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098627639"/>
          <w:placeholder>
            <w:docPart w:val="DefaultPlaceholder_-1854013440"/>
          </w:placeholder>
        </w:sdtPr>
        <w:sdtEndPr>
          <w:rPr>
            <w:color w:val="000000"/>
          </w:rPr>
        </w:sdtEndPr>
        <w:sdtContent>
          <w:r>
            <w:rPr>
              <w:color w:val="000000"/>
            </w:rPr>
            <w:t>(Wright, 1996)</w:t>
          </w:r>
        </w:sdtContent>
      </w:sdt>
      <w:r>
        <w:t xml:space="preserve">. Songbirds, however, have remained the main focal point of research regarding both vocal learning </w:t>
      </w:r>
      <w:sdt>
        <w:sdtPr>
          <w:rPr>
            <w:color w:val="000000"/>
          </w:rPr>
          <w:tag w:val="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
          <w:id w:val="-316032432"/>
          <w:placeholder>
            <w:docPart w:val="DefaultPlaceholder_-1854013440"/>
          </w:placeholder>
        </w:sdtPr>
        <w:sdtEndPr>
          <w:rPr>
            <w:color w:val="000000"/>
          </w:rPr>
        </w:sdtEndPr>
        <w:sdtContent>
          <w:r>
            <w:rPr>
              <w:rFonts w:eastAsia="Times New Roman"/>
              <w:color w:val="000000"/>
            </w:rPr>
            <w:t>(Beecher and Brenowitz, 2005; MacDougall-Shackleton, 2009)</w:t>
          </w:r>
        </w:sdtContent>
      </w:sdt>
      <w:r>
        <w:t xml:space="preserve"> and vocal dialects </w:t>
      </w:r>
      <w:sdt>
        <w:sdtPr>
          <w:rPr>
            <w:color w:val="000000"/>
          </w:rPr>
          <w:tag w:val="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
          <w:id w:val="-1687053532"/>
          <w:placeholder>
            <w:docPart w:val="DefaultPlaceholder_-1854013440"/>
          </w:placeholder>
        </w:sdtPr>
        <w:sdtEndPr>
          <w:rPr>
            <w:color w:val="000000"/>
          </w:rPr>
        </w:sdtEndPr>
        <w:sdtContent>
          <w:r>
            <w:rPr>
              <w:rFonts w:eastAsia="Times New Roman"/>
              <w:color w:val="000000"/>
            </w:rPr>
            <w:t>(West and King, 1985; Maney et al., 2003; Pipek et al., 2018; Loo and Cain, 2021)</w:t>
          </w:r>
        </w:sdtContent>
      </w:sdt>
      <w:r>
        <w:t xml:space="preserve"> despite their general inability to acquire new songs after crystallization </w:t>
      </w:r>
      <w:sdt>
        <w:sdtPr>
          <w:rPr>
            <w:color w:val="000000"/>
          </w:rPr>
          <w:tag w:val="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
          <w:id w:val="1189415373"/>
          <w:placeholder>
            <w:docPart w:val="DefaultPlaceholder_-1854013440"/>
          </w:placeholder>
        </w:sdtPr>
        <w:sdtEndPr>
          <w:rPr>
            <w:color w:val="000000"/>
          </w:rPr>
        </w:sdtEndPr>
        <w:sdtContent>
          <w:r>
            <w:rPr>
              <w:rFonts w:eastAsia="Times New Roman"/>
            </w:rPr>
            <w:t>(Brainard &amp; Doupe, 2002)</w:t>
          </w:r>
        </w:sdtContent>
      </w:sdt>
      <w:r>
        <w:t xml:space="preserve">. Contrarily, parrot species such as the yellow-naped amazon, </w:t>
      </w:r>
      <w:r>
        <w:rPr>
          <w:i/>
          <w:iCs/>
        </w:rPr>
        <w:t xml:space="preserve">Amazona auropalliata, </w:t>
      </w:r>
      <w:r>
        <w:t xml:space="preserve">are well-known for their vocal mimicry skills and their ability to learn new acoustic signals throughout their lives, known as open-ended learning </w:t>
      </w:r>
      <w:sdt>
        <w:sdtPr>
          <w:rPr>
            <w:color w:val="000000"/>
          </w:rPr>
          <w:tag w:val="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721743772"/>
          <w:placeholder>
            <w:docPart w:val="DefaultPlaceholder_-1854013440"/>
          </w:placeholder>
        </w:sdtPr>
        <w:sdtEndPr>
          <w:rPr>
            <w:color w:val="000000"/>
          </w:rPr>
        </w:sdtEndPr>
        <w:sdtContent>
          <w:r>
            <w:rPr>
              <w:rFonts w:eastAsia="Times New Roman"/>
              <w:color w:val="000000"/>
            </w:rPr>
            <w:t>(Wright and Wilkinson, 2001; Wright et al., 2005)</w:t>
          </w:r>
        </w:sdtContent>
      </w:sdt>
      <w:r>
        <w:t xml:space="preserve">. </w:t>
      </w:r>
    </w:p>
    <w:p>
      <w:pPr>
        <w:spacing w:after="240"/>
      </w:pPr>
      <w:r>
        <w:t xml:space="preserve">Yellow-naped amazons are large, social parrots that occur within lowland, seasonally dry tropical forests along both the Pacific and Caribbean coasts of Mesoamerica, ranging from southern Mexico to northern Costa Rica </w:t>
      </w:r>
      <w:sdt>
        <w:sdtPr>
          <w:rPr>
            <w:color w:val="000000"/>
          </w:rPr>
          <w:tag w:val="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
          <w:id w:val="-194378019"/>
          <w:placeholder>
            <w:docPart w:val="DefaultPlaceholder_-1854013440"/>
          </w:placeholder>
        </w:sdtPr>
        <w:sdtEndPr>
          <w:rPr>
            <w:color w:val="000000"/>
          </w:rPr>
        </w:sdtEndPr>
        <w:sdtContent>
          <w:r>
            <w:rPr>
              <w:color w:val="000000"/>
            </w:rPr>
            <w:t>(Wright et al., 2018)</w:t>
          </w:r>
        </w:sdtContent>
      </w:sdt>
      <w:r>
        <w:t xml:space="preserve">. They exhibit a fission-fusion flock dynamic, communally roosting in the evenings and departing around sunrise to forage </w:t>
      </w:r>
      <w:sdt>
        <w:sdtPr>
          <w:rPr>
            <w:color w:val="000000"/>
          </w:rPr>
          <w:tag w:val="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
          <w:id w:val="138314529"/>
          <w:placeholder>
            <w:docPart w:val="DefaultPlaceholder_-1854013440"/>
          </w:placeholder>
        </w:sdtPr>
        <w:sdtEndPr>
          <w:rPr>
            <w:color w:val="000000"/>
          </w:rPr>
        </w:sdtEndPr>
        <w:sdtContent>
          <w:r>
            <w:rPr>
              <w:color w:val="000000"/>
            </w:rPr>
            <w:t>(Wright, 1999)</w:t>
          </w:r>
        </w:sdtContent>
      </w:sdt>
      <w:r>
        <w:t xml:space="preserve">. In 1996, Wright documented the first known evidence of vocal dialect presence in Costa Rican populations of yellow-naped amazons </w:t>
      </w:r>
      <w:sdt>
        <w:sdtPr>
          <w:rPr>
            <w:color w:val="000000"/>
          </w:rPr>
          <w:tag w:val="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748416819"/>
          <w:placeholder>
            <w:docPart w:val="DefaultPlaceholder_-1854013440"/>
          </w:placeholder>
        </w:sdtPr>
        <w:sdtEndPr>
          <w:rPr>
            <w:color w:val="000000"/>
          </w:rPr>
        </w:sdtEndPr>
        <w:sdtContent>
          <w:r>
            <w:rPr>
              <w:color w:val="000000"/>
            </w:rPr>
            <w:t>(Wright, 1996)</w:t>
          </w:r>
        </w:sdtContent>
      </w:sdt>
      <w:r>
        <w:t xml:space="preserve">. In 2005, Wright </w:t>
      </w:r>
      <w:r>
        <w:rPr>
          <w:i/>
          <w:iCs/>
        </w:rPr>
        <w:t xml:space="preserve">et al. </w:t>
      </w:r>
      <w:r>
        <w:t xml:space="preserve">resampled contact calls in Costa Rica and found that the acoustic variation discovered in 1996 exhibited both geographic and temporal stability. During both the 1996 and 2005 surveys, birds exhibiting more than one dialect, known as bilingualism, were observed at some sites along dialect boundaries </w:t>
      </w:r>
      <w:sdt>
        <w:sdtPr>
          <w:rPr>
            <w:color w:val="000000"/>
          </w:rPr>
          <w:tag w:val="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185512424"/>
          <w:placeholder>
            <w:docPart w:val="DefaultPlaceholder_-1854013440"/>
          </w:placeholder>
        </w:sdtPr>
        <w:sdtEndPr>
          <w:rPr>
            <w:color w:val="000000"/>
          </w:rPr>
        </w:sdtEndPr>
        <w:sdtContent>
          <w:r>
            <w:rPr>
              <w:color w:val="000000"/>
            </w:rPr>
            <w:t>(Wright, 1996; Wright et al., 2008)</w:t>
          </w:r>
        </w:sdtContent>
      </w:sdt>
      <w:r>
        <w:t>. DNA analysis</w:t>
      </w:r>
      <w:del w:id="34" w:author="marcelo" w:date="2023-04-24T14:56:37Z">
        <w:r>
          <w:rPr/>
          <w:delText xml:space="preserve"> by Wilkinson and Wright</w:delText>
        </w:r>
      </w:del>
      <w:r>
        <w:t xml:space="preserve"> show</w:t>
      </w:r>
      <w:ins w:id="35" w:author="marcelo" w:date="2023-04-24T14:56:41Z">
        <w:r>
          <w:rPr>
            <w:rFonts w:hint="default"/>
            <w:lang w:val="en-US"/>
          </w:rPr>
          <w:t>ed</w:t>
        </w:r>
      </w:ins>
      <w:del w:id="36" w:author="marcelo" w:date="2023-04-24T14:56:40Z">
        <w:r>
          <w:rPr/>
          <w:delText>s</w:delText>
        </w:r>
      </w:del>
      <w:r>
        <w:t xml:space="preserve"> that yellow-naped amazon vocal dialects are not genetically influenced </w:t>
      </w:r>
      <w:sdt>
        <w:sdtPr>
          <w:rPr>
            <w:color w:val="000000"/>
          </w:rPr>
          <w:tag w:val="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435402663"/>
          <w:placeholder>
            <w:docPart w:val="DefaultPlaceholder_-1854013440"/>
          </w:placeholder>
        </w:sdtPr>
        <w:sdtEndPr>
          <w:rPr>
            <w:color w:val="000000"/>
          </w:rPr>
        </w:sdtEndPr>
        <w:sdtContent>
          <w:r>
            <w:rPr>
              <w:rFonts w:eastAsia="Times New Roman"/>
              <w:color w:val="000000"/>
            </w:rPr>
            <w:t>(Wright and Wilkinson, 2001)</w:t>
          </w:r>
        </w:sdtContent>
      </w:sdt>
      <w:r>
        <w:t xml:space="preserve">, suggesting that this species preferentially learns local call types </w:t>
      </w:r>
      <w:sdt>
        <w:sdtPr>
          <w:rPr>
            <w:color w:val="000000"/>
          </w:rPr>
          <w:tag w:val="MENDELEY_CITATION_v3_eyJjaXRhdGlvbklEIjoiTUVOREVMRVlfQ0lUQVRJT05fNDcxOTU5NzQtYmU0Ni00NTNlLWE4ODQtNTYzMGU1YzZhOWJj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95900093"/>
          <w:placeholder>
            <w:docPart w:val="DefaultPlaceholder_-1854013440"/>
          </w:placeholder>
        </w:sdtPr>
        <w:sdtEndPr>
          <w:rPr>
            <w:color w:val="000000"/>
          </w:rPr>
        </w:sdtEndPr>
        <w:sdtContent>
          <w:r>
            <w:rPr>
              <w:color w:val="000000"/>
            </w:rPr>
            <w:t>(Wright et al., 2008)</w:t>
          </w:r>
        </w:sdtContent>
      </w:sdt>
      <w:r>
        <w:t xml:space="preserve">. No data exists on yellow-naped amazon vocal dialects outside of Costa Rica, which limits our ability to understand this phenomenon in its full context. Evaluating their range-wide vocal trends is a necessary step in understanding how and why dialects persist both geographically and temporally. </w:t>
      </w:r>
    </w:p>
    <w:p>
      <w:pPr>
        <w:spacing w:after="240"/>
      </w:pPr>
      <w:r>
        <w:t xml:space="preserve">We hypothesized that vocal dialect patterns observed in the southern portion of the range would also be present in the northern portion. To answer 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sdt>
        <w:sdtPr>
          <w:rPr>
            <w:color w:val="000000"/>
          </w:rPr>
          <w:tag w:val="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
          <w:id w:val="-641192976"/>
          <w:placeholder>
            <w:docPart w:val="DefaultPlaceholder_-1854013440"/>
          </w:placeholder>
        </w:sdtPr>
        <w:sdtEndPr>
          <w:rPr>
            <w:color w:val="000000"/>
          </w:rPr>
        </w:sdtEndPr>
        <w:sdtContent>
          <w:r>
            <w:rPr>
              <w:rFonts w:eastAsia="Times New Roman"/>
              <w:color w:val="000000"/>
            </w:rPr>
            <w:t>(Wright and Dahlin, 2017)</w:t>
          </w:r>
        </w:sdtContent>
      </w:sdt>
      <w:r>
        <w:t xml:space="preserve">. We evaluated for this pattern by using spectrographic cross-correlation (SPCC), principal component analysis (PCA), and mantel-based spatial autocorrelations. </w:t>
      </w:r>
    </w:p>
    <w:p>
      <w:pPr>
        <w:spacing w:after="240"/>
      </w:pPr>
      <w:r>
        <w:t xml:space="preserve">Alternatively, variation in yellow-naped amazon contact calls could be graded, or clinal. In this case, we expected to see the acoustic structure of calls progressively diverge from one end of the range to the other </w:t>
      </w:r>
      <w:sdt>
        <w:sdtPr>
          <w:rPr>
            <w:color w:val="000000"/>
          </w:rPr>
          <w:tag w:val="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
          <w:id w:val="896320565"/>
          <w:placeholder>
            <w:docPart w:val="DefaultPlaceholder_-1854013440"/>
          </w:placeholder>
        </w:sdtPr>
        <w:sdtEndPr>
          <w:rPr>
            <w:color w:val="000000"/>
          </w:rPr>
        </w:sdtEndPr>
        <w:sdtContent>
          <w:r>
            <w:rPr>
              <w:color w:val="000000"/>
            </w:rPr>
            <w:t>(Lee et al., 2019)</w:t>
          </w:r>
        </w:sdtContent>
      </w:sdt>
      <w:r>
        <w:t xml:space="preserve">. We used SPCC, PCA, and mantel-based spatial autocorrelations to assess the data for this pattern. In addition, we compared the fit of models predicting vocal variation based on our visual dialect classification to a model based on geographic distance alone. </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Materials and methods</w:t>
      </w:r>
    </w:p>
    <w:p>
      <w:pPr>
        <w:pStyle w:val="3"/>
        <w:spacing w:after="240"/>
        <w:rPr>
          <w:rFonts w:ascii="Times New Roman" w:hAnsi="Times New Roman"/>
          <w:b/>
          <w:bCs/>
          <w:i/>
          <w:iCs/>
          <w:color w:val="000000"/>
          <w:sz w:val="24"/>
          <w:szCs w:val="24"/>
        </w:rPr>
      </w:pPr>
      <w:bookmarkStart w:id="0" w:name="_Toc57588847"/>
      <w:bookmarkStart w:id="1" w:name="_Toc57588952"/>
      <w:r>
        <w:rPr>
          <w:rFonts w:ascii="Times New Roman" w:hAnsi="Times New Roman"/>
          <w:b/>
          <w:bCs/>
          <w:color w:val="000000"/>
          <w:sz w:val="24"/>
          <w:szCs w:val="24"/>
        </w:rPr>
        <w:t>2.1</w:t>
      </w:r>
      <w:r>
        <w:rPr>
          <w:rFonts w:ascii="Times New Roman" w:hAnsi="Times New Roman"/>
          <w:b/>
          <w:bCs/>
          <w:color w:val="000000"/>
          <w:sz w:val="24"/>
          <w:szCs w:val="24"/>
        </w:rPr>
        <w:tab/>
      </w:r>
      <w:r>
        <w:rPr>
          <w:rFonts w:ascii="Times New Roman" w:hAnsi="Times New Roman"/>
          <w:b/>
          <w:bCs/>
          <w:color w:val="000000"/>
          <w:sz w:val="24"/>
          <w:szCs w:val="24"/>
        </w:rPr>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pPr>
        <w:spacing w:after="240"/>
      </w:pPr>
      <w:r>
        <w:t xml:space="preserve">We recorded </w:t>
      </w:r>
      <w:del w:id="37" w:author="marcelo" w:date="2023-04-24T15:00:28Z">
        <w:r>
          <w:rPr>
            <w:rFonts w:hint="default"/>
            <w:lang w:val="en-US"/>
          </w:rPr>
          <w:delText>the contact calls of male and female,</w:delText>
        </w:r>
      </w:del>
      <w:del w:id="38" w:author="marcelo" w:date="2023-04-24T15:08:05Z">
        <w:r>
          <w:rPr/>
          <w:delText xml:space="preserve"> </w:delText>
        </w:r>
      </w:del>
      <w:r>
        <w:t xml:space="preserve">unmarked yellow-naped amazons occurring in and around </w:t>
      </w:r>
      <w:del w:id="39" w:author="marcelo" w:date="2023-04-24T15:06:55Z">
        <w:r>
          <w:rPr/>
          <w:delText xml:space="preserve">the same </w:delText>
        </w:r>
      </w:del>
      <w:r>
        <w:t>roost sites</w:t>
      </w:r>
      <w:ins w:id="40" w:author="marcelo" w:date="2023-04-24T15:06:58Z">
        <w:r>
          <w:rPr>
            <w:rFonts w:hint="default"/>
            <w:lang w:val="en-US"/>
          </w:rPr>
          <w:t>.</w:t>
        </w:r>
      </w:ins>
      <w:ins w:id="41" w:author="marcelo" w:date="2023-04-24T15:06:59Z">
        <w:r>
          <w:rPr>
            <w:rFonts w:hint="default"/>
            <w:lang w:val="en-US"/>
          </w:rPr>
          <w:t xml:space="preserve"> </w:t>
        </w:r>
      </w:ins>
      <w:del w:id="42" w:author="marcelo" w:date="2023-04-24T15:06:57Z">
        <w:commentRangeStart w:id="2"/>
        <w:r>
          <w:rPr/>
          <w:delText xml:space="preserve"> </w:delText>
        </w:r>
      </w:del>
      <w:r>
        <w:t xml:space="preserve">surveyed by Dupin </w:t>
      </w:r>
      <w:r>
        <w:rPr>
          <w:i/>
          <w:iCs/>
        </w:rPr>
        <w:t>et al.</w:t>
      </w:r>
      <w:r>
        <w:t xml:space="preserve"> </w:t>
      </w:r>
      <w:sdt>
        <w:sdtPr>
          <w:rPr>
            <w:color w:val="000000"/>
          </w:rPr>
          <w:tag w:val="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
          <w:id w:val="-1298989720"/>
          <w:placeholder>
            <w:docPart w:val="DefaultPlaceholder_-1854013440"/>
          </w:placeholder>
        </w:sdtPr>
        <w:sdtEndPr>
          <w:rPr>
            <w:color w:val="000000"/>
          </w:rPr>
        </w:sdtEndPr>
        <w:sdtContent>
          <w:r>
            <w:rPr>
              <w:color w:val="000000"/>
            </w:rPr>
            <w:t>(2020)</w:t>
          </w:r>
        </w:sdtContent>
      </w:sdt>
      <w:r>
        <w:rPr>
          <w:i/>
          <w:iCs/>
        </w:rPr>
        <w:t xml:space="preserve"> </w:t>
      </w:r>
      <w:r>
        <w:t>during 2016, 2018, and 2019</w:t>
      </w:r>
      <w:r>
        <w:commentReference w:id="3"/>
      </w:r>
      <w:commentRangeEnd w:id="2"/>
      <w:commentRangeEnd w:id="3"/>
      <w:r>
        <w:commentReference w:id="2"/>
      </w:r>
      <w:r>
        <w:t xml:space="preserve">. </w:t>
      </w:r>
      <w:del w:id="43" w:author="marcelo" w:date="2023-04-24T15:02:00Z">
        <w:r>
          <w:rPr/>
          <w:delText xml:space="preserve">We recorded calls during the morning and evening, after individuals had left or as they arrived at the night roost. </w:delText>
        </w:r>
      </w:del>
      <w:r>
        <w:t xml:space="preserve">Contact calls are the most frequently emitted acoustic signal in this species, particularly in and around the roost where we opportunistically recorded birds during morning and evening choruses </w:t>
      </w:r>
      <w:sdt>
        <w:sdtPr>
          <w:rPr>
            <w:color w:val="000000"/>
          </w:rPr>
          <w:tag w:val="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473025921"/>
          <w:placeholder>
            <w:docPart w:val="DefaultPlaceholder_-1854013440"/>
          </w:placeholder>
        </w:sdtPr>
        <w:sdtEndPr>
          <w:rPr>
            <w:color w:val="000000"/>
          </w:rPr>
        </w:sdtEndPr>
        <w:sdtContent>
          <w:r>
            <w:rPr>
              <w:color w:val="000000"/>
            </w:rPr>
            <w:t>(Wright, 1996)</w:t>
          </w:r>
        </w:sdtContent>
      </w:sdt>
      <w:r>
        <w:t xml:space="preserve">. We recorded flyovers and perched calls as this species is known to use contact calls in both contexts </w:t>
      </w:r>
      <w:sdt>
        <w:sdtPr>
          <w:rPr>
            <w:color w:val="000000"/>
          </w:rPr>
          <w:tag w:val="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359075090"/>
          <w:placeholder>
            <w:docPart w:val="DefaultPlaceholder_-1854013440"/>
          </w:placeholder>
        </w:sdtPr>
        <w:sdtEndPr>
          <w:rPr>
            <w:color w:val="000000"/>
          </w:rPr>
        </w:sdtEndPr>
        <w:sdtContent>
          <w:r>
            <w:rPr>
              <w:color w:val="000000"/>
            </w:rPr>
            <w:t>(Wright, 1996)</w:t>
          </w:r>
        </w:sdtContent>
      </w:sdt>
      <w:r>
        <w:t xml:space="preserve">. We aimed to record a minimum of 10 calls from six different birds at each site. Calls were recorded using a Sennheiser (ME67, Wedemark, Germany) shotgun microphone and a Marantz (PMD660, Sagamihara, Japan) digital recorder at sampling rate of 22.05 kHz and an amplitude resolution of 16 bits. Individuals were differentiated in recordings </w:t>
      </w:r>
      <w:del w:id="44" w:author="marcelo" w:date="2023-04-24T15:03:38Z">
        <w:r>
          <w:rPr>
            <w:rFonts w:hint="default"/>
            <w:lang w:val="en-US"/>
          </w:rPr>
          <w:delText>via detailed dictation by the individual doing the recording</w:delText>
        </w:r>
      </w:del>
      <w:ins w:id="45" w:author="marcelo" w:date="2023-04-24T15:03:38Z">
        <w:r>
          <w:rPr>
            <w:rFonts w:hint="default"/>
            <w:lang w:val="en-US"/>
          </w:rPr>
          <w:t>bas</w:t>
        </w:r>
      </w:ins>
      <w:ins w:id="46" w:author="marcelo" w:date="2023-04-24T15:03:40Z">
        <w:r>
          <w:rPr>
            <w:rFonts w:hint="default"/>
            <w:lang w:val="en-US"/>
          </w:rPr>
          <w:t xml:space="preserve">ed </w:t>
        </w:r>
      </w:ins>
      <w:ins w:id="47" w:author="marcelo" w:date="2023-04-24T15:03:41Z">
        <w:r>
          <w:rPr>
            <w:rFonts w:hint="default"/>
            <w:lang w:val="en-US"/>
          </w:rPr>
          <w:t xml:space="preserve">on </w:t>
        </w:r>
      </w:ins>
      <w:ins w:id="48" w:author="marcelo" w:date="2023-04-24T15:04:27Z">
        <w:r>
          <w:rPr>
            <w:rFonts w:hint="default"/>
            <w:lang w:val="en-US"/>
          </w:rPr>
          <w:t>ob</w:t>
        </w:r>
      </w:ins>
      <w:ins w:id="49" w:author="marcelo" w:date="2023-04-24T15:04:28Z">
        <w:r>
          <w:rPr>
            <w:rFonts w:hint="default"/>
            <w:lang w:val="en-US"/>
          </w:rPr>
          <w:t>serva</w:t>
        </w:r>
      </w:ins>
      <w:ins w:id="50" w:author="marcelo" w:date="2023-04-24T15:04:29Z">
        <w:r>
          <w:rPr>
            <w:rFonts w:hint="default"/>
            <w:lang w:val="en-US"/>
          </w:rPr>
          <w:t>tions g</w:t>
        </w:r>
      </w:ins>
      <w:ins w:id="51" w:author="marcelo" w:date="2023-04-24T15:04:30Z">
        <w:r>
          <w:rPr>
            <w:rFonts w:hint="default"/>
            <w:lang w:val="en-US"/>
          </w:rPr>
          <w:t>athere</w:t>
        </w:r>
      </w:ins>
      <w:ins w:id="52" w:author="marcelo" w:date="2023-04-24T15:04:32Z">
        <w:r>
          <w:rPr>
            <w:rFonts w:hint="default"/>
            <w:lang w:val="en-US"/>
          </w:rPr>
          <w:t xml:space="preserve">d </w:t>
        </w:r>
      </w:ins>
      <w:ins w:id="53" w:author="marcelo" w:date="2023-04-24T15:04:33Z">
        <w:r>
          <w:rPr>
            <w:rFonts w:hint="default"/>
            <w:lang w:val="en-US"/>
          </w:rPr>
          <w:t>duri</w:t>
        </w:r>
      </w:ins>
      <w:ins w:id="54" w:author="marcelo" w:date="2023-04-24T15:04:34Z">
        <w:r>
          <w:rPr>
            <w:rFonts w:hint="default"/>
            <w:lang w:val="en-US"/>
          </w:rPr>
          <w:t xml:space="preserve">ng </w:t>
        </w:r>
      </w:ins>
      <w:ins w:id="55" w:author="marcelo" w:date="2023-04-24T15:03:59Z">
        <w:r>
          <w:rPr>
            <w:rFonts w:hint="default"/>
            <w:lang w:val="en-US"/>
          </w:rPr>
          <w:t>re</w:t>
        </w:r>
      </w:ins>
      <w:ins w:id="56" w:author="marcelo" w:date="2023-04-24T15:04:00Z">
        <w:r>
          <w:rPr>
            <w:rFonts w:hint="default"/>
            <w:lang w:val="en-US"/>
          </w:rPr>
          <w:t>cording</w:t>
        </w:r>
      </w:ins>
      <w:ins w:id="57" w:author="marcelo" w:date="2023-04-24T15:04:36Z">
        <w:r>
          <w:rPr>
            <w:rFonts w:hint="default"/>
            <w:lang w:val="en-US"/>
          </w:rPr>
          <w:t xml:space="preserve"> </w:t>
        </w:r>
      </w:ins>
      <w:ins w:id="58" w:author="marcelo" w:date="2023-04-24T15:04:37Z">
        <w:r>
          <w:rPr>
            <w:rFonts w:hint="default"/>
            <w:lang w:val="en-US"/>
          </w:rPr>
          <w:t>sess</w:t>
        </w:r>
      </w:ins>
      <w:ins w:id="59" w:author="marcelo" w:date="2023-04-24T15:04:38Z">
        <w:r>
          <w:rPr>
            <w:rFonts w:hint="default"/>
            <w:lang w:val="en-US"/>
          </w:rPr>
          <w:t>ion</w:t>
        </w:r>
      </w:ins>
      <w:ins w:id="60" w:author="marcelo" w:date="2023-04-24T15:04:41Z">
        <w:r>
          <w:rPr>
            <w:rFonts w:hint="default"/>
            <w:lang w:val="en-US"/>
          </w:rPr>
          <w:t>s</w:t>
        </w:r>
      </w:ins>
      <w:ins w:id="61" w:author="marcelo" w:date="2023-04-24T15:04:38Z">
        <w:r>
          <w:rPr>
            <w:rFonts w:hint="default"/>
            <w:lang w:val="en-US"/>
          </w:rPr>
          <w:t>.</w:t>
        </w:r>
      </w:ins>
      <w:del w:id="62" w:author="marcelo" w:date="2023-04-24T15:03:53Z">
        <w:r>
          <w:rPr/>
          <w:delText>.</w:delText>
        </w:r>
      </w:del>
    </w:p>
    <w:p>
      <w:pPr>
        <w:pStyle w:val="3"/>
        <w:spacing w:after="240"/>
        <w:rPr>
          <w:rFonts w:ascii="Times New Roman" w:hAnsi="Times New Roman"/>
          <w:b/>
          <w:bCs/>
          <w:color w:val="000000"/>
          <w:sz w:val="24"/>
          <w:szCs w:val="24"/>
        </w:rPr>
      </w:pPr>
      <w:bookmarkStart w:id="2" w:name="_Toc57588848"/>
      <w:bookmarkStart w:id="3" w:name="_Toc57588953"/>
      <w:r>
        <w:rPr>
          <w:rFonts w:ascii="Times New Roman" w:hAnsi="Times New Roman"/>
          <w:b/>
          <w:bCs/>
          <w:color w:val="000000"/>
          <w:sz w:val="24"/>
          <w:szCs w:val="24"/>
        </w:rPr>
        <w:t>2.2</w:t>
      </w:r>
      <w:r>
        <w:rPr>
          <w:rFonts w:ascii="Times New Roman" w:hAnsi="Times New Roman"/>
          <w:b/>
          <w:bCs/>
          <w:color w:val="000000"/>
          <w:sz w:val="24"/>
          <w:szCs w:val="24"/>
        </w:rPr>
        <w:tab/>
      </w:r>
      <w:r>
        <w:rPr>
          <w:rFonts w:ascii="Times New Roman" w:hAnsi="Times New Roman"/>
          <w:b/>
          <w:bCs/>
          <w:color w:val="000000"/>
          <w:sz w:val="24"/>
          <w:szCs w:val="24"/>
        </w:rPr>
        <w:t>Sampling sites</w:t>
      </w:r>
      <w:bookmarkEnd w:id="2"/>
      <w:bookmarkEnd w:id="3"/>
    </w:p>
    <w:p>
      <w:pPr>
        <w:spacing w:after="240"/>
        <w:sectPr>
          <w:footerReference r:id="rId8" w:type="default"/>
          <w:pgSz w:w="12240" w:h="15840"/>
          <w:pgMar w:top="1440" w:right="1440" w:bottom="1440" w:left="1440" w:header="720" w:footer="720" w:gutter="0"/>
          <w:lnNumType w:countBy="1" w:restart="continuous"/>
          <w:cols w:space="720" w:num="1"/>
          <w:docGrid w:linePitch="360" w:charSpace="0"/>
        </w:sectPr>
      </w:pPr>
      <w:r>
        <w:t xml:space="preserve">We sampled contact calls from yellow-naped amazons during June and July of 2016, 2018, and 2019; both are months that fall outside of the species’ breeding season </w:t>
      </w:r>
      <w:sdt>
        <w:sdtPr>
          <w:rPr>
            <w:color w:val="000000"/>
          </w:rPr>
          <w:tag w:val="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
          <w:id w:val="-1276480271"/>
          <w:placeholder>
            <w:docPart w:val="DefaultPlaceholder_-1854013440"/>
          </w:placeholder>
        </w:sdtPr>
        <w:sdtEndPr>
          <w:rPr>
            <w:color w:val="000000"/>
          </w:rPr>
        </w:sdtEndPr>
        <w:sdtContent>
          <w:r>
            <w:rPr>
              <w:rFonts w:eastAsia="Times New Roman"/>
              <w:color w:val="000000"/>
            </w:rPr>
            <w:t>(Matuzak and Brightsmith, 2007)</w:t>
          </w:r>
        </w:sdtContent>
      </w:sdt>
      <w:r>
        <w:t xml:space="preserve">. Sites were determined based on previous sampling history, local anecdotes, local organizations working with yellow-naped amazons, and </w:t>
      </w:r>
      <w:ins w:id="63" w:author="marcelo" w:date="2023-04-24T15:05:45Z">
        <w:r>
          <w:rPr>
            <w:rFonts w:hint="default"/>
            <w:lang w:val="en-US"/>
          </w:rPr>
          <w:t>r</w:t>
        </w:r>
      </w:ins>
      <w:ins w:id="64" w:author="marcelo" w:date="2023-04-24T15:05:46Z">
        <w:r>
          <w:rPr>
            <w:rFonts w:hint="default"/>
            <w:lang w:val="en-US"/>
          </w:rPr>
          <w:t>egis</w:t>
        </w:r>
      </w:ins>
      <w:ins w:id="65" w:author="marcelo" w:date="2023-04-24T15:05:48Z">
        <w:r>
          <w:rPr>
            <w:rFonts w:hint="default"/>
            <w:lang w:val="en-US"/>
          </w:rPr>
          <w:t>ter</w:t>
        </w:r>
      </w:ins>
      <w:ins w:id="66" w:author="marcelo" w:date="2023-04-24T15:05:49Z">
        <w:r>
          <w:rPr>
            <w:rFonts w:hint="default"/>
            <w:lang w:val="en-US"/>
          </w:rPr>
          <w:t>e</w:t>
        </w:r>
      </w:ins>
      <w:ins w:id="67" w:author="marcelo" w:date="2023-04-24T15:05:50Z">
        <w:r>
          <w:rPr>
            <w:rFonts w:hint="default"/>
            <w:lang w:val="en-US"/>
          </w:rPr>
          <w:t>d loc</w:t>
        </w:r>
      </w:ins>
      <w:ins w:id="68" w:author="marcelo" w:date="2023-04-24T15:05:51Z">
        <w:r>
          <w:rPr>
            <w:rFonts w:hint="default"/>
            <w:lang w:val="en-US"/>
          </w:rPr>
          <w:t>ation</w:t>
        </w:r>
      </w:ins>
      <w:ins w:id="69" w:author="marcelo" w:date="2023-04-24T15:05:52Z">
        <w:r>
          <w:rPr>
            <w:rFonts w:hint="default"/>
            <w:lang w:val="en-US"/>
          </w:rPr>
          <w:t>s fr</w:t>
        </w:r>
      </w:ins>
      <w:ins w:id="70" w:author="marcelo" w:date="2023-04-24T15:05:53Z">
        <w:r>
          <w:rPr>
            <w:rFonts w:hint="default"/>
            <w:lang w:val="en-US"/>
          </w:rPr>
          <w:t>om</w:t>
        </w:r>
      </w:ins>
      <w:del w:id="71" w:author="marcelo" w:date="2023-04-24T15:05:45Z">
        <w:r>
          <w:rPr/>
          <w:delText>the use of</w:delText>
        </w:r>
      </w:del>
      <w:r>
        <w:t xml:space="preserve"> eBird</w:t>
      </w:r>
      <w:ins w:id="72" w:author="marcelo" w:date="2023-04-24T15:05:57Z">
        <w:r>
          <w:rPr>
            <w:rFonts w:hint="default"/>
            <w:lang w:val="en-US"/>
          </w:rPr>
          <w:t xml:space="preserve"> </w:t>
        </w:r>
      </w:ins>
      <w:ins w:id="73" w:author="marcelo" w:date="2023-04-24T15:05:58Z">
        <w:r>
          <w:rPr>
            <w:rFonts w:hint="default"/>
            <w:lang w:val="en-US"/>
          </w:rPr>
          <w:t>(c</w:t>
        </w:r>
      </w:ins>
      <w:ins w:id="74" w:author="marcelo" w:date="2023-04-24T15:05:59Z">
        <w:r>
          <w:rPr>
            <w:rFonts w:hint="default"/>
            <w:lang w:val="en-US"/>
          </w:rPr>
          <w:t>ita</w:t>
        </w:r>
      </w:ins>
      <w:ins w:id="75" w:author="marcelo" w:date="2023-04-24T15:06:00Z">
        <w:r>
          <w:rPr>
            <w:rFonts w:hint="default"/>
            <w:lang w:val="en-US"/>
          </w:rPr>
          <w:t>tion)</w:t>
        </w:r>
      </w:ins>
      <w:r>
        <w:t>. We attempted to sample birds at all locations where they were known to exist</w:t>
      </w:r>
      <w:del w:id="76" w:author="marcelo" w:date="2023-04-24T15:08:48Z">
        <w:r>
          <w:rPr/>
          <w:delText xml:space="preserve"> at the time of planning</w:delText>
        </w:r>
      </w:del>
      <w:r>
        <w:t>. In 2016, we surveyed 25 sites in Costa Rica for yellow-naped amazons and 19 in Nicaragua, and in 2018 we sampled 11 sites in southern Mexico. During 2019 we resampled 2 sites and sampled an additional 3 new sites in Mexico, as well as 5 sites in Guatemala, and 7 sites in the Bay Islands, Honduras; one site in the Bay Islands was a private location which remains undisclosed at the owner’s request. In total, we surveyed 72 sites across the yellow-naped amazon range (Figure 1). We were unable to sample a reportedly small population on the Pacific coast of El Salvador, and larger populations reported to occur along the Caribbean coast of Honduras due to</w:t>
      </w:r>
      <w:del w:id="77" w:author="marcelo" w:date="2023-04-24T15:09:30Z">
        <w:r>
          <w:rPr/>
          <w:delText xml:space="preserve"> </w:delText>
        </w:r>
      </w:del>
      <w:del w:id="78" w:author="marcelo" w:date="2023-04-24T15:09:29Z">
        <w:r>
          <w:rPr/>
          <w:delText>safety and</w:delText>
        </w:r>
      </w:del>
      <w:r>
        <w:t xml:space="preserve"> logistical challenges.</w:t>
      </w:r>
    </w:p>
    <w:p>
      <w:pPr>
        <w:pStyle w:val="3"/>
        <w:spacing w:after="240"/>
        <w:rPr>
          <w:rFonts w:ascii="Times New Roman" w:hAnsi="Times New Roman"/>
          <w:b/>
          <w:bCs/>
          <w:color w:val="000000"/>
          <w:sz w:val="24"/>
          <w:szCs w:val="24"/>
        </w:rPr>
      </w:pPr>
      <w:bookmarkStart w:id="4" w:name="_Toc57588850"/>
      <w:bookmarkStart w:id="5" w:name="_Toc57588955"/>
      <w:r>
        <w:rPr>
          <w:rFonts w:ascii="Times New Roman" w:hAnsi="Times New Roman"/>
          <w:b/>
          <w:bCs/>
          <w:color w:val="000000"/>
          <w:sz w:val="24"/>
          <w:szCs w:val="24"/>
        </w:rPr>
        <w:t>2.3</w:t>
      </w:r>
      <w:r>
        <w:rPr>
          <w:rFonts w:ascii="Times New Roman" w:hAnsi="Times New Roman"/>
          <w:b/>
          <w:bCs/>
          <w:color w:val="000000"/>
          <w:sz w:val="24"/>
          <w:szCs w:val="24"/>
        </w:rPr>
        <w:tab/>
      </w:r>
      <w:r>
        <w:rPr>
          <w:rFonts w:ascii="Times New Roman" w:hAnsi="Times New Roman"/>
          <w:b/>
          <w:bCs/>
          <w:color w:val="000000"/>
          <w:sz w:val="24"/>
          <w:szCs w:val="24"/>
        </w:rPr>
        <w:t>Data processing</w:t>
      </w:r>
      <w:bookmarkEnd w:id="4"/>
      <w:bookmarkEnd w:id="5"/>
    </w:p>
    <w:p>
      <w:pPr>
        <w:spacing w:after="240"/>
      </w:pPr>
      <w:r>
        <w:t xml:space="preserve">Contact calls were processed digitally and visualized using the sound analysis program Raven Pro version 1.5. Calls from each field site were selected for analysis after a visual assessment of the original sound files and identification of one or more local variants. Contact calls in yellow-naped amazons are typically short (0.2 - 0.5 seconds), monosyllabic, </w:t>
      </w:r>
      <w:del w:id="79" w:author="marcelo" w:date="2023-04-24T15:10:16Z">
        <w:r>
          <w:rPr>
            <w:rFonts w:hint="default"/>
            <w:lang w:val="en-US"/>
          </w:rPr>
          <w:delText>have a</w:delText>
        </w:r>
      </w:del>
      <w:ins w:id="80" w:author="marcelo" w:date="2023-04-24T15:10:16Z">
        <w:r>
          <w:rPr>
            <w:rFonts w:hint="default"/>
            <w:lang w:val="en-US"/>
          </w:rPr>
          <w:t>wi</w:t>
        </w:r>
      </w:ins>
      <w:ins w:id="81" w:author="marcelo" w:date="2023-04-24T15:10:17Z">
        <w:r>
          <w:rPr>
            <w:rFonts w:hint="default"/>
            <w:lang w:val="en-US"/>
          </w:rPr>
          <w:t xml:space="preserve">th </w:t>
        </w:r>
      </w:ins>
      <w:ins w:id="82" w:author="marcelo" w:date="2023-04-24T15:10:18Z">
        <w:r>
          <w:rPr>
            <w:rFonts w:hint="default"/>
            <w:lang w:val="en-US"/>
          </w:rPr>
          <w:t>a</w:t>
        </w:r>
      </w:ins>
      <w:r>
        <w:t xml:space="preserve"> dominant frequency </w:t>
      </w:r>
      <w:del w:id="83" w:author="marcelo" w:date="2023-04-24T15:10:29Z">
        <w:r>
          <w:rPr>
            <w:rFonts w:hint="default"/>
            <w:lang w:val="en-US"/>
          </w:rPr>
          <w:delText xml:space="preserve">around </w:delText>
        </w:r>
      </w:del>
      <w:ins w:id="84" w:author="marcelo" w:date="2023-04-24T15:10:29Z">
        <w:r>
          <w:rPr>
            <w:rFonts w:hint="default"/>
            <w:lang w:val="en-US"/>
          </w:rPr>
          <w:t>arou</w:t>
        </w:r>
      </w:ins>
      <w:ins w:id="85" w:author="marcelo" w:date="2023-04-24T15:10:30Z">
        <w:r>
          <w:rPr>
            <w:rFonts w:hint="default"/>
            <w:lang w:val="en-US"/>
          </w:rPr>
          <w:t xml:space="preserve">nd </w:t>
        </w:r>
      </w:ins>
      <w:r>
        <w:t xml:space="preserve">2 kHz, and are repeated in long strings by birds while perched and in flight; thus, call variants across the range were identified as homologous by looking for these patterns. After all contact calls within each file were identified, the highest quality calls were </w:t>
      </w:r>
      <w:ins w:id="86" w:author="marcelo" w:date="2023-04-24T15:11:02Z">
        <w:r>
          <w:rPr>
            <w:rFonts w:hint="default"/>
            <w:lang w:val="en-US"/>
          </w:rPr>
          <w:t>man</w:t>
        </w:r>
      </w:ins>
      <w:ins w:id="87" w:author="marcelo" w:date="2023-04-24T15:11:03Z">
        <w:r>
          <w:rPr>
            <w:rFonts w:hint="default"/>
            <w:lang w:val="en-US"/>
          </w:rPr>
          <w:t>ua</w:t>
        </w:r>
      </w:ins>
      <w:ins w:id="88" w:author="marcelo" w:date="2023-04-24T15:11:04Z">
        <w:r>
          <w:rPr>
            <w:rFonts w:hint="default"/>
            <w:lang w:val="en-US"/>
          </w:rPr>
          <w:t xml:space="preserve">lly </w:t>
        </w:r>
      </w:ins>
      <w:del w:id="89" w:author="marcelo" w:date="2023-04-24T15:11:12Z">
        <w:r>
          <w:rPr>
            <w:rFonts w:hint="default"/>
            <w:lang w:val="en-US"/>
          </w:rPr>
          <w:delText xml:space="preserve">selected by highlighting the call from start to finish using the cursor </w:delText>
        </w:r>
      </w:del>
      <w:ins w:id="90" w:author="marcelo" w:date="2023-04-24T15:11:12Z">
        <w:r>
          <w:rPr>
            <w:rFonts w:hint="default"/>
            <w:lang w:val="en-US"/>
          </w:rPr>
          <w:t>ann</w:t>
        </w:r>
      </w:ins>
      <w:ins w:id="91" w:author="marcelo" w:date="2023-04-24T15:11:13Z">
        <w:r>
          <w:rPr>
            <w:rFonts w:hint="default"/>
            <w:lang w:val="en-US"/>
          </w:rPr>
          <w:t>o</w:t>
        </w:r>
      </w:ins>
      <w:ins w:id="92" w:author="marcelo" w:date="2023-04-24T15:11:14Z">
        <w:r>
          <w:rPr>
            <w:rFonts w:hint="default"/>
            <w:lang w:val="en-US"/>
          </w:rPr>
          <w:t xml:space="preserve">tated </w:t>
        </w:r>
      </w:ins>
      <w:r>
        <w:t>in Raven</w:t>
      </w:r>
      <w:ins w:id="93" w:author="marcelo" w:date="2023-04-24T15:11:19Z">
        <w:r>
          <w:rPr>
            <w:rFonts w:hint="default"/>
            <w:lang w:val="en-US"/>
          </w:rPr>
          <w:t xml:space="preserve"> </w:t>
        </w:r>
      </w:ins>
      <w:ins w:id="94" w:author="marcelo" w:date="2023-04-24T15:11:25Z">
        <w:r>
          <w:rPr>
            <w:rFonts w:hint="default"/>
            <w:lang w:val="en-US"/>
          </w:rPr>
          <w:t>P</w:t>
        </w:r>
      </w:ins>
      <w:ins w:id="95" w:author="marcelo" w:date="2023-04-24T15:11:26Z">
        <w:r>
          <w:rPr>
            <w:rFonts w:hint="default"/>
            <w:lang w:val="en-US"/>
          </w:rPr>
          <w:t xml:space="preserve">ro </w:t>
        </w:r>
      </w:ins>
      <w:ins w:id="96" w:author="marcelo" w:date="2023-04-24T15:11:21Z">
        <w:r>
          <w:rPr>
            <w:rFonts w:hint="default"/>
            <w:lang w:val="en-US"/>
          </w:rPr>
          <w:t>(</w:t>
        </w:r>
      </w:ins>
      <w:ins w:id="97" w:author="marcelo" w:date="2023-04-24T15:11:33Z">
        <w:r>
          <w:rPr>
            <w:rFonts w:hint="default"/>
            <w:lang w:val="en-US"/>
          </w:rPr>
          <w:t>ve</w:t>
        </w:r>
      </w:ins>
      <w:ins w:id="98" w:author="marcelo" w:date="2023-04-24T15:11:34Z">
        <w:r>
          <w:rPr>
            <w:rFonts w:hint="default"/>
            <w:lang w:val="en-US"/>
          </w:rPr>
          <w:t>rsio</w:t>
        </w:r>
      </w:ins>
      <w:ins w:id="99" w:author="marcelo" w:date="2023-04-24T15:11:35Z">
        <w:r>
          <w:rPr>
            <w:rFonts w:hint="default"/>
            <w:lang w:val="en-US"/>
          </w:rPr>
          <w:t>n</w:t>
        </w:r>
      </w:ins>
      <w:ins w:id="100" w:author="marcelo" w:date="2023-04-24T15:11:36Z">
        <w:r>
          <w:rPr>
            <w:rFonts w:hint="default"/>
            <w:lang w:val="en-US"/>
          </w:rPr>
          <w:t>, c</w:t>
        </w:r>
      </w:ins>
      <w:ins w:id="101" w:author="marcelo" w:date="2023-04-24T15:11:37Z">
        <w:r>
          <w:rPr>
            <w:rFonts w:hint="default"/>
            <w:lang w:val="en-US"/>
          </w:rPr>
          <w:t>itati</w:t>
        </w:r>
      </w:ins>
      <w:ins w:id="102" w:author="marcelo" w:date="2023-04-24T15:11:39Z">
        <w:r>
          <w:rPr>
            <w:rFonts w:hint="default"/>
            <w:lang w:val="en-US"/>
          </w:rPr>
          <w:t>on</w:t>
        </w:r>
      </w:ins>
      <w:ins w:id="103" w:author="marcelo" w:date="2023-04-24T15:11:40Z">
        <w:r>
          <w:rPr>
            <w:rFonts w:hint="default"/>
            <w:lang w:val="en-US"/>
          </w:rPr>
          <w:t>)</w:t>
        </w:r>
      </w:ins>
      <w:r>
        <w:t xml:space="preserve">. </w:t>
      </w:r>
      <w:commentRangeStart w:id="4"/>
      <w:commentRangeStart w:id="5"/>
      <w:r>
        <w:t xml:space="preserve">In 2016, calls were highlighted in the original sound file before being copied and pasted into a blank window and saved as a new sound file. This procedure produced a sound file for each individual contact call. In 2018 and 2019, we selected calls within raw sound files and saved those selections within the original sound file, generating a .txt file selection table in Raven. Each 2018 and 2019 original sound file was therefore accompanied by a selection table which detailed the start and end time of each selected and saved within it. We used the start and end times from the selection table files and individual contact call sound files in our metadata sheet which we used for subsequent analyses.  </w:t>
      </w:r>
      <w:commentRangeEnd w:id="4"/>
      <w:r>
        <w:rPr>
          <w:rStyle w:val="8"/>
        </w:rPr>
        <w:commentReference w:id="4"/>
      </w:r>
      <w:commentRangeEnd w:id="5"/>
      <w:r>
        <w:commentReference w:id="5"/>
      </w:r>
    </w:p>
    <w:p>
      <w:pPr>
        <w:pStyle w:val="3"/>
        <w:spacing w:after="240"/>
        <w:rPr>
          <w:rFonts w:ascii="Times New Roman" w:hAnsi="Times New Roman"/>
          <w:b/>
          <w:bCs/>
          <w:color w:val="000000"/>
          <w:sz w:val="24"/>
          <w:szCs w:val="24"/>
        </w:rPr>
      </w:pPr>
      <w:bookmarkStart w:id="6" w:name="_Toc57588851"/>
      <w:bookmarkStart w:id="7" w:name="_Toc57588956"/>
      <w:r>
        <w:rPr>
          <w:rFonts w:ascii="Times New Roman" w:hAnsi="Times New Roman"/>
          <w:b/>
          <w:bCs/>
          <w:color w:val="000000"/>
          <w:sz w:val="24"/>
          <w:szCs w:val="24"/>
        </w:rPr>
        <w:t>2.4</w:t>
      </w:r>
      <w:r>
        <w:rPr>
          <w:rFonts w:ascii="Times New Roman" w:hAnsi="Times New Roman"/>
          <w:b/>
          <w:bCs/>
          <w:color w:val="000000"/>
          <w:sz w:val="24"/>
          <w:szCs w:val="24"/>
        </w:rPr>
        <w:tab/>
      </w:r>
      <w:r>
        <w:rPr>
          <w:rFonts w:ascii="Times New Roman" w:hAnsi="Times New Roman"/>
          <w:b/>
          <w:bCs/>
          <w:color w:val="000000"/>
          <w:sz w:val="24"/>
          <w:szCs w:val="24"/>
        </w:rPr>
        <w:t>Visual assessment of call variants</w:t>
      </w:r>
      <w:bookmarkEnd w:id="6"/>
      <w:bookmarkEnd w:id="7"/>
    </w:p>
    <w:p>
      <w:pPr>
        <w:spacing w:after="240"/>
        <w:rPr>
          <w:del w:id="104" w:author="marcelo" w:date="2023-04-24T15:16:49Z"/>
        </w:rPr>
      </w:pPr>
      <w:r>
        <w:t xml:space="preserve">We </w:t>
      </w:r>
      <w:ins w:id="105" w:author="marcelo" w:date="2023-04-24T15:13:46Z">
        <w:r>
          <w:rPr>
            <w:rFonts w:hint="default"/>
            <w:lang w:val="en-US"/>
          </w:rPr>
          <w:t>cre</w:t>
        </w:r>
      </w:ins>
      <w:ins w:id="106" w:author="marcelo" w:date="2023-04-24T15:13:47Z">
        <w:r>
          <w:rPr>
            <w:rFonts w:hint="default"/>
            <w:lang w:val="en-US"/>
          </w:rPr>
          <w:t xml:space="preserve">ated </w:t>
        </w:r>
      </w:ins>
      <w:ins w:id="107" w:author="marcelo" w:date="2023-04-24T15:13:48Z">
        <w:r>
          <w:rPr>
            <w:rFonts w:hint="default"/>
            <w:lang w:val="en-US"/>
          </w:rPr>
          <w:t>spectr</w:t>
        </w:r>
      </w:ins>
      <w:ins w:id="108" w:author="marcelo" w:date="2023-04-24T15:13:49Z">
        <w:r>
          <w:rPr>
            <w:rFonts w:hint="default"/>
            <w:lang w:val="en-US"/>
          </w:rPr>
          <w:t>ograms</w:t>
        </w:r>
      </w:ins>
      <w:ins w:id="109" w:author="marcelo" w:date="2023-04-24T15:15:28Z">
        <w:r>
          <w:rPr>
            <w:rFonts w:hint="default"/>
            <w:lang w:val="en-US"/>
          </w:rPr>
          <w:t xml:space="preserve"> </w:t>
        </w:r>
      </w:ins>
      <w:ins w:id="110" w:author="marcelo" w:date="2023-04-24T15:13:50Z">
        <w:r>
          <w:rPr>
            <w:rFonts w:hint="default"/>
            <w:lang w:val="en-US"/>
          </w:rPr>
          <w:t>of al</w:t>
        </w:r>
      </w:ins>
      <w:ins w:id="111" w:author="marcelo" w:date="2023-04-24T15:13:51Z">
        <w:r>
          <w:rPr>
            <w:rFonts w:hint="default"/>
            <w:lang w:val="en-US"/>
          </w:rPr>
          <w:t>l calls</w:t>
        </w:r>
      </w:ins>
      <w:ins w:id="112" w:author="marcelo" w:date="2023-04-24T15:13:52Z">
        <w:r>
          <w:rPr>
            <w:rFonts w:hint="default"/>
            <w:lang w:val="en-US"/>
          </w:rPr>
          <w:t xml:space="preserve"> </w:t>
        </w:r>
      </w:ins>
      <w:ins w:id="113" w:author="marcelo" w:date="2023-04-24T15:16:36Z">
        <w:r>
          <w:rPr>
            <w:rFonts w:hint="default"/>
            <w:lang w:val="en-US"/>
          </w:rPr>
          <w:t xml:space="preserve">(window length: 512; time overlap: 85%; frequency range: 0.5 - 2.5 kHz) </w:t>
        </w:r>
      </w:ins>
      <w:ins w:id="114" w:author="marcelo" w:date="2023-04-24T15:13:52Z">
        <w:r>
          <w:rPr>
            <w:rFonts w:hint="default"/>
            <w:lang w:val="en-US"/>
          </w:rPr>
          <w:t xml:space="preserve">to </w:t>
        </w:r>
      </w:ins>
      <w:r>
        <w:t xml:space="preserve">visually </w:t>
      </w:r>
      <w:del w:id="115" w:author="marcelo" w:date="2023-04-24T15:13:04Z">
        <w:r>
          <w:rPr>
            <w:rFonts w:hint="default"/>
            <w:lang w:val="en-US"/>
          </w:rPr>
          <w:delText xml:space="preserve">assessed </w:delText>
        </w:r>
      </w:del>
      <w:ins w:id="116" w:author="marcelo" w:date="2023-04-24T15:13:04Z">
        <w:r>
          <w:rPr>
            <w:rFonts w:hint="default"/>
            <w:lang w:val="en-US"/>
          </w:rPr>
          <w:t>inspe</w:t>
        </w:r>
      </w:ins>
      <w:ins w:id="117" w:author="marcelo" w:date="2023-04-24T15:13:05Z">
        <w:r>
          <w:rPr>
            <w:rFonts w:hint="default"/>
            <w:lang w:val="en-US"/>
          </w:rPr>
          <w:t>ct</w:t>
        </w:r>
      </w:ins>
      <w:ins w:id="118" w:author="marcelo" w:date="2023-04-24T15:14:39Z">
        <w:r>
          <w:rPr>
            <w:rFonts w:hint="default"/>
            <w:lang w:val="en-US"/>
          </w:rPr>
          <w:t xml:space="preserve"> </w:t>
        </w:r>
      </w:ins>
      <w:ins w:id="119" w:author="marcelo" w:date="2023-04-24T15:14:17Z">
        <w:r>
          <w:rPr>
            <w:rFonts w:hint="default"/>
            <w:lang w:val="en-US"/>
          </w:rPr>
          <w:t>acou</w:t>
        </w:r>
      </w:ins>
      <w:ins w:id="120" w:author="marcelo" w:date="2023-04-24T15:14:18Z">
        <w:r>
          <w:rPr>
            <w:rFonts w:hint="default"/>
            <w:lang w:val="en-US"/>
          </w:rPr>
          <w:t>sti</w:t>
        </w:r>
      </w:ins>
      <w:ins w:id="121" w:author="marcelo" w:date="2023-04-24T15:14:19Z">
        <w:r>
          <w:rPr>
            <w:rFonts w:hint="default"/>
            <w:lang w:val="en-US"/>
          </w:rPr>
          <w:t>c</w:t>
        </w:r>
      </w:ins>
      <w:ins w:id="122" w:author="marcelo" w:date="2023-04-24T15:14:20Z">
        <w:r>
          <w:rPr>
            <w:rFonts w:hint="default"/>
            <w:lang w:val="en-US"/>
          </w:rPr>
          <w:t xml:space="preserve"> </w:t>
        </w:r>
      </w:ins>
      <w:del w:id="123" w:author="marcelo" w:date="2023-04-24T15:14:13Z">
        <w:r>
          <w:rPr/>
          <w:delText xml:space="preserve">all the </w:delText>
        </w:r>
      </w:del>
      <w:ins w:id="124" w:author="marcelo" w:date="2023-04-24T15:13:17Z">
        <w:r>
          <w:rPr>
            <w:rFonts w:hint="default"/>
            <w:lang w:val="en-US"/>
          </w:rPr>
          <w:t>s</w:t>
        </w:r>
      </w:ins>
      <w:ins w:id="125" w:author="marcelo" w:date="2023-04-24T15:13:18Z">
        <w:r>
          <w:rPr>
            <w:rFonts w:hint="default"/>
            <w:lang w:val="en-US"/>
          </w:rPr>
          <w:t>tru</w:t>
        </w:r>
      </w:ins>
      <w:ins w:id="126" w:author="marcelo" w:date="2023-04-24T15:13:19Z">
        <w:r>
          <w:rPr>
            <w:rFonts w:hint="default"/>
            <w:lang w:val="en-US"/>
          </w:rPr>
          <w:t>c</w:t>
        </w:r>
      </w:ins>
      <w:ins w:id="127" w:author="marcelo" w:date="2023-04-24T15:13:21Z">
        <w:r>
          <w:rPr>
            <w:rFonts w:hint="default"/>
            <w:lang w:val="en-US"/>
          </w:rPr>
          <w:t>t</w:t>
        </w:r>
      </w:ins>
      <w:ins w:id="128" w:author="marcelo" w:date="2023-04-24T15:13:22Z">
        <w:r>
          <w:rPr>
            <w:rFonts w:hint="default"/>
            <w:lang w:val="en-US"/>
          </w:rPr>
          <w:t>ure</w:t>
        </w:r>
      </w:ins>
      <w:del w:id="129" w:author="marcelo" w:date="2023-04-24T15:14:31Z">
        <w:r>
          <w:rPr/>
          <w:delText>calls from 2016, 2018, and 2019 by creating spectrograms, or visual representations of sound frequency, for all isolated calls used in selection tables</w:delText>
        </w:r>
      </w:del>
      <w:r>
        <w:t>.</w:t>
      </w:r>
      <w:del w:id="130" w:author="marcelo" w:date="2023-04-24T15:15:04Z">
        <w:r>
          <w:rPr/>
          <w:delText xml:space="preserve"> S</w:delText>
        </w:r>
      </w:del>
      <w:del w:id="131" w:author="marcelo" w:date="2023-04-24T15:15:03Z">
        <w:r>
          <w:rPr/>
          <w:delText>pectrograms depict acoustic signals in two dimensions, with time on the x-axis, frequency on the y-axis. Selection tables were generated by manually highlighting calls within raw sound files, and then exporting those tables from Raven into R using the function imp_raven from the package Rraven (Araya-Salas, 2020). All selection tables were combined, and the dataset was used to create a spectrographic catalogue of all calls from each year using the catalog function from the warbleR package in R (Araya-Salas &amp; Smith-Vidaurre, 2017) (code available supplementarily).</w:delText>
        </w:r>
      </w:del>
      <w:r>
        <w:t xml:space="preserve"> </w:t>
      </w:r>
      <w:del w:id="132" w:author="marcelo" w:date="2023-04-24T15:16:49Z">
        <w:r>
          <w:rPr/>
          <w:delText xml:space="preserve">We used a window length of 512, overlap between consecutive windows was set to 85%, and our lowest and highest frequencies were 0.5kHz and 2.5kHz, respectively. We chose these frequency limits to filter out low and high frequency background noise such as traffic, cicadas, and other bird species. Calls were organized in the catalog by site. </w:delText>
        </w:r>
      </w:del>
    </w:p>
    <w:p>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Calls that presented </w:t>
      </w:r>
      <w:del w:id="133" w:author="marcelo" w:date="2023-04-24T15:17:30Z">
        <w:r>
          <w:rPr/>
          <w:delText xml:space="preserve">with </w:delText>
        </w:r>
      </w:del>
      <w:r>
        <w:t xml:space="preserve">noise </w:t>
      </w:r>
      <w:ins w:id="134" w:author="marcelo" w:date="2023-04-24T15:17:56Z">
        <w:r>
          <w:rPr>
            <w:rFonts w:hint="default"/>
            <w:lang w:val="en-US"/>
          </w:rPr>
          <w:t xml:space="preserve">were </w:t>
        </w:r>
      </w:ins>
      <w:del w:id="135" w:author="marcelo" w:date="2023-04-24T15:17:54Z">
        <w:r>
          <w:rPr/>
          <w:delText xml:space="preserve">even after the bandpass filter was implemented were </w:delText>
        </w:r>
      </w:del>
      <w:r>
        <w:t xml:space="preserve">examined individually to determine whether that noise would interfere with analysis. If noise did not overlap significantly with the call or was mostly excluded as a result of the bandpass filter, it was retained. </w:t>
      </w:r>
    </w:p>
    <w:p>
      <w:pPr>
        <w:spacing w:after="240"/>
      </w:pPr>
      <w:del w:id="136" w:author="marcelo" w:date="2023-04-24T15:19:15Z">
        <w:r>
          <w:rPr/>
          <w:delText xml:space="preserve">After our visual assessment, </w:delText>
        </w:r>
        <w:commentRangeStart w:id="6"/>
        <w:r>
          <w:rPr/>
          <w:delText>we evaluated the number of remaining calls per bird at each site, and the number of birds at each site</w:delText>
        </w:r>
        <w:commentRangeEnd w:id="6"/>
      </w:del>
      <w:del w:id="137" w:author="marcelo" w:date="2023-04-24T15:19:15Z">
        <w:r>
          <w:rPr/>
          <w:commentReference w:id="6"/>
        </w:r>
      </w:del>
      <w:del w:id="138" w:author="marcelo" w:date="2023-04-24T15:19:15Z">
        <w:r>
          <w:rPr/>
          <w:delText xml:space="preserve">. </w:delText>
        </w:r>
      </w:del>
      <w:r>
        <w:t xml:space="preserve">Birds with less than 3 calls and sites with less than 3 birds were removed from the dataset. We adjusted the start and end times of the remaining calls using the seltailor function from the warbleR package in R (Araya-Salas &amp; Smith-Vidaurre, 2017) (code provided in electronic supplement). Each call was then categorized based on its acoustic structure; calls with noticeably different acoustic structures were categorized as a distinct call variant and named arbitrarily. This method is subjective but has proven to be useful as a tool to assess the overall degree of difference between variants, as described by Wright and colleagues in their previous studies on yellow-naped amazons </w:t>
      </w:r>
      <w:sdt>
        <w:sdtPr>
          <w:rPr>
            <w:color w:val="000000"/>
          </w:rPr>
          <w:tag w:val="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548527118"/>
          <w:placeholder>
            <w:docPart w:val="DefaultPlaceholder_-1854013440"/>
          </w:placeholder>
        </w:sdtPr>
        <w:sdtEndPr>
          <w:rPr>
            <w:color w:val="000000"/>
          </w:rPr>
        </w:sdtEndPr>
        <w:sdtContent>
          <w:r>
            <w:rPr>
              <w:color w:val="000000"/>
            </w:rPr>
            <w:t>(Wright, 1996; Wright et al., 2008)</w:t>
          </w:r>
        </w:sdtContent>
      </w:sdt>
      <w:r>
        <w:t xml:space="preserve">. </w:t>
      </w:r>
      <w:bookmarkStart w:id="26" w:name="_GoBack"/>
      <w:bookmarkEnd w:id="26"/>
    </w:p>
    <w:p>
      <w:pPr>
        <w:pStyle w:val="3"/>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t>2.5</w:t>
      </w:r>
      <w:r>
        <w:rPr>
          <w:rFonts w:ascii="Times New Roman" w:hAnsi="Times New Roman"/>
          <w:b/>
          <w:bCs/>
          <w:color w:val="000000"/>
          <w:sz w:val="24"/>
          <w:szCs w:val="24"/>
        </w:rPr>
        <w:tab/>
      </w:r>
      <w:r>
        <w:rPr>
          <w:rFonts w:ascii="Times New Roman" w:hAnsi="Times New Roman"/>
          <w:b/>
          <w:bCs/>
          <w:color w:val="000000"/>
          <w:sz w:val="24"/>
          <w:szCs w:val="24"/>
        </w:rPr>
        <w:t>Statistical analyses</w:t>
      </w:r>
      <w:bookmarkEnd w:id="8"/>
      <w:bookmarkEnd w:id="9"/>
    </w:p>
    <w:p>
      <w:pPr>
        <w:spacing w:after="240"/>
      </w:pPr>
      <w:r>
        <w:t xml:space="preserve">All calls were sorted by country for the following analyses to aid in visual assessment of results. We conducted a spectrographic cross-correlation (SPCC) using the cross_correlation function from the package warbleR in R (Araya-Salas &amp; Smith-Vidaurre, 2017). Our window length was set at 512, overlap was set at 85%, and we used a 0.5kHz and 2.5 kHz limit on the lower and upper frequencies. </w:t>
      </w:r>
      <w:commentRangeStart w:id="7"/>
      <w:r>
        <w:t xml:space="preserve">The cross_correlation function generates a correlation matrix that we used to create classic metric multidimensional scaling (hereafter, MDS) plots as well as Kruskal non-metric MDS plots. The classic MDS plots were created by using the package ggplot2 (version 3.3.5) </w:t>
      </w:r>
      <w:sdt>
        <w:sdtPr>
          <w:rPr>
            <w:color w:val="000000"/>
          </w:rPr>
          <w:tag w:val="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
          <w:id w:val="2060207578"/>
          <w:placeholder>
            <w:docPart w:val="DefaultPlaceholder_-1854013440"/>
          </w:placeholder>
        </w:sdtPr>
        <w:sdtEndPr>
          <w:rPr>
            <w:color w:val="000000"/>
          </w:rPr>
        </w:sdtEndPr>
        <w:sdtContent>
          <w:r>
            <w:rPr>
              <w:color w:val="000000"/>
            </w:rPr>
            <w:t>(Wickham, 2009)</w:t>
          </w:r>
        </w:sdtContent>
      </w:sdt>
      <w:r>
        <w:t xml:space="preserve"> to plot all points from the first two dimensions of the cross-correlation matrix in acoustic space. We also created Kruskal non-metric MDS plots (hereafter, kernel plots) using the function isoMDS from the package MASS in R </w:t>
      </w:r>
      <w:sdt>
        <w:sdtPr>
          <w:rPr>
            <w:color w:val="000000"/>
          </w:rPr>
          <w:tag w:val="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995824522"/>
          <w:placeholder>
            <w:docPart w:val="DefaultPlaceholder_-1854013440"/>
          </w:placeholder>
        </w:sdtPr>
        <w:sdtEndPr>
          <w:rPr>
            <w:color w:val="000000"/>
          </w:rPr>
        </w:sdtEndPr>
        <w:sdtContent>
          <w:r>
            <w:rPr>
              <w:color w:val="000000"/>
            </w:rPr>
            <w:t>(Venables and Ripley, 2002)</w:t>
          </w:r>
        </w:sdtContent>
      </w:sdt>
      <w:r>
        <w:t xml:space="preserve">. </w:t>
      </w:r>
      <w:commentRangeEnd w:id="7"/>
      <w:r>
        <w:rPr>
          <w:rStyle w:val="8"/>
        </w:rPr>
        <w:commentReference w:id="7"/>
      </w:r>
      <w:r>
        <w:t xml:space="preserve">The kernel plots we produced showed the distribution of each call using contour lines, with closer lines representing a higher density of calls. The smallest circles indicate high concentrations of calls in one area of acoustic space; we refer to these as centroids. In addition to creating plots for each country, we also generated cumulative plots for each analysis to assess whether variation appeared to be random or clinal. All code used for SPCC and MDS plots was modelled on code by Smith-Vidaurre </w:t>
      </w:r>
      <w:r>
        <w:rPr>
          <w:i/>
          <w:iCs/>
        </w:rPr>
        <w:t>et al</w:t>
      </w:r>
      <w:r>
        <w:t xml:space="preserve">. available online via GitHub </w:t>
      </w:r>
      <w:sdt>
        <w:sdtPr>
          <w:rPr>
            <w:color w:val="000000"/>
          </w:rPr>
          <w:tag w:val="MENDELEY_CITATION_v3_eyJjaXRhdGlvbklEIjoiTUVOREVMRVlfQ0lUQVRJT05fMGRiODVmZDctM2JiNi00YTAyLTgzZjMtMzg5YjQ5MDJjYTE2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432946259"/>
          <w:placeholder>
            <w:docPart w:val="DefaultPlaceholder_-1854013440"/>
          </w:placeholder>
        </w:sdtPr>
        <w:sdtEndPr>
          <w:rPr>
            <w:color w:val="000000"/>
          </w:rPr>
        </w:sdtEndPr>
        <w:sdtContent>
          <w:r>
            <w:rPr>
              <w:color w:val="000000"/>
            </w:rPr>
            <w:t>(Smith-Vidaurre et al., 2021)</w:t>
          </w:r>
        </w:sdtContent>
      </w:sdt>
      <w:r>
        <w:t xml:space="preserve">. </w:t>
      </w:r>
    </w:p>
    <w:p>
      <w:pPr>
        <w:spacing w:after="240"/>
      </w:pPr>
      <w:r>
        <w:t xml:space="preserve">We used a principal component analysis as an alternative approach to measure similarity between call variants across the range. </w:t>
      </w:r>
      <w:commentRangeStart w:id="8"/>
      <w:r>
        <w:t xml:space="preserve">We accomplished this by first using the spectro_analysis function from the warbleR package in R (Araya-Salas &amp; Smith-Vidaurre, 2017) to measure acoustic parameters across calls, and then using the prcomp function </w:t>
      </w:r>
      <w:sdt>
        <w:sdtPr>
          <w:rPr>
            <w:color w:val="000000"/>
          </w:rPr>
          <w:tag w:val="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179739563"/>
          <w:placeholder>
            <w:docPart w:val="DefaultPlaceholder_-1854013440"/>
          </w:placeholder>
        </w:sdtPr>
        <w:sdtEndPr>
          <w:rPr>
            <w:color w:val="000000"/>
          </w:rPr>
        </w:sdtEndPr>
        <w:sdtContent>
          <w:r>
            <w:rPr>
              <w:color w:val="000000"/>
            </w:rPr>
            <w:t>(R Core Team, 2021)</w:t>
          </w:r>
        </w:sdtContent>
      </w:sdt>
      <w:r>
        <w:t xml:space="preserve"> to apply the principal component analysis (PCA). We plotted the first 2 principal components for each region as a ground-truthing method to validate the approach. We used the function levene.Test() </w:t>
      </w:r>
      <w:sdt>
        <w:sdtPr>
          <w:rPr>
            <w:color w:val="000000"/>
          </w:rPr>
          <w:tag w:val="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80197928"/>
          <w:placeholder>
            <w:docPart w:val="DefaultPlaceholder_-1854013440"/>
          </w:placeholder>
        </w:sdtPr>
        <w:sdtEndPr>
          <w:rPr>
            <w:color w:val="000000"/>
          </w:rPr>
        </w:sdtEndPr>
        <w:sdtContent>
          <w:r>
            <w:rPr>
              <w:color w:val="000000"/>
            </w:rPr>
            <w:t>(R Core Team, 2021)</w:t>
          </w:r>
        </w:sdtContent>
      </w:sdt>
      <w:r>
        <w:t xml:space="preserve"> to assess for equal variances, and the function shapiro.test() </w:t>
      </w:r>
      <w:sdt>
        <w:sdtPr>
          <w:rPr>
            <w:color w:val="000000"/>
          </w:rPr>
          <w:tag w:val="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847898225"/>
          <w:placeholder>
            <w:docPart w:val="DefaultPlaceholder_-1854013440"/>
          </w:placeholder>
        </w:sdtPr>
        <w:sdtEndPr>
          <w:rPr>
            <w:color w:val="000000"/>
          </w:rPr>
        </w:sdtEndPr>
        <w:sdtContent>
          <w:r>
            <w:rPr>
              <w:color w:val="000000"/>
            </w:rPr>
            <w:t>(Venables and Ripley, 2002)</w:t>
          </w:r>
        </w:sdtContent>
      </w:sdt>
      <w:r>
        <w:rPr>
          <w:color w:val="000000"/>
        </w:rPr>
        <w:t xml:space="preserve"> </w:t>
      </w:r>
      <w:r>
        <w:t xml:space="preserve">to evaluate the normality of our dataset. </w:t>
      </w:r>
      <w:commentRangeEnd w:id="8"/>
      <w:r>
        <w:rPr>
          <w:rStyle w:val="8"/>
        </w:rPr>
        <w:commentReference w:id="8"/>
      </w:r>
      <w:r>
        <w:t xml:space="preserve">We performed Welch’s ANOVA using oneway.test() </w:t>
      </w:r>
      <w:sdt>
        <w:sdtPr>
          <w:rPr>
            <w:color w:val="000000"/>
          </w:rPr>
          <w:tag w:val="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2132929568"/>
          <w:placeholder>
            <w:docPart w:val="DefaultPlaceholder_-1854013440"/>
          </w:placeholder>
        </w:sdtPr>
        <w:sdtEndPr>
          <w:rPr>
            <w:color w:val="000000"/>
          </w:rPr>
        </w:sdtEndPr>
        <w:sdtContent>
          <w:r>
            <w:rPr>
              <w:color w:val="000000"/>
            </w:rPr>
            <w:t>(R Core Team, 2021)</w:t>
          </w:r>
        </w:sdtContent>
      </w:sdt>
      <w:r>
        <w:t xml:space="preserve"> on principle components 1 and 2 from our PCA output to evaluate for differences among variants. To determine which variant comparisons showed significant differences, we conducted a Games-Howell post-hoc analysis on our ANOVA results using the posthocTGH() from the rosetta package (version 0.3.6) </w:t>
      </w:r>
      <w:sdt>
        <w:sdtPr>
          <w:rPr>
            <w:color w:val="000000"/>
          </w:rPr>
          <w:tag w:val="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
          <w:id w:val="-233704772"/>
          <w:placeholder>
            <w:docPart w:val="DefaultPlaceholder_-1854013440"/>
          </w:placeholder>
        </w:sdtPr>
        <w:sdtEndPr>
          <w:rPr>
            <w:color w:val="000000"/>
          </w:rPr>
        </w:sdtEndPr>
        <w:sdtContent>
          <w:r>
            <w:rPr>
              <w:color w:val="000000"/>
            </w:rPr>
            <w:t>(Peters and Verboon, 2021)</w:t>
          </w:r>
        </w:sdtContent>
      </w:sdt>
      <w:r>
        <w:t>.</w:t>
      </w:r>
    </w:p>
    <w:p>
      <w:pPr>
        <w:spacing w:after="240"/>
      </w:pPr>
      <w:r>
        <w:t xml:space="preserve">Finally, we evaluated the relationship between geographic distance and acoustic similarity of contact calls by employing a mantel-based spatial autocorrelation using the package vegan (version 2.5-7) </w:t>
      </w:r>
      <w:sdt>
        <w:sdtPr>
          <w:rPr>
            <w:color w:val="000000"/>
          </w:rPr>
          <w:tag w:val="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
          <w:id w:val="438565012"/>
          <w:placeholder>
            <w:docPart w:val="DefaultPlaceholder_-1854013440"/>
          </w:placeholder>
        </w:sdtPr>
        <w:sdtEndPr>
          <w:rPr>
            <w:color w:val="000000"/>
          </w:rPr>
        </w:sdtEndPr>
        <w:sdtContent>
          <w:r>
            <w:rPr>
              <w:color w:val="000000"/>
            </w:rPr>
            <w:t>(Oksanen et al., 2020)</w:t>
          </w:r>
        </w:sdtContent>
      </w:sdt>
      <w:r>
        <w:t xml:space="preserve">. Calls were split into distance classes according to a </w:t>
      </w:r>
      <w:commentRangeStart w:id="9"/>
      <w:r>
        <w:t xml:space="preserve">predetermined number </w:t>
      </w:r>
      <w:commentRangeEnd w:id="9"/>
      <w:r>
        <w:rPr>
          <w:rStyle w:val="8"/>
        </w:rPr>
        <w:commentReference w:id="9"/>
      </w:r>
      <w:r>
        <w:t xml:space="preserve">and any distance classes where there were not enough observations were removed from the analysis. The first distance class evaluates calls recorded at the same site. We used Holm’s p-value for multiple testing to create a correlogram of the data </w:t>
      </w:r>
      <w:sdt>
        <w:sdtPr>
          <w:rPr>
            <w:color w:val="000000"/>
          </w:rPr>
          <w:tag w:val="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
          <w:id w:val="1391379300"/>
          <w:placeholder>
            <w:docPart w:val="DefaultPlaceholder_-1854013440"/>
          </w:placeholder>
        </w:sdtPr>
        <w:sdtEndPr>
          <w:rPr>
            <w:color w:val="000000"/>
          </w:rPr>
        </w:sdtEndPr>
        <w:sdtContent>
          <w:r>
            <w:rPr>
              <w:color w:val="000000"/>
            </w:rPr>
            <w:t>(Holm, 1979)</w:t>
          </w:r>
        </w:sdtContent>
      </w:sdt>
      <w:r>
        <w:t>.</w:t>
      </w:r>
    </w:p>
    <w:p>
      <w:pPr>
        <w:spacing w:after="240"/>
        <w:rPr>
          <w:b/>
          <w:bCs/>
        </w:rPr>
      </w:pPr>
      <w:r>
        <w:rPr>
          <w:b/>
          <w:bCs/>
        </w:rPr>
        <w:t>3</w:t>
      </w:r>
      <w:r>
        <w:rPr>
          <w:b/>
          <w:bCs/>
        </w:rPr>
        <w:tab/>
      </w:r>
      <w:r>
        <w:rPr>
          <w:b/>
          <w:bCs/>
        </w:rPr>
        <w:t>Results</w:t>
      </w:r>
      <w:bookmarkStart w:id="10" w:name="_Toc57588959"/>
      <w:bookmarkStart w:id="11" w:name="_Toc57588854"/>
    </w:p>
    <w:p>
      <w:pPr>
        <w:pStyle w:val="3"/>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r>
      <w:r>
        <w:rPr>
          <w:rFonts w:ascii="Times New Roman" w:hAnsi="Times New Roman"/>
          <w:b/>
          <w:bCs/>
          <w:color w:val="000000"/>
          <w:sz w:val="24"/>
          <w:szCs w:val="24"/>
        </w:rPr>
        <w:t>Contact calls and quality assessment</w:t>
      </w:r>
      <w:bookmarkEnd w:id="10"/>
      <w:bookmarkEnd w:id="11"/>
    </w:p>
    <w:p>
      <w:pPr>
        <w:spacing w:after="240"/>
      </w:pPr>
      <w:r>
        <w:t xml:space="preserve">We surveyed 72 locations in Mesoamerica where yellow-naped amazons are known to occur or have occurred historically. We observed this species at 56 of those sites, and recorded individuals at 47 sites. In 2016 our team was able to sample contact calls at 22 locations in Costa Rica and 9 in Nicaragua; we recorded birds at 10 sites in Mexico between 2018 and 2019. In 2019 we sampled birds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Eight birds were removed from Mexico 2018/2019, 4 from Guatemala, 1 from the Bay Islands, Honduras, 2 from Nicaragua, and 11 from Costa Rica. Three sites from Costa Rica (Enseñada, Pelon Bajura, and Palo Verde) were removed as a result of having fewer than 3 birds. None of the other countries surveyed had sites removed during quality assessment. </w:t>
      </w:r>
    </w:p>
    <w:p>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pPr>
        <w:pStyle w:val="3"/>
        <w:spacing w:after="240"/>
        <w:rPr>
          <w:rFonts w:ascii="Times New Roman" w:hAnsi="Times New Roman"/>
          <w:b/>
          <w:bCs/>
          <w:color w:val="000000"/>
          <w:sz w:val="24"/>
          <w:szCs w:val="24"/>
        </w:rPr>
      </w:pPr>
      <w:bookmarkStart w:id="12" w:name="_Toc57588960"/>
      <w:bookmarkStart w:id="13" w:name="_Toc57588855"/>
      <w:r>
        <w:rPr>
          <w:rFonts w:ascii="Times New Roman" w:hAnsi="Times New Roman"/>
          <w:b/>
          <w:bCs/>
          <w:color w:val="000000"/>
          <w:sz w:val="24"/>
          <w:szCs w:val="24"/>
        </w:rPr>
        <w:t>3.2</w:t>
      </w:r>
      <w:r>
        <w:rPr>
          <w:rFonts w:ascii="Times New Roman" w:hAnsi="Times New Roman"/>
          <w:b/>
          <w:bCs/>
          <w:color w:val="000000"/>
          <w:sz w:val="24"/>
          <w:szCs w:val="24"/>
        </w:rPr>
        <w:tab/>
      </w:r>
      <w:r>
        <w:rPr>
          <w:rFonts w:ascii="Times New Roman" w:hAnsi="Times New Roman"/>
          <w:b/>
          <w:bCs/>
          <w:color w:val="000000"/>
          <w:sz w:val="24"/>
          <w:szCs w:val="24"/>
        </w:rPr>
        <w:t>Call variants across the range</w:t>
      </w:r>
      <w:bookmarkEnd w:id="12"/>
      <w:bookmarkEnd w:id="13"/>
    </w:p>
    <w:p>
      <w:pPr>
        <w:spacing w:after="240"/>
        <w:sectPr>
          <w:pgSz w:w="12240" w:h="15840"/>
          <w:pgMar w:top="1440" w:right="1440" w:bottom="1440" w:left="1440" w:header="720" w:footer="720" w:gutter="0"/>
          <w:lnNumType w:countBy="1" w:restart="continuous"/>
          <w:cols w:space="720" w:num="1"/>
          <w:docGrid w:linePitch="360" w:charSpace="0"/>
        </w:sectPr>
      </w:pPr>
      <w:r>
        <w:t xml:space="preserve">Our visual classification of yellow-naped amazon contact calls yielded 14 different call variants across the species range (Figure 2). We identified 4 variants in Mexico and 2 variants in Guatemala. In the Bay Islands Honduras, recorded individuals exhibited 2 distinct variants. Previously, Wright </w:t>
      </w:r>
      <w:r>
        <w:rPr>
          <w:i/>
          <w:iCs/>
        </w:rPr>
        <w:t>et al.</w:t>
      </w:r>
      <w:r>
        <w:t xml:space="preserve"> reported 3 call variants in Costa Rica during a 1994 survey and the same 3 variants and a new subvariant during a second survey in 2005 </w:t>
      </w:r>
      <w:sdt>
        <w:sdtPr>
          <w:rPr>
            <w:color w:val="000000"/>
          </w:rPr>
          <w:tag w:val="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615894208"/>
          <w:placeholder>
            <w:docPart w:val="DefaultPlaceholder_-1854013440"/>
          </w:placeholder>
        </w:sdtPr>
        <w:sdtEndPr>
          <w:rPr>
            <w:color w:val="000000"/>
          </w:rPr>
        </w:sdtEndPr>
        <w:sdtContent>
          <w:r>
            <w:rPr>
              <w:color w:val="000000"/>
            </w:rPr>
            <w:t>(Wright, 1996; Wright et al., 2008)</w:t>
          </w:r>
        </w:sdtContent>
      </w:sdt>
      <w:r>
        <w:t>; our visual analysis of contact calls collected from these same regions during 2016 indicate that birds in Nicaragua give 4 different variants, one of which was previously reported at the northern border of Costa Rica, and birds in Costa Rica give 2 different variants, both of which were reported in the previous surveys. Sixteen percent of the 243 birds in our dataset exhibited bilingualism. Overall, these observations were rare, and primarily concentrated in Costa Rica (N = 16), although bilingual birds were also recorded in Mexico (N = 2) and Guatemala (N = 1). None of the birds in our dataset from Nicaragua or Honduras were bilingual. Additionally, we garnered from our assessment that rather than clinal or graded variation of call types, dialects in this species appear to be products of modifications to a basic call structure (Figure 3) that are distributed across the range in a mosaic pattern.</w:t>
      </w:r>
    </w:p>
    <w:p>
      <w:pPr>
        <w:pStyle w:val="3"/>
        <w:spacing w:after="240"/>
        <w:rPr>
          <w:rFonts w:ascii="Times New Roman" w:hAnsi="Times New Roman"/>
          <w:b/>
          <w:bCs/>
          <w:color w:val="000000"/>
          <w:sz w:val="24"/>
          <w:szCs w:val="24"/>
        </w:rPr>
      </w:pPr>
      <w:bookmarkStart w:id="14" w:name="_Toc57588962"/>
      <w:bookmarkStart w:id="15" w:name="_Toc57588857"/>
      <w:r>
        <w:rPr>
          <w:rFonts w:ascii="Times New Roman" w:hAnsi="Times New Roman"/>
          <w:b/>
          <w:bCs/>
          <w:color w:val="000000"/>
          <w:sz w:val="24"/>
          <w:szCs w:val="24"/>
        </w:rPr>
        <w:t>3.3</w:t>
      </w:r>
      <w:r>
        <w:rPr>
          <w:rFonts w:ascii="Times New Roman" w:hAnsi="Times New Roman"/>
          <w:b/>
          <w:bCs/>
          <w:color w:val="000000"/>
          <w:sz w:val="24"/>
          <w:szCs w:val="24"/>
        </w:rPr>
        <w:tab/>
      </w:r>
      <w:r>
        <w:rPr>
          <w:rFonts w:ascii="Times New Roman" w:hAnsi="Times New Roman"/>
          <w:b/>
          <w:bCs/>
          <w:color w:val="000000"/>
          <w:sz w:val="24"/>
          <w:szCs w:val="24"/>
        </w:rPr>
        <w:t>Spectrographic cross-correlations</w:t>
      </w:r>
      <w:bookmarkEnd w:id="14"/>
      <w:bookmarkEnd w:id="15"/>
    </w:p>
    <w:p>
      <w:pPr>
        <w:spacing w:after="240"/>
      </w:pPr>
      <w:r>
        <w:t xml:space="preserve">SPCC analyses for each country supported some, but not all of our call classifications for the yellow-naped amazon contact call variants identified across the range (Figure 4). When all identified variants from across the range were plotted in acoustic space, it was difficult to visually detect separate distributions as they all overlapped significantly. When we examined acoustic overlap on a country-level basis, we noticed that the variants sampled in the northern portion of the range showed more acoustic separation amongst themselves than did calls in the southern portion of the range. </w:t>
      </w:r>
    </w:p>
    <w:p>
      <w:pPr>
        <w:pStyle w:val="3"/>
        <w:spacing w:after="240"/>
        <w:rPr>
          <w:rFonts w:ascii="Times New Roman" w:hAnsi="Times New Roman"/>
          <w:b/>
          <w:bCs/>
          <w:color w:val="000000"/>
          <w:sz w:val="24"/>
          <w:szCs w:val="24"/>
        </w:rPr>
      </w:pPr>
      <w:bookmarkStart w:id="16" w:name="_Toc57588964"/>
      <w:bookmarkStart w:id="17" w:name="_Toc57588859"/>
      <w:r>
        <w:rPr>
          <w:rFonts w:ascii="Times New Roman" w:hAnsi="Times New Roman"/>
          <w:b/>
          <w:bCs/>
          <w:color w:val="000000"/>
          <w:sz w:val="24"/>
          <w:szCs w:val="24"/>
        </w:rPr>
        <w:t>3.4</w:t>
      </w:r>
      <w:r>
        <w:rPr>
          <w:rFonts w:ascii="Times New Roman" w:hAnsi="Times New Roman"/>
          <w:b/>
          <w:bCs/>
          <w:color w:val="000000"/>
          <w:sz w:val="24"/>
          <w:szCs w:val="24"/>
        </w:rPr>
        <w:tab/>
      </w:r>
      <w:r>
        <w:rPr>
          <w:rFonts w:ascii="Times New Roman" w:hAnsi="Times New Roman"/>
          <w:b/>
          <w:bCs/>
          <w:color w:val="000000"/>
          <w:sz w:val="24"/>
          <w:szCs w:val="24"/>
        </w:rPr>
        <w:t>Principal component analysis of spectral measures</w:t>
      </w:r>
      <w:bookmarkEnd w:id="16"/>
      <w:bookmarkEnd w:id="17"/>
    </w:p>
    <w:p>
      <w:pPr>
        <w:spacing w:after="240"/>
      </w:pPr>
      <w:r>
        <w:t>We used PCA on spectral measures as an alternative measure of validation for our visually classified contact call variants.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pPr>
        <w:spacing w:after="240"/>
      </w:pPr>
      <w:r>
        <w:t xml:space="preserve">Plots of PC1 and PC2 for variants in each country generally reflected the patterns exhibited in the corresponding SPCC plots. When we created a PC plot for all call variants identified across the range, there was no distinguishable separation. </w:t>
      </w:r>
    </w:p>
    <w:p>
      <w:pPr>
        <w:spacing w:after="240"/>
      </w:pPr>
      <w:r>
        <w:t>The results of our ANOVA on PC1 and PC2 indicated significant differences between call variants for both PC1 (F = 294.07, df = 299.41, p = &lt; 2.2</w:t>
      </w:r>
      <w:r>
        <w:rPr>
          <w:vertAlign w:val="superscript"/>
        </w:rPr>
        <w:t>-16</w:t>
      </w:r>
      <w:r>
        <w:t>) and PC2 (F = 53.263.82, df = 300.35, p = &lt; 2.2</w:t>
      </w:r>
      <w:r>
        <w:rPr>
          <w:vertAlign w:val="superscript"/>
        </w:rPr>
        <w:t>-16</w:t>
      </w:r>
      <w:r>
        <w:t>).</w:t>
      </w:r>
    </w:p>
    <w:p>
      <w:pPr>
        <w:spacing w:after="240"/>
      </w:pPr>
      <w:commentRangeStart w:id="10"/>
      <w:r>
        <w:t>The Mantel-based spatial autocorrelogram illustrated 3 distinct patterns in our data. First, within 250 km yellow-naped amazon contact calls generally exhibit high similarity (Figure 5). The second pattern we identified was the significant dissimilarity in calls between ??? and ??? km; beyond ??? km there is an almost equal distribution of significant similarity and dissimilarity, with an increasingly neutral significance as geographic distance increases.</w:t>
      </w:r>
      <w:commentRangeEnd w:id="10"/>
      <w:r>
        <w:rPr>
          <w:rStyle w:val="8"/>
        </w:rPr>
        <w:commentReference w:id="10"/>
      </w:r>
    </w:p>
    <w:p>
      <w:pPr>
        <w:tabs>
          <w:tab w:val="left" w:pos="0"/>
        </w:tabs>
        <w:spacing w:after="240"/>
        <w:rPr>
          <w:rFonts w:cs="Times New Roman"/>
          <w:b/>
          <w:bCs/>
        </w:rPr>
      </w:pPr>
      <w:r>
        <w:rPr>
          <w:rFonts w:cs="Times New Roman"/>
          <w:b/>
          <w:bCs/>
        </w:rPr>
        <w:t>4</w:t>
      </w:r>
      <w:r>
        <w:rPr>
          <w:rFonts w:cs="Times New Roman"/>
          <w:b/>
          <w:bCs/>
        </w:rPr>
        <w:tab/>
      </w:r>
      <w:r>
        <w:rPr>
          <w:rFonts w:cs="Times New Roman"/>
          <w:b/>
          <w:bCs/>
        </w:rPr>
        <w:t>Discussion</w:t>
      </w:r>
    </w:p>
    <w:p>
      <w:pPr>
        <w:spacing w:after="240"/>
      </w:pPr>
      <w:r>
        <w:t xml:space="preserve">Historically, the contact calls of Costa Rican yellow-naped amazons have exhibited a mosaic pattern of distribution, where calls within a locale are similar but change significantly at dialect boundaries </w:t>
      </w:r>
      <w:sdt>
        <w:sdtPr>
          <w:rPr>
            <w:color w:val="000000"/>
          </w:rPr>
          <w:tag w:val="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14355436"/>
          <w:placeholder>
            <w:docPart w:val="DefaultPlaceholder_-1854013440"/>
          </w:placeholder>
        </w:sdtPr>
        <w:sdtEndPr>
          <w:rPr>
            <w:color w:val="000000"/>
          </w:rPr>
        </w:sdtEndPr>
        <w:sdtContent>
          <w:r>
            <w:rPr>
              <w:color w:val="000000"/>
            </w:rPr>
            <w:t>(Wright, 1996)</w:t>
          </w:r>
        </w:sdtContent>
      </w:sdt>
      <w:r>
        <w:rPr>
          <w:color w:val="000000"/>
        </w:rPr>
        <w:t xml:space="preserve">. Our visual classification of the 14 different call types observed across this species’ range support this historical trend. Wild populations of yellow-naped amazons exhibit regional geographic separation </w:t>
      </w:r>
      <w:sdt>
        <w:sdtPr>
          <w:rPr>
            <w:color w:val="000000"/>
          </w:rPr>
          <w:tag w:val="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505878607"/>
          <w:placeholder>
            <w:docPart w:val="DefaultPlaceholder_-1854013440"/>
          </w:placeholder>
        </w:sdtPr>
        <w:sdtEndPr>
          <w:rPr>
            <w:color w:val="000000"/>
          </w:rPr>
        </w:sdtEndPr>
        <w:sdtContent>
          <w:r>
            <w:rPr>
              <w:color w:val="000000"/>
            </w:rPr>
            <w:t>(Dupin et al., 2020)</w:t>
          </w:r>
        </w:sdtContent>
      </w:sdt>
      <w:r>
        <w:rPr>
          <w:color w:val="000000"/>
        </w:rPr>
        <w:t xml:space="preserve">. In each region we sampled, we observed more than one variant with discreet differences which we were able to detect visually. </w:t>
      </w:r>
      <w:r>
        <w:t xml:space="preserve">Our SPCC and PCA analyses validated some, but not all of our visually identified variants. </w:t>
      </w:r>
    </w:p>
    <w:p>
      <w:pPr>
        <w:spacing w:after="240"/>
      </w:pPr>
    </w:p>
    <w:p>
      <w:pPr>
        <w:pStyle w:val="3"/>
        <w:spacing w:after="240"/>
        <w:rPr>
          <w:rFonts w:ascii="Times New Roman" w:hAnsi="Times New Roman"/>
          <w:b/>
          <w:bCs/>
          <w:color w:val="000000"/>
          <w:sz w:val="24"/>
          <w:szCs w:val="24"/>
        </w:rPr>
      </w:pPr>
      <w:bookmarkStart w:id="18" w:name="_Toc57588862"/>
      <w:bookmarkStart w:id="19" w:name="_Toc57588967"/>
      <w:r>
        <w:rPr>
          <w:rFonts w:ascii="Times New Roman" w:hAnsi="Times New Roman"/>
          <w:b/>
          <w:bCs/>
          <w:color w:val="000000"/>
          <w:sz w:val="24"/>
          <w:szCs w:val="24"/>
        </w:rPr>
        <w:t>4.1</w:t>
      </w:r>
      <w:r>
        <w:rPr>
          <w:rFonts w:ascii="Times New Roman" w:hAnsi="Times New Roman"/>
          <w:b/>
          <w:bCs/>
          <w:color w:val="000000"/>
          <w:sz w:val="24"/>
          <w:szCs w:val="24"/>
        </w:rPr>
        <w:tab/>
      </w:r>
      <w:r>
        <w:rPr>
          <w:rFonts w:ascii="Times New Roman" w:hAnsi="Times New Roman"/>
          <w:b/>
          <w:bCs/>
          <w:color w:val="000000"/>
          <w:sz w:val="24"/>
          <w:szCs w:val="24"/>
        </w:rPr>
        <w:t>Global patterns</w:t>
      </w:r>
      <w:bookmarkEnd w:id="18"/>
      <w:bookmarkEnd w:id="19"/>
    </w:p>
    <w:p>
      <w:pPr>
        <w:spacing w:after="240"/>
        <w:rPr>
          <w:color w:val="000000"/>
        </w:rPr>
      </w:pPr>
      <w:r>
        <w:t xml:space="preserve">In 1996, Wright identified 3 audibly and spectrogaphically distinct contact call variants present in Costa Rican populations </w:t>
      </w:r>
      <w:sdt>
        <w:sdtPr>
          <w:rPr>
            <w:color w:val="000000"/>
          </w:rPr>
          <w:tag w:val="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940677171"/>
          <w:placeholder>
            <w:docPart w:val="DefaultPlaceholder_-1854013440"/>
          </w:placeholder>
        </w:sdtPr>
        <w:sdtEndPr>
          <w:rPr>
            <w:color w:val="000000"/>
          </w:rPr>
        </w:sdtEndPr>
        <w:sdtContent>
          <w:r>
            <w:rPr>
              <w:color w:val="000000"/>
            </w:rPr>
            <w:t>(Wright, 1996)</w:t>
          </w:r>
        </w:sdtContent>
      </w:sdt>
      <w:r>
        <w:t xml:space="preserve">, and later confirmed the geographic and temporal stability of those same variants </w:t>
      </w:r>
      <w:sdt>
        <w:sdtPr>
          <w:rPr>
            <w:color w:val="000000"/>
          </w:rPr>
          <w:tag w:val="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
          <w:id w:val="-2005667989"/>
          <w:placeholder>
            <w:docPart w:val="DefaultPlaceholder_-1854013440"/>
          </w:placeholder>
        </w:sdtPr>
        <w:sdtEndPr>
          <w:rPr>
            <w:color w:val="000000"/>
          </w:rPr>
        </w:sdtEndPr>
        <w:sdtContent>
          <w:r>
            <w:rPr>
              <w:color w:val="000000"/>
            </w:rPr>
            <w:t>(Wright et al., 2005)</w:t>
          </w:r>
        </w:sdtContent>
      </w:sdt>
      <w:r>
        <w:t xml:space="preserve">. Our visual assessment of 2,338 contact calls collected from yellow-naped amazons across their range revealed the presence of 14 distinct call variants, including those identified in 1996. Results from our SPCC analyses and PCA support many of our visual classifications; however, our analyses indicated that several variants were acoustically similar. While SPCC is an accepted method of assessing acoustic similarity </w:t>
      </w:r>
      <w:sdt>
        <w:sdtPr>
          <w:rPr>
            <w:color w:val="000000"/>
          </w:rPr>
          <w:tag w:val="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
          <w:id w:val="1193342918"/>
          <w:placeholder>
            <w:docPart w:val="4783DE97C9BD31419CA208D83B4B28FF"/>
          </w:placeholder>
        </w:sdtPr>
        <w:sdtEndPr>
          <w:rPr>
            <w:color w:val="000000"/>
          </w:rPr>
        </w:sdtEndPr>
        <w:sdtContent>
          <w:r>
            <w:rPr>
              <w:rFonts w:eastAsia="Times New Roman"/>
              <w:color w:val="000000"/>
            </w:rPr>
            <w:t>(Cortopassi and Bradbury, 2000; Sharp and Hatchwell, 2006; Araya-Salas et al., 2019)</w:t>
          </w:r>
        </w:sdtContent>
      </w:sdt>
      <w:r>
        <w:t xml:space="preserve"> and has been used in previous yellow-naped amazon dialect studies </w:t>
      </w:r>
      <w:sdt>
        <w:sdtPr>
          <w:rPr>
            <w:color w:val="000000"/>
          </w:rPr>
          <w:tag w:val="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371275603"/>
          <w:placeholder>
            <w:docPart w:val="4783DE97C9BD31419CA208D83B4B28FF"/>
          </w:placeholder>
        </w:sdtPr>
        <w:sdtEndPr>
          <w:rPr>
            <w:color w:val="000000"/>
          </w:rPr>
        </w:sdtEndPr>
        <w:sdtContent>
          <w:r>
            <w:rPr>
              <w:color w:val="000000"/>
            </w:rPr>
            <w:t>(Wright, 1996; Wright et al., 2008)</w:t>
          </w:r>
        </w:sdtContent>
      </w:sdt>
      <w:r>
        <w:rPr>
          <w:color w:val="000000"/>
        </w:rPr>
        <w:t xml:space="preserve">, the limits of its capabilities should be considered. The cross-corr function from the package warbleR in R generates correlation coefficients by sliding one spectrogram over another and comparing amplitudes across each call </w:t>
      </w:r>
      <w:sdt>
        <w:sdtPr>
          <w:rPr>
            <w:color w:val="000000"/>
          </w:rPr>
          <w:tag w:val="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
          <w:id w:val="-1667321979"/>
          <w:placeholder>
            <w:docPart w:val="DefaultPlaceholder_-1854013440"/>
          </w:placeholder>
        </w:sdtPr>
        <w:sdtEndPr>
          <w:rPr>
            <w:color w:val="000000"/>
          </w:rPr>
        </w:sdtEndPr>
        <w:sdtContent>
          <w:r>
            <w:rPr>
              <w:rFonts w:eastAsia="Times New Roman"/>
              <w:color w:val="000000"/>
            </w:rPr>
            <w:t>(Clark et al., 1987; Araya-Salas and Smith-Vidaurre, 2017; Sawant et al., 2022)</w:t>
          </w:r>
        </w:sdtContent>
      </w:sdt>
      <w:r>
        <w:rPr>
          <w:color w:val="000000"/>
        </w:rPr>
        <w:t xml:space="preserve">. Thus, when call variants are similar in the same bandwidths being measured, the cross correlation will indicate that the calls are acoustically similar, even if there are visually detectable differences in the overall structure. Although SPCC is considered to be robust to noise, field recordings do contain acoustic interference like insects, other birds, vehicles, lawn equipment, and animals. We implemented a bandpass filter to remove high and low frequency noise but were unable to completely eliminate it. </w:t>
      </w:r>
    </w:p>
    <w:p>
      <w:pPr>
        <w:spacing w:after="240"/>
      </w:pPr>
      <w:r>
        <w:t xml:space="preserve">Several other parrot species have been found to exhibit vocal dialects in addition to yellow-naped amazons, including the Australian ringneck parrot, </w:t>
      </w:r>
      <w:r>
        <w:rPr>
          <w:i/>
          <w:iCs/>
        </w:rPr>
        <w:t xml:space="preserve">Barnardius zonariu </w:t>
      </w:r>
      <w:sdt>
        <w:sdtPr>
          <w:rPr>
            <w:iCs/>
            <w:color w:val="000000"/>
          </w:rPr>
          <w:tag w:val="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
          <w:id w:val="-2068715677"/>
          <w:placeholder>
            <w:docPart w:val="DefaultPlaceholder_-1854013440"/>
          </w:placeholder>
        </w:sdtPr>
        <w:sdtEndPr>
          <w:rPr>
            <w:iCs w:val="0"/>
            <w:color w:val="000000"/>
          </w:rPr>
        </w:sdtEndPr>
        <w:sdtContent>
          <w:r>
            <w:rPr>
              <w:color w:val="000000"/>
            </w:rPr>
            <w:t>(Baker, 2000)</w:t>
          </w:r>
        </w:sdtContent>
      </w:sdt>
      <w:r>
        <w:t xml:space="preserve">; Galah, </w:t>
      </w:r>
      <w:r>
        <w:rPr>
          <w:i/>
          <w:iCs/>
        </w:rPr>
        <w:t>Eolophus roseicapillus</w:t>
      </w:r>
      <w:r>
        <w:t xml:space="preserve"> </w:t>
      </w:r>
      <w:sdt>
        <w:sdtPr>
          <w:rPr>
            <w:color w:val="000000"/>
          </w:rPr>
          <w:tag w:val="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
          <w:id w:val="-1403137970"/>
          <w:placeholder>
            <w:docPart w:val="DefaultPlaceholder_-1854013440"/>
          </w:placeholder>
        </w:sdtPr>
        <w:sdtEndPr>
          <w:rPr>
            <w:color w:val="000000"/>
          </w:rPr>
        </w:sdtEndPr>
        <w:sdtContent>
          <w:r>
            <w:rPr>
              <w:color w:val="000000"/>
            </w:rPr>
            <w:t>(Baker, 2003)</w:t>
          </w:r>
        </w:sdtContent>
      </w:sdt>
      <w:r>
        <w:t xml:space="preserve">; Australian Palm Cockatoo, </w:t>
      </w:r>
      <w:r>
        <w:rPr>
          <w:i/>
          <w:iCs/>
        </w:rPr>
        <w:t xml:space="preserve">Probosciger aterrimus </w:t>
      </w:r>
      <w:sdt>
        <w:sdtPr>
          <w:rPr>
            <w:iCs/>
            <w:color w:val="000000"/>
          </w:rPr>
          <w:tag w:val="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
          <w:id w:val="537240749"/>
          <w:placeholder>
            <w:docPart w:val="DefaultPlaceholder_-1854013440"/>
          </w:placeholder>
        </w:sdtPr>
        <w:sdtEndPr>
          <w:rPr>
            <w:iCs w:val="0"/>
            <w:color w:val="000000"/>
          </w:rPr>
        </w:sdtEndPr>
        <w:sdtContent>
          <w:r>
            <w:rPr>
              <w:color w:val="000000"/>
            </w:rPr>
            <w:t>(Keighley et al., 2017)</w:t>
          </w:r>
        </w:sdtContent>
      </w:sdt>
      <w:r>
        <w:t xml:space="preserve">; Cuban Parrot, </w:t>
      </w:r>
      <w:r>
        <w:rPr>
          <w:i/>
          <w:iCs/>
        </w:rPr>
        <w:t>Amazona leucocephala</w:t>
      </w:r>
      <w:r>
        <w:t xml:space="preserve"> </w:t>
      </w:r>
      <w:sdt>
        <w:sdtPr>
          <w:rPr>
            <w:color w:val="000000"/>
          </w:rPr>
          <w:tag w:val="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
          <w:id w:val="547041849"/>
          <w:placeholder>
            <w:docPart w:val="DefaultPlaceholder_-1854013440"/>
          </w:placeholder>
        </w:sdtPr>
        <w:sdtEndPr>
          <w:rPr>
            <w:color w:val="000000"/>
          </w:rPr>
        </w:sdtEndPr>
        <w:sdtContent>
          <w:r>
            <w:rPr>
              <w:rFonts w:eastAsia="Times New Roman"/>
              <w:color w:val="000000"/>
            </w:rPr>
            <w:t>(Reynolds and Hayes, 2010)</w:t>
          </w:r>
        </w:sdtContent>
      </w:sdt>
      <w:r>
        <w:t xml:space="preserve">; and invasive populations of the Monk parakeet, </w:t>
      </w:r>
      <w:r>
        <w:rPr>
          <w:i/>
          <w:iCs/>
        </w:rPr>
        <w:t xml:space="preserve">Myiopsitta monachus </w:t>
      </w:r>
      <w:r>
        <w:t xml:space="preserve">(but see </w:t>
      </w:r>
      <w:sdt>
        <w:sdtPr>
          <w:rPr>
            <w:color w:val="000000"/>
          </w:rPr>
          <w:tag w:val="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1522919984"/>
          <w:placeholder>
            <w:docPart w:val="DefaultPlaceholder_-1854013440"/>
          </w:placeholder>
        </w:sdtPr>
        <w:sdtEndPr>
          <w:rPr>
            <w:color w:val="000000"/>
          </w:rPr>
        </w:sdtEndPr>
        <w:sdtContent>
          <w:r>
            <w:rPr>
              <w:color w:val="000000"/>
            </w:rPr>
            <w:t>(Smith-Vidaurre et al., 2021)</w:t>
          </w:r>
        </w:sdtContent>
      </w:sdt>
      <w:r>
        <w:t xml:space="preserve"> for evidence of different patterns in native populations)</w:t>
      </w:r>
      <w:r>
        <w:rPr>
          <w:i/>
          <w:iCs/>
        </w:rPr>
        <w:t xml:space="preserve"> </w:t>
      </w:r>
      <w:sdt>
        <w:sdtPr>
          <w:rPr>
            <w:iCs/>
            <w:color w:val="000000"/>
          </w:rPr>
          <w:tag w:val="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
          <w:id w:val="623812934"/>
          <w:placeholder>
            <w:docPart w:val="DefaultPlaceholder_-1854013440"/>
          </w:placeholder>
        </w:sdtPr>
        <w:sdtEndPr>
          <w:rPr>
            <w:iCs w:val="0"/>
            <w:color w:val="000000"/>
          </w:rPr>
        </w:sdtEndPr>
        <w:sdtContent>
          <w:r>
            <w:rPr>
              <w:color w:val="000000"/>
            </w:rPr>
            <w:t>(Buhrman-Deever et al., 2007)</w:t>
          </w:r>
        </w:sdtContent>
      </w:sdt>
      <w:r>
        <w:t xml:space="preserve">. There is little understanding as to why parrot species exhibit vocal dialects, but several hypotheses have been formed to explain their function. Podos and Warren </w:t>
      </w:r>
      <w:sdt>
        <w:sdtPr>
          <w:rPr>
            <w:color w:val="000000"/>
          </w:rPr>
          <w:tag w:val="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676419888"/>
          <w:placeholder>
            <w:docPart w:val="DefaultPlaceholder_-1854013440"/>
          </w:placeholder>
        </w:sdtPr>
        <w:sdtEndPr>
          <w:rPr>
            <w:color w:val="000000"/>
          </w:rPr>
        </w:sdtEndPr>
        <w:sdtContent>
          <w:r>
            <w:rPr>
              <w:rFonts w:eastAsia="Times New Roman"/>
              <w:color w:val="000000"/>
            </w:rPr>
            <w:t>(Podos and Warren, 2007)</w:t>
          </w:r>
        </w:sdtContent>
      </w:sdt>
      <w:r>
        <w:t xml:space="preserve"> postulate that female preference for local call types is a driver of acoustic divergence. In this case, female sexual preference for males with a local trait would result in some level of genetic divergence between populations </w:t>
      </w:r>
      <w:sdt>
        <w:sdtPr>
          <w:rPr>
            <w:color w:val="000000"/>
          </w:rPr>
          <w:tag w:val="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
          <w:id w:val="-915783502"/>
          <w:placeholder>
            <w:docPart w:val="DefaultPlaceholder_-1854013440"/>
          </w:placeholder>
        </w:sdtPr>
        <w:sdtEndPr>
          <w:rPr>
            <w:color w:val="000000"/>
          </w:rPr>
        </w:sdtEndPr>
        <w:sdtContent>
          <w:r>
            <w:rPr>
              <w:color w:val="000000"/>
            </w:rPr>
            <w:t>(Wilkins et al., 2013)</w:t>
          </w:r>
        </w:sdtContent>
      </w:sdt>
      <w:r>
        <w:t xml:space="preserve">. A study by Wright and Wilkinson reported no genetic correlation with yellow-naped amazon contact calls, stating instead that individuals exhibited high dispersal across dialect boundaries </w:t>
      </w:r>
      <w:sdt>
        <w:sdtPr>
          <w:rPr>
            <w:color w:val="000000"/>
          </w:rPr>
          <w:tag w:val="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780402675"/>
          <w:placeholder>
            <w:docPart w:val="DefaultPlaceholder_-1854013440"/>
          </w:placeholder>
        </w:sdtPr>
        <w:sdtEndPr>
          <w:rPr>
            <w:color w:val="000000"/>
          </w:rPr>
        </w:sdtEndPr>
        <w:sdtContent>
          <w:r>
            <w:rPr>
              <w:rFonts w:eastAsia="Times New Roman"/>
              <w:color w:val="000000"/>
            </w:rPr>
            <w:t>(Wright and Wilkinson, 2001)</w:t>
          </w:r>
        </w:sdtContent>
      </w:sdt>
      <w:r>
        <w:t xml:space="preserve">. Parrots may also exhibit vocal dialect as a badge or signal of group affiliation and familiarity </w:t>
      </w:r>
      <w:sdt>
        <w:sdtPr>
          <w:rPr>
            <w:color w:val="000000"/>
          </w:rPr>
          <w:tag w:val="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
          <w:id w:val="244541975"/>
          <w:placeholder>
            <w:docPart w:val="DefaultPlaceholder_-1854013440"/>
          </w:placeholder>
        </w:sdtPr>
        <w:sdtEndPr>
          <w:rPr>
            <w:color w:val="000000"/>
          </w:rPr>
        </w:sdtEndPr>
        <w:sdtContent>
          <w:r>
            <w:rPr>
              <w:color w:val="000000"/>
            </w:rPr>
            <w:t>(Sewall et al., 2016)</w:t>
          </w:r>
        </w:sdtContent>
      </w:sdt>
      <w:r>
        <w:t xml:space="preserve">. Alternatively, geographic variation as seen in dialects could be a consequence of cultural drift, when individuals learning calls make copying errors </w:t>
      </w:r>
      <w:sdt>
        <w:sdtPr>
          <w:rPr>
            <w:color w:val="000000"/>
          </w:rPr>
          <w:tag w:val="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896890842"/>
          <w:placeholder>
            <w:docPart w:val="DefaultPlaceholder_-1854013440"/>
          </w:placeholder>
        </w:sdtPr>
        <w:sdtEndPr>
          <w:rPr>
            <w:color w:val="000000"/>
          </w:rPr>
        </w:sdtEndPr>
        <w:sdtContent>
          <w:r>
            <w:rPr>
              <w:rFonts w:eastAsia="Times New Roman"/>
              <w:color w:val="000000"/>
            </w:rPr>
            <w:t>(Podos and Warren, 2007)</w:t>
          </w:r>
        </w:sdtContent>
      </w:sdt>
      <w:r>
        <w:t xml:space="preserve">. </w:t>
      </w:r>
    </w:p>
    <w:p>
      <w:pPr>
        <w:spacing w:after="240"/>
      </w:pPr>
      <w:r>
        <w:rPr>
          <w:color w:val="000000"/>
        </w:rPr>
        <w:t xml:space="preserve">Overall, yellow-naped amazon vocal dialect shows evidence of cultural drift. In general, we noticed that yellow-naped amazon contact calls exhibit some similar spectrographic structures in different call variants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call variants have a common origin, and that variation is a result of imperfect learning. Previous temporal studies by Wright </w:t>
      </w:r>
      <w:r>
        <w:rPr>
          <w:i/>
          <w:iCs/>
        </w:rPr>
        <w:t>et al.</w:t>
      </w:r>
      <w:r>
        <w:t xml:space="preserve"> on yellow-naped amazons in Costa also lend credence to the cultural drift hypothesis </w:t>
      </w:r>
      <w:sdt>
        <w:sdtPr>
          <w:rPr>
            <w:color w:val="000000"/>
          </w:rPr>
          <w:tag w:val="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36854252"/>
          <w:placeholder>
            <w:docPart w:val="C8E52EA6DE65B44994CEA34C588519C1"/>
          </w:placeholder>
        </w:sdtPr>
        <w:sdtEndPr>
          <w:rPr>
            <w:color w:val="000000"/>
          </w:rPr>
        </w:sdtEndPr>
        <w:sdtContent>
          <w:r>
            <w:rPr>
              <w:color w:val="000000"/>
            </w:rPr>
            <w:t>(Wright et al., 2008)</w:t>
          </w:r>
        </w:sdtContent>
      </w:sdt>
      <w:r>
        <w:t xml:space="preserve">. Additionally, there is support for the social identification hypothesis when call variants are examined on a smaller scale. Previously, Wright found that neighboring dialects exhibited marked differences. If dialects were solely a result of cultural drift, neighboring call types would be the same or similar, with geographically separate populations showing variation between regions. Thus, our data also indicates that dialect functions on a social scale as group identification. The fission-fusion pattern of distribution in yellow-naped amazons increases the likelihood that individuals mix with neighboring populations during foraging hours. It is highly probable that individuals using different variants would forage together at some point or regularly. In this case, the occurrence of bilingualism supports this </w:t>
      </w:r>
      <w:commentRangeStart w:id="11"/>
      <w:r>
        <w:t>theory</w:t>
      </w:r>
      <w:commentRangeEnd w:id="11"/>
      <w:r>
        <w:rPr>
          <w:rStyle w:val="8"/>
        </w:rPr>
        <w:commentReference w:id="11"/>
      </w:r>
      <w:r>
        <w:t xml:space="preserve">. </w:t>
      </w:r>
    </w:p>
    <w:p>
      <w:pPr>
        <w:spacing w:after="240"/>
      </w:pPr>
      <w:r>
        <w:t xml:space="preserve">Several birds in our dataset exhibited more than one call variant. In most cases, bilingualism occurred such that there appeared a dominant call type, and another type which a bird would emit once or twice. Wright reported the infrequent occurrence of bilingual birds in Costa Rica during his 1994 survey, and Wright </w:t>
      </w:r>
      <w:r>
        <w:rPr>
          <w:i/>
          <w:iCs/>
        </w:rPr>
        <w:t>et al.</w:t>
      </w:r>
      <w:r>
        <w:t xml:space="preserve"> observed them infrequently in Costa Rica during their 2005 survey </w:t>
      </w:r>
      <w:sdt>
        <w:sdtPr>
          <w:rPr>
            <w:color w:val="000000"/>
          </w:rPr>
          <w:tag w:val="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
          <w:id w:val="1965222703"/>
          <w:placeholder>
            <w:docPart w:val="B74C0B25ECE50B43A1C99DEE68413F73"/>
          </w:placeholder>
        </w:sdtPr>
        <w:sdtEndPr>
          <w:rPr>
            <w:color w:val="000000"/>
          </w:rPr>
        </w:sdtEndPr>
        <w:sdtContent>
          <w:r>
            <w:rPr>
              <w:color w:val="000000"/>
            </w:rPr>
            <w:t>(Wright, 1996; Wright et al., 2005)</w:t>
          </w:r>
        </w:sdtContent>
      </w:sdt>
      <w:r>
        <w:t xml:space="preserve">. Bilingualism may exist in these populations to facilitate social cohesion. If, during foraging, individuals encounter conspecifics that give a different call type, learning the non-native call type might increase foraging success and enhance protection.   </w:t>
      </w:r>
    </w:p>
    <w:p>
      <w:pPr>
        <w:spacing w:after="240"/>
        <w:rPr>
          <w:b/>
          <w:bCs/>
        </w:rPr>
      </w:pPr>
      <w:r>
        <w:rPr>
          <w:b/>
          <w:bCs/>
        </w:rPr>
        <w:t>4.2</w:t>
      </w:r>
      <w:r>
        <w:rPr>
          <w:b/>
          <w:bCs/>
        </w:rPr>
        <w:tab/>
      </w:r>
      <w:r>
        <w:rPr>
          <w:b/>
          <w:bCs/>
        </w:rPr>
        <w:t>Regional patterns and implications for cultural evolution</w:t>
      </w:r>
    </w:p>
    <w:p>
      <w:pPr>
        <w:spacing w:after="240"/>
      </w:pPr>
      <w:r>
        <w:t xml:space="preserve">Yellow-naped amazon populations occur in regional clusters across their range with few or no birds in between </w:t>
      </w:r>
      <w:sdt>
        <w:sdtPr>
          <w:rPr>
            <w:color w:val="000000"/>
          </w:rPr>
          <w:tag w:val="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100793544"/>
          <w:placeholder>
            <w:docPart w:val="2FBF89FB40BB2B4B8DE6EDFE3B2DE2DB"/>
          </w:placeholder>
        </w:sdtPr>
        <w:sdtEndPr>
          <w:rPr>
            <w:color w:val="000000"/>
          </w:rPr>
        </w:sdtEndPr>
        <w:sdtContent>
          <w:r>
            <w:rPr>
              <w:color w:val="000000"/>
            </w:rPr>
            <w:t>(Dupin et al., 2020)</w:t>
          </w:r>
        </w:sdtContent>
      </w:sdt>
      <w:r>
        <w:rPr>
          <w:color w:val="000000"/>
        </w:rPr>
        <w:t xml:space="preserve">. We observed that the acoustic similarity within populations was much higher than between them, creating a mosaic pattern of call distribution. </w:t>
      </w:r>
      <w:r>
        <w:t xml:space="preserve">In southern Nicaragua and Costa Rica, yellow-naped amazon populations are more fluid, with less geographic space in between each site. Some variants appear to be restricted to a certain geographic area, while others appear randomly throughout the region with no clear pattern. In the northern-most country of Mexico, yellow-naped amazons are much more sparsely distributed, which may explain why call types exhibit almost no geographic overlap. The spread we observed in Costa Rica could be a result of a previous translocation study by Salinas-Melgoza and Wright </w:t>
      </w:r>
      <w:sdt>
        <w:sdtPr>
          <w:rPr>
            <w:color w:val="000000"/>
          </w:rPr>
          <w:tag w:val="MENDELEY_CITATION_v3_eyJjaXRhdGlvbklEIjoiTUVOREVMRVlfQ0lUQVRJT05fMTM3NzM3MTYtODQxZS00NzdjLWE4Y2EtODJlOWJmOGE5MjBi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
          <w:id w:val="-1392732641"/>
          <w:placeholder>
            <w:docPart w:val="DefaultPlaceholder_-1854013440"/>
          </w:placeholder>
        </w:sdtPr>
        <w:sdtEndPr>
          <w:rPr>
            <w:color w:val="000000"/>
          </w:rPr>
        </w:sdtEndPr>
        <w:sdtContent>
          <w:r>
            <w:rPr>
              <w:rFonts w:eastAsia="Times New Roman"/>
              <w:color w:val="000000"/>
            </w:rPr>
            <w:t>(2012)</w:t>
          </w:r>
        </w:sdtContent>
      </w:sdt>
      <w:r>
        <w:t xml:space="preserve">, although there were few individuals used and most of them flew back to their original location. </w:t>
      </w:r>
    </w:p>
    <w:p>
      <w:pPr>
        <w:spacing w:after="240"/>
      </w:pPr>
      <w:r>
        <w:t xml:space="preserve">Though we were able to sample the majority of the native yellow-naped amazon range, there are several regions we were unable to survey due time,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vocal variation which exists across the range as we were able to sample populations at the northern- and southern-most bounds. A study by Herrera and colleagues in El Salvador suggest there are an estimated 250 yellow-naped amazons in the country </w:t>
      </w:r>
      <w:sdt>
        <w:sdtPr>
          <w:rPr>
            <w:color w:val="000000"/>
          </w:rPr>
          <w:tag w:val="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
          <w:id w:val="-1370991659"/>
          <w:placeholder>
            <w:docPart w:val="46A479C4305B404D8D49419778D77607"/>
          </w:placeholder>
        </w:sdtPr>
        <w:sdtEndPr>
          <w:rPr>
            <w:color w:val="000000"/>
          </w:rPr>
        </w:sdtEndPr>
        <w:sdtContent>
          <w:r>
            <w:rPr>
              <w:color w:val="000000"/>
            </w:rPr>
            <w:t>(2020).</w:t>
          </w:r>
        </w:sdtContent>
      </w:sdt>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variants across the range, including those unsampled populations.</w:t>
      </w:r>
    </w:p>
    <w:p>
      <w:pPr>
        <w:spacing w:after="240"/>
      </w:pPr>
      <w:r>
        <w:t xml:space="preserve">Our study is one of few that focus on wild parrot populations in the context of vocal learning. We provide evidence that parrots such as the yellow-naped amazon are an excellent model for vocal learning and dialect studies. </w:t>
      </w:r>
    </w:p>
    <w:p>
      <w:pPr>
        <w:spacing w:after="240"/>
        <w:rPr>
          <w:b/>
          <w:bCs/>
        </w:rPr>
      </w:pPr>
      <w:r>
        <w:rPr>
          <w:b/>
          <w:bCs/>
        </w:rPr>
        <w:t>4.3</w:t>
      </w:r>
      <w:r>
        <w:rPr>
          <w:b/>
          <w:bCs/>
        </w:rPr>
        <w:tab/>
      </w:r>
      <w:r>
        <w:rPr>
          <w:b/>
          <w:bCs/>
        </w:rPr>
        <w:t>Summary and future directions</w:t>
      </w:r>
    </w:p>
    <w:p>
      <w:pPr>
        <w:spacing w:after="240"/>
      </w:pPr>
      <w:r>
        <w:t xml:space="preserve">Neighboring variants of yellow-naped amazon contact calls exhibited similarities in their acoustic structure which suggest differentiation due to learning errors. Our observations of structural dissimilarities in populations separated by large geographic spaces indicates limited dispersal between populations. Thus, the results from this study show that variation in yellow-naped amazon dialects are a result of cultural drift in conjunction with geographic isolation. Salinas-Melgoza and Wright </w:t>
      </w:r>
      <w:sdt>
        <w:sdtPr>
          <w:rPr>
            <w:color w:val="000000"/>
          </w:rPr>
          <w:tag w:val="MENDELEY_CITATION_v3_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"/>
          <w:id w:val="756474464"/>
          <w:placeholder>
            <w:docPart w:val="DefaultPlaceholder_-1854013440"/>
          </w:placeholder>
        </w:sdtPr>
        <w:sdtEndPr>
          <w:rPr>
            <w:color w:val="000000"/>
          </w:rPr>
        </w:sdtEndPr>
        <w:sdtContent>
          <w:r>
            <w:rPr>
              <w:rFonts w:eastAsia="Times New Roman"/>
              <w:color w:val="000000"/>
            </w:rPr>
            <w:t>(2012)</w:t>
          </w:r>
        </w:sdtContent>
      </w:sdt>
      <w:r>
        <w:t xml:space="preserve"> reported strong philopatric tendencies in this species, which is likely how dialects are maintained. Future studies on yellow-naped amazon populations should incorporate measurement of philopatry and validation of post-dispersal learning. Additionally, our study contributes to the growing body of evidence that yellow-naped amazons are a model species for vocal learning and future vocal dialect research.  </w:t>
      </w:r>
    </w:p>
    <w:p>
      <w:pPr>
        <w:spacing w:after="240"/>
        <w:rPr>
          <w:b/>
          <w:bCs/>
        </w:rPr>
      </w:pPr>
      <w:r>
        <w:rPr>
          <w:b/>
          <w:bCs/>
        </w:rPr>
        <w:t>5</w:t>
      </w:r>
      <w:r>
        <w:rPr>
          <w:b/>
          <w:bCs/>
        </w:rPr>
        <w:tab/>
      </w:r>
      <w:r>
        <w:rPr>
          <w:b/>
          <w:bCs/>
        </w:rPr>
        <w:t>Conflict of Interest</w:t>
      </w:r>
    </w:p>
    <w:p>
      <w:pPr>
        <w:spacing w:after="240"/>
      </w:pPr>
      <w:r>
        <w:t>The authors declare that the research was conducted in absence of any commercial or financial relationships that could be construed as a potential conflict of interest.</w:t>
      </w:r>
    </w:p>
    <w:p>
      <w:pPr>
        <w:spacing w:after="240"/>
        <w:rPr>
          <w:b/>
          <w:bCs/>
        </w:rPr>
      </w:pPr>
      <w:r>
        <w:rPr>
          <w:b/>
          <w:bCs/>
        </w:rPr>
        <w:t>6</w:t>
      </w:r>
      <w:r>
        <w:rPr>
          <w:b/>
          <w:bCs/>
        </w:rPr>
        <w:tab/>
      </w:r>
      <w:r>
        <w:rPr>
          <w:b/>
          <w:bCs/>
        </w:rPr>
        <w:t>Author Contributions</w:t>
      </w:r>
    </w:p>
    <w:p>
      <w:pPr>
        <w:spacing w:after="240"/>
      </w:pPr>
      <w:r>
        <w:t>Molly K Genes formulated the questions, collected data, analyzed the data, and wrote the paper; Marcelo Araya-Salas analyzed the data; Christine R Dahlin collected data and supervised the research; Timothy F Wright collected data and supervised the research</w:t>
      </w:r>
    </w:p>
    <w:p>
      <w:pPr>
        <w:spacing w:after="240"/>
        <w:rPr>
          <w:b/>
          <w:bCs/>
        </w:rPr>
      </w:pPr>
      <w:r>
        <w:rPr>
          <w:b/>
          <w:bCs/>
        </w:rPr>
        <w:t>7</w:t>
      </w:r>
      <w:r>
        <w:rPr>
          <w:b/>
          <w:bCs/>
        </w:rPr>
        <w:tab/>
      </w:r>
      <w:r>
        <w:rPr>
          <w:b/>
          <w:bCs/>
        </w:rPr>
        <w:t xml:space="preserve">Funding </w:t>
      </w:r>
    </w:p>
    <w:p>
      <w:pPr>
        <w:spacing w:after="240"/>
      </w:pPr>
      <w:r>
        <w:t>This research was funded by the World Parrot Trust (grant date April 2018), and New Mexico State University’s College of Arts and Sciences.</w:t>
      </w:r>
    </w:p>
    <w:p>
      <w:pPr>
        <w:spacing w:after="240"/>
        <w:rPr>
          <w:rFonts w:cs="Times New Roman"/>
          <w:b/>
          <w:bCs/>
        </w:rPr>
      </w:pPr>
      <w:r>
        <w:rPr>
          <w:rFonts w:cs="Times New Roman"/>
          <w:b/>
          <w:bCs/>
        </w:rPr>
        <w:t>8</w:t>
      </w:r>
      <w:r>
        <w:rPr>
          <w:rFonts w:cs="Times New Roman"/>
          <w:b/>
          <w:bCs/>
        </w:rPr>
        <w:tab/>
      </w:r>
      <w:r>
        <w:rPr>
          <w:rFonts w:cs="Times New Roman"/>
          <w:b/>
          <w:bCs/>
        </w:rPr>
        <w:t>Acknowledgements</w:t>
      </w:r>
    </w:p>
    <w:p>
      <w:pPr>
        <w:spacing w:after="240"/>
      </w:pPr>
      <w:r>
        <w:t>We are very grateful to the colleagues that aided in the collection field data between 2016 and 2019: Alyssa Trimeloni, Dr. Grace Smith-Vidaurre, Dominique Hellmich, Lorena Cabada-Gomez, Carlos Campos, Dr. James Gilardi, Sam Williams and the Macaw Recovery Network, Eric Anderson, Edith Belen Jimenez Diaz, Cristina Contreras Meda, Candelario Giron Montes, Martín Lezama Lopez, and Cara Dunbar. We would also like to extend a thank you to the following organizations which facilitated in data collection via permission to record on their land: Area de Conservación Guanacaste, La Biosfera de la Encrucijada, and Finca Patrocinio and One Earth Organization. Also, thank you to Theodore Muka, Sophia Lasche, and Adam Hopper for providing feedback and editing.</w:t>
      </w:r>
    </w:p>
    <w:p>
      <w:pPr>
        <w:spacing w:after="240"/>
        <w:rPr>
          <w:rFonts w:cs="Times New Roman"/>
          <w:b/>
          <w:bCs/>
        </w:rPr>
      </w:pPr>
      <w:r>
        <w:rPr>
          <w:rFonts w:cs="Times New Roman"/>
          <w:b/>
          <w:bCs/>
        </w:rPr>
        <w:t>9</w:t>
      </w:r>
      <w:r>
        <w:rPr>
          <w:rFonts w:cs="Times New Roman"/>
          <w:b/>
          <w:bCs/>
        </w:rPr>
        <w:tab/>
      </w:r>
      <w:r>
        <w:rPr>
          <w:rFonts w:cs="Times New Roman"/>
          <w:b/>
          <w:bCs/>
        </w:rPr>
        <w:t>Contribution to the field</w:t>
      </w:r>
    </w:p>
    <w:p>
      <w:pPr>
        <w:spacing w:after="240"/>
        <w:rPr>
          <w:rFonts w:cs="Times New Roman"/>
        </w:rPr>
        <w:sectPr>
          <w:endnotePr>
            <w:numFmt w:val="decimal"/>
          </w:endnotePr>
          <w:pgSz w:w="12240" w:h="15840"/>
          <w:pgMar w:top="1440" w:right="1440" w:bottom="1440" w:left="1440" w:header="1800" w:footer="1440" w:gutter="0"/>
          <w:lnNumType w:countBy="1" w:restart="continuous"/>
          <w:cols w:space="720" w:num="1"/>
          <w:docGrid w:linePitch="326" w:charSpace="0"/>
        </w:sectPr>
      </w:pPr>
      <w:r>
        <w:rPr>
          <w:rFonts w:cs="Times New Roman"/>
        </w:rPr>
        <w:t xml:space="preserve">Vocal learning research in wild animals has gained momentum over the last several decades, yet the focus of most studies remains on songbird species. Songbirds, however, are limited in their capabilities when it comes to vocal learning, as there is generally a period after which individuals cannot learn new calls or song. In contrast, many parrot species are known to be open-ended vocal learners, acquiring new calls and additions to song repertoires well into adulthood. Our study on the yellow-naped amazon illustrates the remarkable capabilities of a species to differentiate between populations by using different contact calls. Additionally, our analyses show that the variants we identified across the range show general similarities, meaning that yellow-naped amazons are able to recognize slight differences in call structure. Although songbirds are more easily kept in captive situations, wild parrots have abundant untapped potential to reveal more about vocal learning processes and communication processes than songbirds can afford. Thus, we hope that our study encourages other researchers in the field of vocal learning to consider wild parrot populations, such as the yellow-naped amazon, as model species in the future. </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10</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References</w:t>
      </w:r>
    </w:p>
    <w:sdt>
      <w:sdtPr>
        <w:tag w:val="MENDELEY_BIBLIOGRAPHY"/>
        <w:id w:val="-1632711902"/>
        <w:placeholder>
          <w:docPart w:val="DefaultPlaceholder_-1854013440"/>
        </w:placeholder>
      </w:sdtPr>
      <w:sdtContent>
        <w:p>
          <w:pPr>
            <w:autoSpaceDE w:val="0"/>
            <w:autoSpaceDN w:val="0"/>
            <w:ind w:hanging="480"/>
            <w:rPr>
              <w:rFonts w:eastAsia="Times New Roman"/>
            </w:rPr>
          </w:pPr>
          <w:r>
            <w:rPr>
              <w:rFonts w:eastAsia="Times New Roman"/>
            </w:rPr>
            <w:t xml:space="preserve">Araya-Salas, M., and Smith-Vidaurre, G. (2017). warbleR: an r package to streamline analysis of animal acoustic signals. </w:t>
          </w:r>
          <w:r>
            <w:rPr>
              <w:rFonts w:eastAsia="Times New Roman"/>
              <w:i/>
              <w:iCs/>
            </w:rPr>
            <w:t>Methods Ecol Evol</w:t>
          </w:r>
          <w:r>
            <w:rPr>
              <w:rFonts w:eastAsia="Times New Roman"/>
            </w:rPr>
            <w:t xml:space="preserve"> 8, 184–191. doi: 10.1111/2041-210X.12624.</w:t>
          </w:r>
        </w:p>
        <w:p>
          <w:pPr>
            <w:autoSpaceDE w:val="0"/>
            <w:autoSpaceDN w:val="0"/>
            <w:ind w:hanging="480"/>
            <w:rPr>
              <w:rFonts w:eastAsia="Times New Roman"/>
            </w:rPr>
          </w:pPr>
          <w:r>
            <w:rPr>
              <w:rFonts w:eastAsia="Times New Roman"/>
            </w:rPr>
            <w:t xml:space="preserve">Araya-Salas, M., Smith-Vidaurre, G., Mennill, D. J., González-Gómez, P. L., Cahill, J., and Wright, T. F. (2019). Social group signatures in hummingbird displays provide evidence of co-occurrence of vocal and visual learning. </w:t>
          </w:r>
          <w:r>
            <w:rPr>
              <w:rFonts w:eastAsia="Times New Roman"/>
              <w:i/>
              <w:iCs/>
            </w:rPr>
            <w:t>Proceedings of the Royal Society B: Biological Sciences</w:t>
          </w:r>
          <w:r>
            <w:rPr>
              <w:rFonts w:eastAsia="Times New Roman"/>
            </w:rPr>
            <w:t xml:space="preserve"> 286. doi: 10.1098/rspb.2019.0666.</w:t>
          </w:r>
        </w:p>
        <w:p>
          <w:pPr>
            <w:autoSpaceDE w:val="0"/>
            <w:autoSpaceDN w:val="0"/>
            <w:ind w:hanging="48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 doi: 10.2307/1370319.</w:t>
          </w:r>
        </w:p>
        <w:p>
          <w:pPr>
            <w:autoSpaceDE w:val="0"/>
            <w:autoSpaceDN w:val="0"/>
            <w:ind w:hanging="480"/>
            <w:rPr>
              <w:rFonts w:eastAsia="Times New Roman"/>
            </w:rPr>
          </w:pPr>
          <w:r>
            <w:rPr>
              <w:rFonts w:eastAsia="Times New Roman"/>
            </w:rPr>
            <w:t xml:space="preserve">Baker, M. C. (2003). Local similarity and geographic differences in a contact call of the Galah (Cacatua roseicapilla assimilis) in Western Australia. </w:t>
          </w:r>
          <w:r>
            <w:rPr>
              <w:rFonts w:eastAsia="Times New Roman"/>
              <w:i/>
              <w:iCs/>
            </w:rPr>
            <w:t>Emu</w:t>
          </w:r>
          <w:r>
            <w:rPr>
              <w:rFonts w:eastAsia="Times New Roman"/>
            </w:rPr>
            <w:t xml:space="preserve"> 103. doi: 10.1071/MU02035.</w:t>
          </w:r>
        </w:p>
        <w:p>
          <w:pPr>
            <w:autoSpaceDE w:val="0"/>
            <w:autoSpaceDN w:val="0"/>
            <w:ind w:hanging="480"/>
            <w:rPr>
              <w:rFonts w:eastAsia="Times New Roman"/>
            </w:rPr>
          </w:pPr>
          <w:r>
            <w:rPr>
              <w:rFonts w:eastAsia="Times New Roman"/>
            </w:rPr>
            <w:t xml:space="preserve">Beecher, M. D., and Brenowitz, E. A. (2005). Functional aspects of song learning in songbirds. </w:t>
          </w:r>
          <w:r>
            <w:rPr>
              <w:rFonts w:eastAsia="Times New Roman"/>
              <w:i/>
              <w:iCs/>
            </w:rPr>
            <w:t>Trends Ecol Evol</w:t>
          </w:r>
          <w:r>
            <w:rPr>
              <w:rFonts w:eastAsia="Times New Roman"/>
            </w:rPr>
            <w:t xml:space="preserve"> 20. doi: 10.1016/j.tree.2005.01.004.</w:t>
          </w:r>
        </w:p>
        <w:p>
          <w:pPr>
            <w:autoSpaceDE w:val="0"/>
            <w:autoSpaceDN w:val="0"/>
            <w:ind w:hanging="480"/>
            <w:rPr>
              <w:rFonts w:eastAsia="Times New Roman"/>
            </w:rPr>
          </w:pPr>
          <w:r>
            <w:rPr>
              <w:rFonts w:eastAsia="Times New Roman"/>
            </w:rPr>
            <w:t xml:space="preserve">Boughman, J. W., and Wilkinson, G. S. (1998). Greater spear-nosed bats discriminate group mates by vocalizations. </w:t>
          </w:r>
          <w:r>
            <w:rPr>
              <w:rFonts w:eastAsia="Times New Roman"/>
              <w:i/>
              <w:iCs/>
            </w:rPr>
            <w:t>Anim Behav</w:t>
          </w:r>
          <w:r>
            <w:rPr>
              <w:rFonts w:eastAsia="Times New Roman"/>
            </w:rPr>
            <w:t xml:space="preserve"> 55, 1717–1732. doi: 10.1006/anbe.1997.0721.</w:t>
          </w:r>
        </w:p>
        <w:p>
          <w:pPr>
            <w:autoSpaceDE w:val="0"/>
            <w:autoSpaceDN w:val="0"/>
            <w:ind w:hanging="480"/>
            <w:rPr>
              <w:rFonts w:eastAsia="Times New Roman"/>
            </w:rPr>
          </w:pPr>
          <w:r>
            <w:rPr>
              <w:rFonts w:eastAsia="Times New Roman"/>
            </w:rPr>
            <w:t xml:space="preserve">Bradbury, J. W., and Balsby, T. J. S. (2016). The functions of vocal learning in parrots. </w:t>
          </w:r>
          <w:r>
            <w:rPr>
              <w:rFonts w:eastAsia="Times New Roman"/>
              <w:i/>
              <w:iCs/>
            </w:rPr>
            <w:t>Behav Ecol Sociobiol</w:t>
          </w:r>
          <w:r>
            <w:rPr>
              <w:rFonts w:eastAsia="Times New Roman"/>
            </w:rPr>
            <w:t xml:space="preserve"> 70, 293–312. doi: 10.1007/s00265-016-2068-4.</w:t>
          </w:r>
        </w:p>
        <w:p>
          <w:pPr>
            <w:autoSpaceDE w:val="0"/>
            <w:autoSpaceDN w:val="0"/>
            <w:ind w:hanging="480"/>
            <w:rPr>
              <w:rFonts w:eastAsia="Times New Roman"/>
            </w:rPr>
          </w:pPr>
          <w:r>
            <w:rPr>
              <w:rFonts w:eastAsia="Times New Roman"/>
            </w:rPr>
            <w:t xml:space="preserve">Brainard, M. S., and Doupe, A. J. (2002). What songbirds teach us about learning. </w:t>
          </w:r>
          <w:r>
            <w:rPr>
              <w:rFonts w:eastAsia="Times New Roman"/>
              <w:i/>
              <w:iCs/>
            </w:rPr>
            <w:t>Nature</w:t>
          </w:r>
          <w:r>
            <w:rPr>
              <w:rFonts w:eastAsia="Times New Roman"/>
            </w:rPr>
            <w:t xml:space="preserve"> 417. doi: 10.1038/417351a.</w:t>
          </w:r>
        </w:p>
        <w:p>
          <w:pPr>
            <w:autoSpaceDE w:val="0"/>
            <w:autoSpaceDN w:val="0"/>
            <w:ind w:hanging="480"/>
            <w:rPr>
              <w:rFonts w:eastAsia="Times New Roman"/>
            </w:rPr>
          </w:pPr>
          <w:r>
            <w:rPr>
              <w:rFonts w:eastAsia="Times New Roman"/>
            </w:rPr>
            <w:t xml:space="preserve">Buhrman-Deever, S. C., Rappaport, A. R., and Bradbury, J. W. (2007). Geographic Variation in Contact Calls of Feral North American Populations of the Monk Parakeet. </w:t>
          </w:r>
          <w:r>
            <w:rPr>
              <w:rFonts w:eastAsia="Times New Roman"/>
              <w:i/>
              <w:iCs/>
            </w:rPr>
            <w:t>Condor</w:t>
          </w:r>
          <w:r>
            <w:rPr>
              <w:rFonts w:eastAsia="Times New Roman"/>
            </w:rPr>
            <w:t xml:space="preserve"> 109. doi: 10.1093/condor/109.2.389.</w:t>
          </w:r>
        </w:p>
        <w:p>
          <w:pPr>
            <w:autoSpaceDE w:val="0"/>
            <w:autoSpaceDN w:val="0"/>
            <w:ind w:hanging="480"/>
            <w:rPr>
              <w:rFonts w:eastAsia="Times New Roman"/>
            </w:rPr>
          </w:pPr>
          <w:r>
            <w:rPr>
              <w:rFonts w:eastAsia="Times New Roman"/>
            </w:rPr>
            <w:t xml:space="preserve">Casey, C., Reichmuth, C., Costa, D. P., and Boeuf, B. Le (2018). The rise and fall of dialects in northern elephant seals. </w:t>
          </w:r>
          <w:r>
            <w:rPr>
              <w:rFonts w:eastAsia="Times New Roman"/>
              <w:i/>
              <w:iCs/>
            </w:rPr>
            <w:t>Proc. R. Soc. B</w:t>
          </w:r>
          <w:r>
            <w:rPr>
              <w:rFonts w:eastAsia="Times New Roman"/>
            </w:rPr>
            <w:t xml:space="preserve"> 285, 20182176. doi: 10.1098/RSPB.2018.2176.</w:t>
          </w:r>
        </w:p>
        <w:p>
          <w:pPr>
            <w:autoSpaceDE w:val="0"/>
            <w:autoSpaceDN w:val="0"/>
            <w:ind w:hanging="480"/>
            <w:rPr>
              <w:rFonts w:eastAsia="Times New Roman"/>
            </w:rPr>
          </w:pPr>
          <w:r>
            <w:rPr>
              <w:rFonts w:eastAsia="Times New Roman"/>
            </w:rPr>
            <w:t xml:space="preserve">Clark, C. W., Marler, P., and Beeman, K. (1987). Quantitative Analysis of Animal Vocal Phonology: an Application to Swamp Sparrow Song. </w:t>
          </w:r>
          <w:r>
            <w:rPr>
              <w:rFonts w:eastAsia="Times New Roman"/>
              <w:i/>
              <w:iCs/>
            </w:rPr>
            <w:t>Ethology</w:t>
          </w:r>
          <w:r>
            <w:rPr>
              <w:rFonts w:eastAsia="Times New Roman"/>
            </w:rPr>
            <w:t xml:space="preserve"> 76. doi: 10.1111/j.1439-0310.1987.tb00676.x.</w:t>
          </w:r>
        </w:p>
        <w:p>
          <w:pPr>
            <w:autoSpaceDE w:val="0"/>
            <w:autoSpaceDN w:val="0"/>
            <w:ind w:hanging="480"/>
            <w:rPr>
              <w:rFonts w:eastAsia="Times New Roman"/>
            </w:rPr>
          </w:pPr>
          <w:r>
            <w:rPr>
              <w:rFonts w:eastAsia="Times New Roman"/>
            </w:rPr>
            <w:t xml:space="preserve">Cortopassi,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 doi: 10.1080/09524622.2000.9753454.</w:t>
          </w:r>
        </w:p>
        <w:p>
          <w:pPr>
            <w:autoSpaceDE w:val="0"/>
            <w:autoSpaceDN w:val="0"/>
            <w:ind w:hanging="480"/>
            <w:rPr>
              <w:rFonts w:eastAsia="Times New Roman"/>
            </w:rPr>
          </w:pPr>
          <w:r>
            <w:rPr>
              <w:rFonts w:eastAsia="Times New Roman"/>
            </w:rPr>
            <w:t xml:space="preserve">Deecke, V. B., Ford, J. K. B., and Spong, P. (2000). Dialect change in resident killer whales: Implications for vocal learning and cultural transmission. </w:t>
          </w:r>
          <w:r>
            <w:rPr>
              <w:rFonts w:eastAsia="Times New Roman"/>
              <w:i/>
              <w:iCs/>
            </w:rPr>
            <w:t>Anim Behav</w:t>
          </w:r>
          <w:r>
            <w:rPr>
              <w:rFonts w:eastAsia="Times New Roman"/>
            </w:rPr>
            <w:t xml:space="preserve"> 60, 629–638. doi: 10.1006/anbe.2000.1454.</w:t>
          </w:r>
        </w:p>
        <w:p>
          <w:pPr>
            <w:autoSpaceDE w:val="0"/>
            <w:autoSpaceDN w:val="0"/>
            <w:ind w:hanging="48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Diversity (Basel)</w:t>
          </w:r>
          <w:r>
            <w:rPr>
              <w:rFonts w:eastAsia="Times New Roman"/>
            </w:rPr>
            <w:t xml:space="preserve"> 12. doi: 10.3390/d12100377.</w:t>
          </w:r>
        </w:p>
        <w:p>
          <w:pPr>
            <w:autoSpaceDE w:val="0"/>
            <w:autoSpaceDN w:val="0"/>
            <w:ind w:hanging="480"/>
            <w:rPr>
              <w:rFonts w:eastAsia="Times New Roman"/>
            </w:rPr>
          </w:pPr>
          <w:r>
            <w:rPr>
              <w:rFonts w:eastAsia="Times New Roman"/>
            </w:rPr>
            <w:t xml:space="preserve">Herrera, N., Lara, K., and Funes, C. (2020). Estado poblacional de la Lora Nuca Amarilla (Amazona auropalliata) en El Salvador. </w:t>
          </w:r>
          <w:r>
            <w:rPr>
              <w:rFonts w:eastAsia="Times New Roman"/>
              <w:i/>
              <w:iCs/>
            </w:rPr>
            <w:t>Zeledonia</w:t>
          </w:r>
          <w:r>
            <w:rPr>
              <w:rFonts w:eastAsia="Times New Roman"/>
            </w:rPr>
            <w:t xml:space="preserve"> 21.</w:t>
          </w:r>
        </w:p>
        <w:p>
          <w:pPr>
            <w:autoSpaceDE w:val="0"/>
            <w:autoSpaceDN w:val="0"/>
            <w:ind w:hanging="480"/>
            <w:rPr>
              <w:rFonts w:eastAsia="Times New Roman"/>
            </w:rPr>
          </w:pPr>
          <w:r>
            <w:rPr>
              <w:rFonts w:eastAsia="Times New Roman"/>
            </w:rPr>
            <w:t xml:space="preserve">Holm, S. (1979). A simple sequentially rejective multiple test procedure. </w:t>
          </w:r>
          <w:r>
            <w:rPr>
              <w:rFonts w:eastAsia="Times New Roman"/>
              <w:i/>
              <w:iCs/>
            </w:rPr>
            <w:t>Scandinavian journal of statistics</w:t>
          </w:r>
          <w:r>
            <w:rPr>
              <w:rFonts w:eastAsia="Times New Roman"/>
            </w:rPr>
            <w:t xml:space="preserve"> 6.</w:t>
          </w:r>
        </w:p>
        <w:p>
          <w:pPr>
            <w:autoSpaceDE w:val="0"/>
            <w:autoSpaceDN w:val="0"/>
            <w:ind w:hanging="480"/>
            <w:rPr>
              <w:rFonts w:eastAsia="Times New Roman"/>
            </w:rPr>
          </w:pPr>
          <w:r>
            <w:rPr>
              <w:rFonts w:eastAsia="Times New Roman"/>
            </w:rPr>
            <w:t xml:space="preserve">Keighley, M. V., Langmore, N. E., Zdenek, C. N., and Heinsohn, R. (2017). Geographic variation in the vocalizations of Australian palm cockatoos (Probosciger aterrimus)*. </w:t>
          </w:r>
          <w:r>
            <w:rPr>
              <w:rFonts w:eastAsia="Times New Roman"/>
              <w:i/>
              <w:iCs/>
            </w:rPr>
            <w:t>Bioacoustics</w:t>
          </w:r>
          <w:r>
            <w:rPr>
              <w:rFonts w:eastAsia="Times New Roman"/>
            </w:rPr>
            <w:t xml:space="preserve"> 26. doi: 10.1080/09524622.2016.1201778.</w:t>
          </w:r>
        </w:p>
        <w:p>
          <w:pPr>
            <w:autoSpaceDE w:val="0"/>
            <w:autoSpaceDN w:val="0"/>
            <w:ind w:hanging="480"/>
            <w:rPr>
              <w:rFonts w:eastAsia="Times New Roman"/>
            </w:rPr>
          </w:pPr>
          <w:r>
            <w:rPr>
              <w:rFonts w:eastAsia="Times New Roman"/>
            </w:rPr>
            <w:t xml:space="preserve">Lee, J. H., Podos, J., and Sung, H. C. (2019). Distinct patterns of geographic variation for different song components in Daurian Redstarts Phoenicurus auroreus. </w:t>
          </w:r>
          <w:r>
            <w:rPr>
              <w:rFonts w:eastAsia="Times New Roman"/>
              <w:i/>
              <w:iCs/>
            </w:rPr>
            <w:t>Bird Study</w:t>
          </w:r>
          <w:r>
            <w:rPr>
              <w:rFonts w:eastAsia="Times New Roman"/>
            </w:rPr>
            <w:t xml:space="preserve"> 66. doi: 10.1080/00063657.2019.1614144.</w:t>
          </w:r>
        </w:p>
        <w:p>
          <w:pPr>
            <w:autoSpaceDE w:val="0"/>
            <w:autoSpaceDN w:val="0"/>
            <w:ind w:hanging="480"/>
            <w:rPr>
              <w:rFonts w:eastAsia="Times New Roman"/>
            </w:rPr>
          </w:pPr>
          <w:r>
            <w:rPr>
              <w:rFonts w:eastAsia="Times New Roman"/>
            </w:rPr>
            <w:t xml:space="preserve">Loo, Y. Y., and Cain, K. E. (2021). A Call to Expand Avian Vocal Development Research. </w:t>
          </w:r>
          <w:r>
            <w:rPr>
              <w:rFonts w:eastAsia="Times New Roman"/>
              <w:i/>
              <w:iCs/>
            </w:rPr>
            <w:t>Front Ecol Evol</w:t>
          </w:r>
          <w:r>
            <w:rPr>
              <w:rFonts w:eastAsia="Times New Roman"/>
            </w:rPr>
            <w:t xml:space="preserve"> 9. doi: 10.3389/fevo.2021.757972.</w:t>
          </w:r>
        </w:p>
        <w:p>
          <w:pPr>
            <w:autoSpaceDE w:val="0"/>
            <w:autoSpaceDN w:val="0"/>
            <w:ind w:hanging="480"/>
            <w:rPr>
              <w:rFonts w:eastAsia="Times New Roman"/>
            </w:rPr>
          </w:pPr>
          <w:r>
            <w:rPr>
              <w:rFonts w:eastAsia="Times New Roman"/>
            </w:rPr>
            <w:t xml:space="preserve">MacDougall-Shackleton, S. A. (2009). The importance of development: What songbirds can teach us. </w:t>
          </w:r>
          <w:r>
            <w:rPr>
              <w:rFonts w:eastAsia="Times New Roman"/>
              <w:i/>
              <w:iCs/>
            </w:rPr>
            <w:t>Canadian Journal of Experimental Psychology</w:t>
          </w:r>
          <w:r>
            <w:rPr>
              <w:rFonts w:eastAsia="Times New Roman"/>
            </w:rPr>
            <w:t xml:space="preserve"> 63. doi: 10.1037/a0015414.</w:t>
          </w:r>
        </w:p>
        <w:p>
          <w:pPr>
            <w:autoSpaceDE w:val="0"/>
            <w:autoSpaceDN w:val="0"/>
            <w:ind w:hanging="480"/>
            <w:rPr>
              <w:rFonts w:eastAsia="Times New Roman"/>
            </w:rPr>
          </w:pPr>
          <w:r>
            <w:rPr>
              <w:rFonts w:eastAsia="Times New Roman"/>
            </w:rPr>
            <w:t xml:space="preserve">Maney, D. L., MacDougall-Shackleton, E. A., MacDougall-Shackleton, S. A., Ball, G. F., and Hahn, T. P. (2003). Immediate early gene response to hearing song correlates with receptive behavior and depends on dialect in a female songbird. </w:t>
          </w:r>
          <w:r>
            <w:rPr>
              <w:rFonts w:eastAsia="Times New Roman"/>
              <w:i/>
              <w:iCs/>
            </w:rPr>
            <w:t>J Comp Physiol A Neuroethol Sens Neural Behav Physiol</w:t>
          </w:r>
          <w:r>
            <w:rPr>
              <w:rFonts w:eastAsia="Times New Roman"/>
            </w:rPr>
            <w:t xml:space="preserve"> 189. doi: 10.1007/s00359-003-0441-z.</w:t>
          </w:r>
        </w:p>
        <w:p>
          <w:pPr>
            <w:autoSpaceDE w:val="0"/>
            <w:autoSpaceDN w:val="0"/>
            <w:ind w:hanging="480"/>
            <w:rPr>
              <w:rFonts w:eastAsia="Times New Roman"/>
            </w:rPr>
          </w:pPr>
          <w:r>
            <w:rPr>
              <w:rFonts w:eastAsia="Times New Roman"/>
            </w:rPr>
            <w:t xml:space="preserve">Marler, P., and Tamura, M. (1964). Culturally transmitted patterns of vocal behavior in sparrows. </w:t>
          </w:r>
          <w:r>
            <w:rPr>
              <w:rFonts w:eastAsia="Times New Roman"/>
              <w:i/>
              <w:iCs/>
            </w:rPr>
            <w:t>Science (1979)</w:t>
          </w:r>
          <w:r>
            <w:rPr>
              <w:rFonts w:eastAsia="Times New Roman"/>
            </w:rPr>
            <w:t xml:space="preserve"> 146. doi: 10.1126/science.146.3650.1483.</w:t>
          </w:r>
        </w:p>
        <w:p>
          <w:pPr>
            <w:autoSpaceDE w:val="0"/>
            <w:autoSpaceDN w:val="0"/>
            <w:ind w:hanging="480"/>
            <w:rPr>
              <w:rFonts w:eastAsia="Times New Roman"/>
            </w:rPr>
          </w:pPr>
          <w:r>
            <w:rPr>
              <w:rFonts w:eastAsia="Times New Roman"/>
            </w:rPr>
            <w:t xml:space="preserve">Martins, B. A., Rodrigues, G. S. R., and de Araújo, C. B. (2018). Vocal dialects and their implications for bird reintroductions. </w:t>
          </w:r>
          <w:r>
            <w:rPr>
              <w:rFonts w:eastAsia="Times New Roman"/>
              <w:i/>
              <w:iCs/>
            </w:rPr>
            <w:t>Perspect Ecol Conserv</w:t>
          </w:r>
          <w:r>
            <w:rPr>
              <w:rFonts w:eastAsia="Times New Roman"/>
            </w:rPr>
            <w:t xml:space="preserve"> 16, 83–89. doi: 10.1016/j.pecon.2018.03.005.</w:t>
          </w:r>
        </w:p>
        <w:p>
          <w:pPr>
            <w:autoSpaceDE w:val="0"/>
            <w:autoSpaceDN w:val="0"/>
            <w:ind w:hanging="480"/>
            <w:rPr>
              <w:rFonts w:eastAsia="Times New Roman"/>
            </w:rPr>
          </w:pPr>
          <w:r>
            <w:rPr>
              <w:rFonts w:eastAsia="Times New Roman"/>
            </w:rPr>
            <w:t xml:space="preserve">Matuzak, G. D., and Brightsmith, D. J. (2007). Roosting of Yellow-naped Parrots in Costa Rica: Estimating the size and recruitment of threatened populations. </w:t>
          </w:r>
          <w:r>
            <w:rPr>
              <w:rFonts w:eastAsia="Times New Roman"/>
              <w:i/>
              <w:iCs/>
            </w:rPr>
            <w:t>J Field Ornithol</w:t>
          </w:r>
          <w:r>
            <w:rPr>
              <w:rFonts w:eastAsia="Times New Roman"/>
            </w:rPr>
            <w:t xml:space="preserve"> 78. doi: 10.1111/j.1557-9263.2007.00099.x.</w:t>
          </w:r>
        </w:p>
        <w:p>
          <w:pPr>
            <w:autoSpaceDE w:val="0"/>
            <w:autoSpaceDN w:val="0"/>
            <w:ind w:hanging="480"/>
            <w:rPr>
              <w:rFonts w:eastAsia="Times New Roman"/>
            </w:rPr>
          </w:pPr>
          <w:r>
            <w:rPr>
              <w:rFonts w:eastAsia="Times New Roman"/>
            </w:rPr>
            <w:t>Oksanen, J., Blanchet, F. G., Friendly, M., Kindt, R., Legendre, P., McGlinn, D., et al. (2020). vegan: Community Ecology Package.</w:t>
          </w:r>
        </w:p>
        <w:p>
          <w:pPr>
            <w:autoSpaceDE w:val="0"/>
            <w:autoSpaceDN w:val="0"/>
            <w:ind w:hanging="480"/>
            <w:rPr>
              <w:rFonts w:eastAsia="Times New Roman"/>
            </w:rPr>
          </w:pPr>
          <w:r>
            <w:rPr>
              <w:rFonts w:eastAsia="Times New Roman"/>
            </w:rPr>
            <w:t>Peters, G.-J., and Verboon, P. (2021). rosetta: Parallel Use of Statistical Packages in Teaching.</w:t>
          </w:r>
        </w:p>
        <w:p>
          <w:pPr>
            <w:autoSpaceDE w:val="0"/>
            <w:autoSpaceDN w:val="0"/>
            <w:ind w:hanging="480"/>
            <w:rPr>
              <w:rFonts w:eastAsia="Times New Roman"/>
            </w:rPr>
          </w:pPr>
          <w:r>
            <w:rPr>
              <w:rFonts w:eastAsia="Times New Roman"/>
            </w:rPr>
            <w:t xml:space="preserve">Pipek, P., Petrusková, T., Petrusek, A., Diblíková, L., Eaton, M. A., and Pyšek, P. (2018). Dialects of an invasive songbird are preserved in its invaded but not native source range. </w:t>
          </w:r>
          <w:r>
            <w:rPr>
              <w:rFonts w:eastAsia="Times New Roman"/>
              <w:i/>
              <w:iCs/>
            </w:rPr>
            <w:t>Ecography</w:t>
          </w:r>
          <w:r>
            <w:rPr>
              <w:rFonts w:eastAsia="Times New Roman"/>
            </w:rPr>
            <w:t xml:space="preserve"> 41, 245–254. doi: 10.1111/ecog.02779.</w:t>
          </w:r>
        </w:p>
        <w:p>
          <w:pPr>
            <w:autoSpaceDE w:val="0"/>
            <w:autoSpaceDN w:val="0"/>
            <w:ind w:hanging="480"/>
            <w:rPr>
              <w:rFonts w:eastAsia="Times New Roman"/>
            </w:rPr>
          </w:pPr>
          <w:r>
            <w:rPr>
              <w:rFonts w:eastAsia="Times New Roman"/>
            </w:rPr>
            <w:t xml:space="preserve">Podos, J., and Warren, P. S. (2007). The Evolution of Geographic Variation in Birdsong. </w:t>
          </w:r>
          <w:r>
            <w:rPr>
              <w:rFonts w:eastAsia="Times New Roman"/>
              <w:i/>
              <w:iCs/>
            </w:rPr>
            <w:t>Adv Study Behav</w:t>
          </w:r>
          <w:r>
            <w:rPr>
              <w:rFonts w:eastAsia="Times New Roman"/>
            </w:rPr>
            <w:t>. doi: 10.1016/S0065-3454(07)37009-5.</w:t>
          </w:r>
        </w:p>
        <w:p>
          <w:pPr>
            <w:autoSpaceDE w:val="0"/>
            <w:autoSpaceDN w:val="0"/>
            <w:ind w:hanging="480"/>
            <w:rPr>
              <w:rFonts w:eastAsia="Times New Roman"/>
            </w:rPr>
          </w:pPr>
          <w:r>
            <w:rPr>
              <w:rFonts w:eastAsia="Times New Roman"/>
            </w:rPr>
            <w:t xml:space="preserve">R Core Team (2021). </w:t>
          </w:r>
          <w:r>
            <w:rPr>
              <w:rFonts w:eastAsia="Times New Roman"/>
              <w:i/>
              <w:iCs/>
            </w:rPr>
            <w:t>R: A Language and Environment for Statistical Computing</w:t>
          </w:r>
          <w:r>
            <w:rPr>
              <w:rFonts w:eastAsia="Times New Roman"/>
            </w:rPr>
            <w:t>. Vienna, Austria.</w:t>
          </w:r>
        </w:p>
        <w:p>
          <w:pPr>
            <w:autoSpaceDE w:val="0"/>
            <w:autoSpaceDN w:val="0"/>
            <w:ind w:hanging="480"/>
            <w:rPr>
              <w:rFonts w:eastAsia="Times New Roman"/>
            </w:rPr>
          </w:pPr>
          <w:r>
            <w:rPr>
              <w:rFonts w:eastAsia="Times New Roman"/>
            </w:rPr>
            <w:t xml:space="preserve">Reynolds, M. B. J., and Hayes, W. K. (2010). Geographic Variation in the Flight Call of the Cuban Parrot (Amazona leucocephala) and its Taxonomic Relevance. </w:t>
          </w:r>
          <w:r>
            <w:rPr>
              <w:rFonts w:eastAsia="Times New Roman"/>
              <w:i/>
              <w:iCs/>
            </w:rPr>
            <w:t>Journal of Caribbean Ornithology</w:t>
          </w:r>
          <w:r>
            <w:rPr>
              <w:rFonts w:eastAsia="Times New Roman"/>
            </w:rPr>
            <w:t xml:space="preserve"> 23.</w:t>
          </w:r>
        </w:p>
        <w:p>
          <w:pPr>
            <w:autoSpaceDE w:val="0"/>
            <w:autoSpaceDN w:val="0"/>
            <w:ind w:hanging="480"/>
            <w:rPr>
              <w:rFonts w:eastAsia="Times New Roman"/>
            </w:rPr>
          </w:pPr>
          <w:r>
            <w:rPr>
              <w:rFonts w:eastAsia="Times New Roman"/>
            </w:rPr>
            <w:t xml:space="preserve">Salinas-Melgoza, A., and Wright, T. F. (2012). Evidence for vocal learning and limited dispersal as dual mechanisms for dialect maintenance in a parrot. </w:t>
          </w:r>
          <w:r>
            <w:rPr>
              <w:rFonts w:eastAsia="Times New Roman"/>
              <w:i/>
              <w:iCs/>
            </w:rPr>
            <w:t>PLoS One</w:t>
          </w:r>
          <w:r>
            <w:rPr>
              <w:rFonts w:eastAsia="Times New Roman"/>
            </w:rPr>
            <w:t xml:space="preserve"> 7. doi: 10.1371/journal.pone.0048667.</w:t>
          </w:r>
        </w:p>
        <w:p>
          <w:pPr>
            <w:autoSpaceDE w:val="0"/>
            <w:autoSpaceDN w:val="0"/>
            <w:ind w:hanging="48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Methods Ecol Evol</w:t>
          </w:r>
          <w:r>
            <w:rPr>
              <w:rFonts w:eastAsia="Times New Roman"/>
            </w:rPr>
            <w:t xml:space="preserve"> 13. doi: 10.1111/2041-210X.13765.</w:t>
          </w:r>
        </w:p>
        <w:p>
          <w:pPr>
            <w:autoSpaceDE w:val="0"/>
            <w:autoSpaceDN w:val="0"/>
            <w:ind w:hanging="480"/>
            <w:rPr>
              <w:rFonts w:eastAsia="Times New Roman"/>
            </w:rPr>
          </w:pPr>
          <w:r>
            <w:rPr>
              <w:rFonts w:eastAsia="Times New Roman"/>
            </w:rPr>
            <w:t xml:space="preserve">Sewall, K. B., Young, A. M., and Wright, T. F. (2016). Social calls provide novel insights into the evolution of vocal learning. </w:t>
          </w:r>
          <w:r>
            <w:rPr>
              <w:rFonts w:eastAsia="Times New Roman"/>
              <w:i/>
              <w:iCs/>
            </w:rPr>
            <w:t>Anim Behav</w:t>
          </w:r>
          <w:r>
            <w:rPr>
              <w:rFonts w:eastAsia="Times New Roman"/>
            </w:rPr>
            <w:t xml:space="preserve"> 120. doi: 10.1016/j.anbehav.2016.07.031.</w:t>
          </w:r>
        </w:p>
        <w:p>
          <w:pPr>
            <w:autoSpaceDE w:val="0"/>
            <w:autoSpaceDN w:val="0"/>
            <w:ind w:hanging="480"/>
            <w:rPr>
              <w:rFonts w:eastAsia="Times New Roman"/>
            </w:rPr>
          </w:pPr>
          <w:r>
            <w:rPr>
              <w:rFonts w:eastAsia="Times New Roman"/>
            </w:rPr>
            <w:t xml:space="preserve">Sharp, S. P., and Hatchwell, B. J. (2006). Development of family specific contact calls in the Long-tailed Tit Aegithalos caudatus. </w:t>
          </w:r>
          <w:r>
            <w:rPr>
              <w:rFonts w:eastAsia="Times New Roman"/>
              <w:i/>
              <w:iCs/>
            </w:rPr>
            <w:t>Ibis</w:t>
          </w:r>
          <w:r>
            <w:rPr>
              <w:rFonts w:eastAsia="Times New Roman"/>
            </w:rPr>
            <w:t xml:space="preserve"> 148. doi: 10.1111/j.1474-919X.2006.00568.x.</w:t>
          </w:r>
        </w:p>
        <w:p>
          <w:pPr>
            <w:autoSpaceDE w:val="0"/>
            <w:autoSpaceDN w:val="0"/>
            <w:ind w:hanging="480"/>
            <w:rPr>
              <w:rFonts w:eastAsia="Times New Roman"/>
            </w:rPr>
          </w:pPr>
          <w:r>
            <w:rPr>
              <w:rFonts w:eastAsia="Times New Roman"/>
            </w:rPr>
            <w:t xml:space="preserve">Smith-Vidaurre, G., Araya-Salas, M., and Wright, T. F. (2021). Individual signatures outweigh social group identity in contact calls of a communally nesting parrot. </w:t>
          </w:r>
          <w:r>
            <w:rPr>
              <w:rFonts w:eastAsia="Times New Roman"/>
              <w:i/>
              <w:iCs/>
            </w:rPr>
            <w:t>Behavioral Ecology</w:t>
          </w:r>
          <w:r>
            <w:rPr>
              <w:rFonts w:eastAsia="Times New Roman"/>
            </w:rPr>
            <w:t xml:space="preserve"> 31. doi: 10.1093/BEHECO/ARZ202.</w:t>
          </w:r>
        </w:p>
        <w:p>
          <w:pPr>
            <w:autoSpaceDE w:val="0"/>
            <w:autoSpaceDN w:val="0"/>
            <w:ind w:hanging="480"/>
            <w:rPr>
              <w:rFonts w:eastAsia="Times New Roman"/>
            </w:rPr>
          </w:pPr>
          <w:r>
            <w:rPr>
              <w:rFonts w:eastAsia="Times New Roman"/>
            </w:rPr>
            <w:t xml:space="preserve">Tyack, P. L. (2020). A taxonomy for vocal learning. </w:t>
          </w:r>
          <w:r>
            <w:rPr>
              <w:rFonts w:eastAsia="Times New Roman"/>
              <w:i/>
              <w:iCs/>
            </w:rPr>
            <w:t>Philosophical Transactions of the Royal Society B: Biological Sciences</w:t>
          </w:r>
          <w:r>
            <w:rPr>
              <w:rFonts w:eastAsia="Times New Roman"/>
            </w:rPr>
            <w:t xml:space="preserve"> 375. doi: 10.1098/rstb.2018.0406.</w:t>
          </w:r>
        </w:p>
        <w:p>
          <w:pPr>
            <w:autoSpaceDE w:val="0"/>
            <w:autoSpaceDN w:val="0"/>
            <w:ind w:hanging="480"/>
            <w:rPr>
              <w:rFonts w:eastAsia="Times New Roman"/>
            </w:rPr>
          </w:pPr>
          <w:r>
            <w:rPr>
              <w:rFonts w:eastAsia="Times New Roman"/>
            </w:rPr>
            <w:t xml:space="preserve">Venables, W. N., and Ripley, B. D. (2002). </w:t>
          </w:r>
          <w:r>
            <w:rPr>
              <w:rFonts w:eastAsia="Times New Roman"/>
              <w:i/>
              <w:iCs/>
            </w:rPr>
            <w:t>Modern Applied Statistics with S</w:t>
          </w:r>
          <w:r>
            <w:rPr>
              <w:rFonts w:eastAsia="Times New Roman"/>
            </w:rPr>
            <w:t>. Fourth. New York: Springer.</w:t>
          </w:r>
        </w:p>
        <w:p>
          <w:pPr>
            <w:autoSpaceDE w:val="0"/>
            <w:autoSpaceDN w:val="0"/>
            <w:ind w:hanging="480"/>
            <w:rPr>
              <w:rFonts w:eastAsia="Times New Roman"/>
            </w:rPr>
          </w:pPr>
          <w:r>
            <w:rPr>
              <w:rFonts w:eastAsia="Times New Roman"/>
            </w:rPr>
            <w:t xml:space="preserve">West, M. J., and King, A. P. (1985). Studying dialects in songbirds: Finding the common ground. </w:t>
          </w:r>
          <w:r>
            <w:rPr>
              <w:rFonts w:eastAsia="Times New Roman"/>
              <w:i/>
              <w:iCs/>
            </w:rPr>
            <w:t>Behavioral and Brain Sciences</w:t>
          </w:r>
          <w:r>
            <w:rPr>
              <w:rFonts w:eastAsia="Times New Roman"/>
            </w:rPr>
            <w:t xml:space="preserve"> 8. doi: 10.1017/S0140525X0001997X.</w:t>
          </w:r>
        </w:p>
        <w:p>
          <w:pPr>
            <w:autoSpaceDE w:val="0"/>
            <w:autoSpaceDN w:val="0"/>
            <w:ind w:hanging="480"/>
            <w:rPr>
              <w:rFonts w:eastAsia="Times New Roman"/>
            </w:rPr>
          </w:pPr>
          <w:r>
            <w:rPr>
              <w:rFonts w:eastAsia="Times New Roman"/>
            </w:rPr>
            <w:t xml:space="preserve">Whitehead, H. (2010). Conserving and managing animals that learn socially and share cultures. </w:t>
          </w:r>
          <w:r>
            <w:rPr>
              <w:rFonts w:eastAsia="Times New Roman"/>
              <w:i/>
              <w:iCs/>
            </w:rPr>
            <w:t>Learn Behav</w:t>
          </w:r>
          <w:r>
            <w:rPr>
              <w:rFonts w:eastAsia="Times New Roman"/>
            </w:rPr>
            <w:t xml:space="preserve"> 38. doi: 10.3758/LB.38.3.329.</w:t>
          </w:r>
        </w:p>
        <w:p>
          <w:pPr>
            <w:autoSpaceDE w:val="0"/>
            <w:autoSpaceDN w:val="0"/>
            <w:ind w:hanging="480"/>
            <w:rPr>
              <w:rFonts w:eastAsia="Times New Roman"/>
            </w:rPr>
          </w:pPr>
          <w:r>
            <w:rPr>
              <w:rFonts w:eastAsia="Times New Roman"/>
            </w:rPr>
            <w:t xml:space="preserve">Whiten, A. (2019). Cultural Evolution in Animals. </w:t>
          </w:r>
          <w:r>
            <w:rPr>
              <w:rFonts w:eastAsia="Times New Roman"/>
              <w:i/>
              <w:iCs/>
            </w:rPr>
            <w:t>Annu Rev Ecol Evol Syst</w:t>
          </w:r>
          <w:r>
            <w:rPr>
              <w:rFonts w:eastAsia="Times New Roman"/>
            </w:rPr>
            <w:t xml:space="preserve"> 50. doi: 10.1146/annurev-ecolsys-110218-025040.</w:t>
          </w:r>
        </w:p>
        <w:p>
          <w:pPr>
            <w:autoSpaceDE w:val="0"/>
            <w:autoSpaceDN w:val="0"/>
            <w:ind w:hanging="480"/>
            <w:rPr>
              <w:rFonts w:eastAsia="Times New Roman"/>
            </w:rPr>
          </w:pPr>
          <w:r>
            <w:rPr>
              <w:rFonts w:eastAsia="Times New Roman"/>
            </w:rPr>
            <w:t xml:space="preserve">Wickham, H. (2009). </w:t>
          </w:r>
          <w:r>
            <w:rPr>
              <w:rFonts w:eastAsia="Times New Roman"/>
              <w:i/>
              <w:iCs/>
            </w:rPr>
            <w:t>ggplot2</w:t>
          </w:r>
          <w:r>
            <w:rPr>
              <w:rFonts w:eastAsia="Times New Roman"/>
            </w:rPr>
            <w:t>. New York, NY: Springer New York doi: 10.1007/978-0-387-98141-3.</w:t>
          </w:r>
        </w:p>
        <w:p>
          <w:pPr>
            <w:autoSpaceDE w:val="0"/>
            <w:autoSpaceDN w:val="0"/>
            <w:ind w:hanging="48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 doi: 10.2307/1366121.</w:t>
          </w:r>
        </w:p>
        <w:p>
          <w:pPr>
            <w:autoSpaceDE w:val="0"/>
            <w:autoSpaceDN w:val="0"/>
            <w:ind w:hanging="48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Trends Ecol Evol</w:t>
          </w:r>
          <w:r>
            <w:rPr>
              <w:rFonts w:eastAsia="Times New Roman"/>
            </w:rPr>
            <w:t xml:space="preserve"> 28, 156–166. doi: 10.1016/j.tree.2012.10.002.</w:t>
          </w:r>
        </w:p>
        <w:p>
          <w:pPr>
            <w:autoSpaceDE w:val="0"/>
            <w:autoSpaceDN w:val="0"/>
            <w:ind w:hanging="480"/>
            <w:rPr>
              <w:rFonts w:eastAsia="Times New Roman"/>
            </w:rPr>
          </w:pPr>
          <w:r>
            <w:rPr>
              <w:rFonts w:eastAsia="Times New Roman"/>
            </w:rPr>
            <w:t xml:space="preserve">Wright, T. (1999). Vocal Communication In Wild Populations of the Yellow-naped Amazon (Amazona auropalliata). </w:t>
          </w:r>
          <w:r>
            <w:rPr>
              <w:rFonts w:eastAsia="Times New Roman"/>
              <w:i/>
              <w:iCs/>
            </w:rPr>
            <w:t>AFA Watchbird</w:t>
          </w:r>
          <w:r>
            <w:rPr>
              <w:rFonts w:eastAsia="Times New Roman"/>
            </w:rPr>
            <w:t xml:space="preserve"> 26.</w:t>
          </w:r>
        </w:p>
        <w:p>
          <w:pPr>
            <w:autoSpaceDE w:val="0"/>
            <w:autoSpaceDN w:val="0"/>
            <w:ind w:hanging="480"/>
            <w:rPr>
              <w:rFonts w:eastAsia="Times New Roman"/>
            </w:rPr>
          </w:pPr>
          <w:r>
            <w:rPr>
              <w:rFonts w:eastAsia="Times New Roman"/>
            </w:rPr>
            <w:t xml:space="preserve">Wright, T. F. (1996). Regional dialects in the contact call of a parrot. </w:t>
          </w:r>
          <w:r>
            <w:rPr>
              <w:rFonts w:eastAsia="Times New Roman"/>
              <w:i/>
              <w:iCs/>
            </w:rPr>
            <w:t>Proceedings of the Royal Society B: Biological Sciences</w:t>
          </w:r>
          <w:r>
            <w:rPr>
              <w:rFonts w:eastAsia="Times New Roman"/>
            </w:rPr>
            <w:t xml:space="preserve"> 263, 867–872. doi: 10.1098/rspb.1996.0128.</w:t>
          </w:r>
        </w:p>
        <w:p>
          <w:pPr>
            <w:autoSpaceDE w:val="0"/>
            <w:autoSpaceDN w:val="0"/>
            <w:ind w:hanging="480"/>
            <w:rPr>
              <w:rFonts w:eastAsia="Times New Roman"/>
            </w:rPr>
          </w:pPr>
          <w:r>
            <w:rPr>
              <w:rFonts w:eastAsia="Times New Roman"/>
            </w:rPr>
            <w:t xml:space="preserve">Wright, T. F., and Dahlin, C. R. (2017). Vocal dialects in parrots: Patterns and processes of cultural evolution. </w:t>
          </w:r>
          <w:r>
            <w:rPr>
              <w:rFonts w:eastAsia="Times New Roman"/>
              <w:i/>
              <w:iCs/>
            </w:rPr>
            <w:t>Emu</w:t>
          </w:r>
          <w:r>
            <w:rPr>
              <w:rFonts w:eastAsia="Times New Roman"/>
            </w:rPr>
            <w:t xml:space="preserve"> 118, 50–66. doi: 10.1080/01584197.2017.1379356.</w:t>
          </w:r>
        </w:p>
        <w:p>
          <w:pPr>
            <w:autoSpaceDE w:val="0"/>
            <w:autoSpaceDN w:val="0"/>
            <w:ind w:hanging="480"/>
            <w:rPr>
              <w:rFonts w:eastAsia="Times New Roman"/>
            </w:rPr>
          </w:pPr>
          <w:r>
            <w:rPr>
              <w:rFonts w:eastAsia="Times New Roman"/>
            </w:rPr>
            <w:t xml:space="preserve">Wright, T. F., Dahlin, C. R., and Salinas-Melgoza, A. (2008). Stability and change in vocal dialects of the yellow-naped amazon. </w:t>
          </w:r>
          <w:r>
            <w:rPr>
              <w:rFonts w:eastAsia="Times New Roman"/>
              <w:i/>
              <w:iCs/>
            </w:rPr>
            <w:t>Anim Behav</w:t>
          </w:r>
          <w:r>
            <w:rPr>
              <w:rFonts w:eastAsia="Times New Roman"/>
            </w:rPr>
            <w:t xml:space="preserve"> 76, 1017–1027. doi: 10.1016/j.anbehav.2008.03.025.</w:t>
          </w:r>
        </w:p>
        <w:p>
          <w:pPr>
            <w:autoSpaceDE w:val="0"/>
            <w:autoSpaceDN w:val="0"/>
            <w:ind w:hanging="480"/>
            <w:rPr>
              <w:rFonts w:eastAsia="Times New Roman"/>
            </w:rPr>
          </w:pPr>
          <w:r>
            <w:rPr>
              <w:rFonts w:eastAsia="Times New Roman"/>
            </w:rPr>
            <w:t xml:space="preserve">Wright, T. F., Lewis, T., Lezama-Lopez, M., Smith-Vidaurre, G., and Dahlin, C. (2018). Yellow-naped amazon (Amazona auropalliata) populations are markedly low and rapidly declining in Costa Rica and Nicaragua. </w:t>
          </w:r>
          <w:r>
            <w:rPr>
              <w:rFonts w:eastAsia="Times New Roman"/>
              <w:i/>
              <w:iCs/>
            </w:rPr>
            <w:t>Bird Conserv Int</w:t>
          </w:r>
          <w:r>
            <w:rPr>
              <w:rFonts w:eastAsia="Times New Roman"/>
            </w:rPr>
            <w:t>, 1–17. doi: 10.1017/S0959270918000114.</w:t>
          </w:r>
        </w:p>
        <w:p>
          <w:pPr>
            <w:autoSpaceDE w:val="0"/>
            <w:autoSpaceDN w:val="0"/>
            <w:ind w:hanging="48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 doi: 10.1111/j.1365-294X.2005.02466.x.</w:t>
          </w:r>
        </w:p>
        <w:p>
          <w:pPr>
            <w:autoSpaceDE w:val="0"/>
            <w:autoSpaceDN w:val="0"/>
            <w:ind w:hanging="48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Proceedings of the Royal Society B: Biological Sciences</w:t>
          </w:r>
          <w:r>
            <w:rPr>
              <w:rFonts w:eastAsia="Times New Roman"/>
            </w:rPr>
            <w:t xml:space="preserve"> 268, 609–616. doi: 10.1098/rspb.2000.1403.</w:t>
          </w:r>
        </w:p>
        <w:p>
          <w:pPr>
            <w:spacing w:after="240"/>
          </w:pPr>
          <w:r>
            <w:rPr>
              <w:rFonts w:eastAsia="Times New Roman"/>
            </w:rPr>
            <w:t> </w:t>
          </w:r>
        </w:p>
      </w:sdtContent>
    </w:sdt>
    <w:p>
      <w:pPr>
        <w:spacing w:after="240"/>
        <w:rPr>
          <w:b/>
          <w:bCs/>
        </w:rPr>
      </w:pPr>
      <w:r>
        <w:rPr>
          <w:b/>
          <w:bCs/>
        </w:rPr>
        <w:t>10</w:t>
      </w:r>
      <w:r>
        <w:rPr>
          <w:b/>
          <w:bCs/>
        </w:rPr>
        <w:tab/>
      </w:r>
      <w:r>
        <w:rPr>
          <w:b/>
          <w:bCs/>
        </w:rPr>
        <w:t>Figure Captions</w:t>
      </w:r>
    </w:p>
    <w:p>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pPr>
        <w:spacing w:after="240"/>
      </w:pPr>
      <w:r>
        <w:t>Figure 2. Spectrograms of each identified call variant with the country of origin listed above and the call variant name listed below the image. All images are shown on a 0.6 second timescale at 3.5 kHz frequency.</w:t>
      </w:r>
    </w:p>
    <w:p>
      <w:pPr>
        <w:spacing w:after="240"/>
      </w:pPr>
      <w:r>
        <w:t>Figure 3. An image using spectrograms to depict the common ways in which yellow-naped amazon contact calls can structurally vary.</w:t>
      </w:r>
    </w:p>
    <w:p>
      <w:pPr>
        <w:spacing w:after="240"/>
      </w:pPr>
      <w:r>
        <w:t>Figure 4.  A multi-panel image with four columns showing SPCC plots (A), PCA plots (B), a geographic map (C), and a legend (D), in that order. Rows represent the sampled countries, arranged in order from north to south.  The geographic map for Honduras depicts the call type for the undisclosed location using an asterisk (*). Black circles represent a single site.</w:t>
      </w:r>
    </w:p>
    <w:p>
      <w:pPr>
        <w:pStyle w:val="3"/>
        <w:spacing w:after="240"/>
        <w:rPr>
          <w:rFonts w:ascii="Times New Roman" w:hAnsi="Times New Roman"/>
          <w:i/>
          <w:iCs/>
          <w:color w:val="000000"/>
          <w:sz w:val="24"/>
          <w:szCs w:val="24"/>
        </w:rPr>
      </w:pPr>
      <w:bookmarkStart w:id="20" w:name="_Toc56622719"/>
      <w:bookmarkStart w:id="21" w:name="_Toc57588965"/>
      <w:bookmarkStart w:id="22" w:name="_Toc54970088"/>
      <w:bookmarkStart w:id="23" w:name="_Toc57588860"/>
      <w:bookmarkStart w:id="24" w:name="_Toc54969228"/>
      <w:bookmarkStart w:id="25" w:name="_Toc56760070"/>
      <w:r>
        <w:rPr>
          <w:rStyle w:val="22"/>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0"/>
      <w:bookmarkEnd w:id="21"/>
      <w:bookmarkEnd w:id="22"/>
      <w:bookmarkEnd w:id="23"/>
      <w:bookmarkEnd w:id="24"/>
      <w:bookmarkEnd w:id="25"/>
    </w:p>
    <w:p>
      <w:pPr>
        <w:spacing w:after="240"/>
      </w:pPr>
    </w:p>
    <w:sectPr>
      <w:pgSz w:w="12240" w:h="15840"/>
      <w:pgMar w:top="1440" w:right="1440" w:bottom="1440" w:left="1440" w:header="720" w:footer="720" w:gutter="0"/>
      <w:lnNumType w:countBy="1" w:restart="continuou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celo" w:date="2023-04-24T10:14:24Z" w:initials="m">
    <w:p w14:paraId="C1FAFD0E">
      <w:pPr>
        <w:pStyle w:val="9"/>
        <w:rPr>
          <w:rFonts w:hint="default"/>
          <w:lang w:val="en-US"/>
        </w:rPr>
      </w:pPr>
      <w:r>
        <w:rPr>
          <w:rFonts w:hint="default"/>
          <w:lang w:val="en-US"/>
        </w:rPr>
        <w:t>not sure we can have more than 1</w:t>
      </w:r>
    </w:p>
  </w:comment>
  <w:comment w:id="1" w:author="marcelo" w:date="2023-04-24T10:31:29Z" w:initials="m">
    <w:p w14:paraId="1ECF04D4">
      <w:pPr>
        <w:pStyle w:val="9"/>
        <w:rPr>
          <w:rFonts w:hint="default"/>
          <w:lang w:val="en-US"/>
        </w:rPr>
      </w:pPr>
      <w:r>
        <w:rPr>
          <w:rFonts w:hint="default"/>
          <w:lang w:val="en-US"/>
        </w:rPr>
        <w:t xml:space="preserve"> an alternative way to frame the paper can be:</w:t>
      </w:r>
    </w:p>
    <w:p w14:paraId="FFFD6826">
      <w:pPr>
        <w:pStyle w:val="9"/>
        <w:numPr>
          <w:ilvl w:val="0"/>
          <w:numId w:val="0"/>
        </w:numPr>
        <w:rPr>
          <w:rFonts w:hint="default"/>
          <w:lang w:val="en-US"/>
        </w:rPr>
      </w:pPr>
      <w:r>
        <w:rPr>
          <w:rFonts w:hint="default"/>
          <w:lang w:val="en-US"/>
        </w:rPr>
        <w:t>1. variation between dialects explain acoustic differences at small geographic scales: individuals share structural features of calls with nearby individuals</w:t>
      </w:r>
    </w:p>
    <w:p w14:paraId="3F7E50B6">
      <w:pPr>
        <w:pStyle w:val="9"/>
        <w:numPr>
          <w:ilvl w:val="0"/>
          <w:numId w:val="0"/>
        </w:numPr>
        <w:rPr>
          <w:rFonts w:hint="default"/>
          <w:lang w:val="en-US"/>
        </w:rPr>
      </w:pPr>
      <w:r>
        <w:rPr>
          <w:rFonts w:hint="default"/>
          <w:lang w:val="en-US"/>
        </w:rPr>
        <w:t>2. do (dialect) populations share structural features with nearby populations?</w:t>
      </w:r>
    </w:p>
    <w:p w14:paraId="2B3F31ED">
      <w:pPr>
        <w:pStyle w:val="9"/>
        <w:numPr>
          <w:ilvl w:val="0"/>
          <w:numId w:val="0"/>
        </w:numPr>
        <w:rPr>
          <w:rFonts w:hint="default"/>
          <w:lang w:val="en-US"/>
        </w:rPr>
      </w:pPr>
    </w:p>
    <w:p w14:paraId="79FF02F9">
      <w:pPr>
        <w:pStyle w:val="9"/>
        <w:numPr>
          <w:ilvl w:val="0"/>
          <w:numId w:val="0"/>
        </w:numPr>
        <w:rPr>
          <w:rFonts w:hint="default"/>
          <w:lang w:val="en-US"/>
        </w:rPr>
      </w:pPr>
      <w:r>
        <w:rPr>
          <w:rFonts w:hint="default"/>
          <w:lang w:val="en-US"/>
        </w:rPr>
        <w:t>Which is like asking if there are geographic patterns of call variation above the “dialect” scale?</w:t>
      </w:r>
    </w:p>
    <w:p w14:paraId="7DF79F8F">
      <w:pPr>
        <w:pStyle w:val="9"/>
        <w:numPr>
          <w:ilvl w:val="0"/>
          <w:numId w:val="0"/>
        </w:numPr>
        <w:rPr>
          <w:rFonts w:hint="default"/>
          <w:lang w:val="en-US"/>
        </w:rPr>
      </w:pPr>
    </w:p>
  </w:comment>
  <w:comment w:id="2" w:author="marcelo" w:date="2023-04-24T15:07:41Z" w:initials="m">
    <w:p w14:paraId="AEDD55F5">
      <w:pPr>
        <w:pStyle w:val="9"/>
        <w:rPr>
          <w:rFonts w:hint="default"/>
          <w:lang w:val="en-US"/>
        </w:rPr>
      </w:pPr>
      <w:r>
        <w:rPr>
          <w:rFonts w:hint="default"/>
          <w:lang w:val="en-US"/>
        </w:rPr>
        <w:t>this should be removed or merged into the “sampling sites” section below</w:t>
      </w:r>
    </w:p>
  </w:comment>
  <w:comment w:id="3" w:author="marcelo" w:date="2023-04-24T15:00:48Z" w:initials="m">
    <w:p w14:paraId="D271FE5A">
      <w:pPr>
        <w:pStyle w:val="9"/>
        <w:rPr>
          <w:rFonts w:hint="default"/>
          <w:lang w:val="en-US"/>
        </w:rPr>
      </w:pPr>
      <w:r>
        <w:rPr>
          <w:rFonts w:hint="default"/>
          <w:lang w:val="en-US"/>
        </w:rPr>
        <w:t xml:space="preserve">We should mention where </w:t>
      </w:r>
    </w:p>
  </w:comment>
  <w:comment w:id="4" w:author="Molly Dupin" w:date="2023-04-04T20:42:00Z" w:initials="MD">
    <w:p w14:paraId="77BB352D">
      <w:r>
        <w:rPr>
          <w:color w:val="000000"/>
          <w:sz w:val="20"/>
          <w:szCs w:val="20"/>
        </w:rPr>
        <w:t>Move to supplemental?</w:t>
      </w:r>
    </w:p>
  </w:comment>
  <w:comment w:id="5" w:author="marcelo" w:date="2023-04-24T15:12:32Z" w:initials="m">
    <w:p w14:paraId="E67F421E">
      <w:pPr>
        <w:pStyle w:val="9"/>
        <w:rPr>
          <w:rFonts w:hint="default"/>
          <w:lang w:val="en-US"/>
        </w:rPr>
      </w:pPr>
      <w:r>
        <w:rPr>
          <w:rFonts w:hint="default"/>
          <w:lang w:val="en-US"/>
        </w:rPr>
        <w:t>or just remove</w:t>
      </w:r>
    </w:p>
  </w:comment>
  <w:comment w:id="6" w:author="marcelo" w:date="2023-04-24T15:18:57Z" w:initials="m">
    <w:p w14:paraId="4CE8C9A5">
      <w:pPr>
        <w:pStyle w:val="9"/>
        <w:rPr>
          <w:rFonts w:hint="default"/>
          <w:lang w:val="en-US"/>
        </w:rPr>
      </w:pPr>
      <w:r>
        <w:rPr>
          <w:rFonts w:hint="default"/>
          <w:lang w:val="en-US"/>
        </w:rPr>
        <w:t>not sure what this means</w:t>
      </w:r>
    </w:p>
  </w:comment>
  <w:comment w:id="7" w:author="Molly Dupin" w:date="2023-04-04T20:49:00Z" w:initials="MD">
    <w:p w14:paraId="F7FD2DD0">
      <w:r>
        <w:rPr>
          <w:color w:val="000000"/>
          <w:sz w:val="20"/>
          <w:szCs w:val="20"/>
        </w:rPr>
        <w:t>Supplemental?</w:t>
      </w:r>
    </w:p>
  </w:comment>
  <w:comment w:id="8" w:author="Molly Dupin" w:date="2023-04-04T20:50:00Z" w:initials="MD">
    <w:p w14:paraId="FF795E70">
      <w:r>
        <w:rPr>
          <w:color w:val="000000"/>
          <w:sz w:val="20"/>
          <w:szCs w:val="20"/>
        </w:rPr>
        <w:t>Supplemental?</w:t>
      </w:r>
    </w:p>
  </w:comment>
  <w:comment w:id="9" w:author="Molly Dupin" w:date="2023-04-17T18:38:00Z" w:initials="MD">
    <w:p w14:paraId="BDFDC652">
      <w:r>
        <w:rPr>
          <w:color w:val="000000"/>
          <w:sz w:val="20"/>
          <w:szCs w:val="20"/>
        </w:rPr>
        <w:t>Marcelo, can you update this to say the bin sizes for the spatial autocorrelation?</w:t>
      </w:r>
    </w:p>
  </w:comment>
  <w:comment w:id="10" w:author="Molly Dupin" w:date="2023-04-17T18:50:00Z" w:initials="MD">
    <w:p w14:paraId="DBFAFC54">
      <w:r>
        <w:rPr>
          <w:color w:val="000000"/>
          <w:sz w:val="20"/>
          <w:szCs w:val="20"/>
        </w:rPr>
        <w:t>Marcelo, feel free to update this section as you see fit to reflect the results for your analyses</w:t>
      </w:r>
    </w:p>
  </w:comment>
  <w:comment w:id="11" w:author="Molly Dupin" w:date="2023-04-20T20:09:00Z" w:initials="MD">
    <w:p w14:paraId="7BBD7F8C">
      <w:r>
        <w:rPr>
          <w:color w:val="000000"/>
          <w:sz w:val="20"/>
          <w:szCs w:val="20"/>
        </w:rPr>
        <w:t xml:space="preserve">The next paragraph was originally paragraph 2 for the regional patterns section below. I moved it here because I discuss the social function of dialects, and how bilingualism supports that.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C1FAFD0E" w15:done="0"/>
  <w15:commentEx w15:paraId="7DF79F8F" w15:done="0"/>
  <w15:commentEx w15:paraId="AEDD55F5" w15:done="0"/>
  <w15:commentEx w15:paraId="D271FE5A" w15:done="0"/>
  <w15:commentEx w15:paraId="77BB352D" w15:done="0"/>
  <w15:commentEx w15:paraId="E67F421E" w15:done="0" w15:paraIdParent="77BB352D"/>
  <w15:commentEx w15:paraId="4CE8C9A5" w15:done="0"/>
  <w15:commentEx w15:paraId="F7FD2DD0" w15:done="0"/>
  <w15:commentEx w15:paraId="FF795E70" w15:done="0"/>
  <w15:commentEx w15:paraId="BDFDC652" w15:done="0"/>
  <w15:commentEx w15:paraId="DBFAFC54" w15:done="0"/>
  <w15:commentEx w15:paraId="7BBD7F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imes New Roman (Body CS)">
    <w:altName w:val="Times New Roman"/>
    <w:panose1 w:val="020B0604020202020204"/>
    <w:charset w:val="00"/>
    <w:family w:val="roman"/>
    <w:pitch w:val="default"/>
    <w:sig w:usb0="00000000" w:usb1="00000000" w:usb2="00000000" w:usb3="00000000" w:csb0="00000000" w:csb1="00000000"/>
  </w:font>
  <w:font w:name="Apple Braille">
    <w:altName w:val="AnjaliOldLipi"/>
    <w:panose1 w:val="05000000000000000000"/>
    <w:charset w:val="00"/>
    <w:family w:val="decorative"/>
    <w:pitch w:val="default"/>
    <w:sig w:usb0="00000000" w:usb1="00000000" w:usb2="00040000" w:usb3="00000000" w:csb0="00000001"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DengXian Light">
    <w:altName w:val="Noto Serif CJK JP"/>
    <w:panose1 w:val="02010600030101010101"/>
    <w:charset w:val="86"/>
    <w:family w:val="auto"/>
    <w:pitch w:val="default"/>
    <w:sig w:usb0="00000000" w:usb1="00000000" w:usb2="00000016" w:usb3="00000000" w:csb0="0004000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Noto Serif CJK JP">
    <w:panose1 w:val="020204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right" w:y="1"/>
      <w:rPr>
        <w:rStyle w:val="16"/>
        <w:rFonts w:eastAsia="DengXian Light"/>
      </w:rPr>
    </w:pPr>
    <w:r>
      <w:rPr>
        <w:rStyle w:val="16"/>
        <w:rFonts w:eastAsia="DengXian Light"/>
      </w:rPr>
      <w:fldChar w:fldCharType="begin"/>
    </w:r>
    <w:r>
      <w:rPr>
        <w:rStyle w:val="16"/>
        <w:rFonts w:eastAsia="DengXian Light"/>
      </w:rPr>
      <w:instrText xml:space="preserve"> PAGE </w:instrText>
    </w:r>
    <w:r>
      <w:rPr>
        <w:rStyle w:val="16"/>
        <w:rFonts w:eastAsia="DengXian Light"/>
      </w:rPr>
      <w:fldChar w:fldCharType="separate"/>
    </w:r>
    <w:r>
      <w:rPr>
        <w:rStyle w:val="16"/>
        <w:rFonts w:eastAsia="DengXian Light"/>
      </w:rPr>
      <w:t>1</w:t>
    </w:r>
    <w:r>
      <w:rPr>
        <w:rStyle w:val="16"/>
        <w:rFonts w:eastAsia="DengXian Light"/>
      </w:rPr>
      <w:fldChar w:fldCharType="end"/>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right" w:y="1"/>
      <w:rPr>
        <w:rStyle w:val="16"/>
        <w:rFonts w:eastAsia="DengXian Light"/>
      </w:rPr>
    </w:pPr>
    <w:r>
      <w:rPr>
        <w:rStyle w:val="16"/>
        <w:rFonts w:eastAsia="DengXian Light"/>
      </w:rPr>
      <w:fldChar w:fldCharType="begin"/>
    </w:r>
    <w:r>
      <w:rPr>
        <w:rStyle w:val="16"/>
        <w:rFonts w:eastAsia="DengXian Light"/>
      </w:rPr>
      <w:instrText xml:space="preserve"> PAGE </w:instrText>
    </w:r>
    <w:r>
      <w:rPr>
        <w:rStyle w:val="16"/>
        <w:rFonts w:eastAsia="DengXian Light"/>
      </w:rPr>
      <w:fldChar w:fldCharType="separate"/>
    </w:r>
    <w:r>
      <w:rPr>
        <w:rStyle w:val="16"/>
        <w:rFonts w:eastAsia="DengXian Light"/>
      </w:rPr>
      <w:t>i</w:t>
    </w:r>
    <w:r>
      <w:rPr>
        <w:rStyle w:val="16"/>
        <w:rFonts w:eastAsia="DengXian Light"/>
      </w:rPr>
      <w:fldChar w:fldCharType="end"/>
    </w:r>
  </w:p>
  <w:p>
    <w:pPr>
      <w:pStyle w:val="12"/>
      <w:framePr w:wrap="auto" w:vAnchor="text" w:hAnchor="margin" w:xAlign="right" w:y="1"/>
      <w:ind w:right="360"/>
      <w:rPr>
        <w:rStyle w:val="16"/>
        <w:rFonts w:eastAsia="DengXian Light"/>
      </w:rPr>
    </w:pPr>
    <w:r>
      <w:rPr>
        <w:rStyle w:val="16"/>
        <w:rFonts w:eastAsia="DengXian Light"/>
      </w:rPr>
      <w:fldChar w:fldCharType="begin"/>
    </w:r>
    <w:r>
      <w:rPr>
        <w:rStyle w:val="16"/>
        <w:rFonts w:eastAsia="DengXian Light"/>
      </w:rPr>
      <w:instrText xml:space="preserve"> PAGE </w:instrText>
    </w:r>
    <w:r>
      <w:rPr>
        <w:rStyle w:val="16"/>
        <w:rFonts w:eastAsia="DengXian Light"/>
      </w:rPr>
      <w:fldChar w:fldCharType="separate"/>
    </w:r>
    <w:r>
      <w:rPr>
        <w:rStyle w:val="16"/>
        <w:rFonts w:eastAsia="DengXian Light"/>
      </w:rPr>
      <w:t>i</w:t>
    </w:r>
    <w:r>
      <w:rPr>
        <w:rStyle w:val="16"/>
        <w:rFonts w:eastAsia="DengXian Light"/>
      </w:rPr>
      <w:fldChar w:fldCharType="end"/>
    </w:r>
  </w:p>
  <w:p>
    <w:pPr>
      <w:pStyle w:val="12"/>
      <w:framePr w:wrap="auto" w:vAnchor="text" w:hAnchor="margin" w:xAlign="right" w:y="1"/>
      <w:ind w:right="360"/>
      <w:rPr>
        <w:rStyle w:val="16"/>
        <w:rFonts w:eastAsia="DengXian Light"/>
      </w:rPr>
    </w:pPr>
    <w:r>
      <w:rPr>
        <w:rStyle w:val="16"/>
        <w:rFonts w:eastAsia="DengXian Light"/>
      </w:rPr>
      <w:fldChar w:fldCharType="begin"/>
    </w:r>
    <w:r>
      <w:rPr>
        <w:rStyle w:val="16"/>
        <w:rFonts w:eastAsia="DengXian Light"/>
      </w:rPr>
      <w:instrText xml:space="preserve"> PAGE </w:instrText>
    </w:r>
    <w:r>
      <w:rPr>
        <w:rStyle w:val="16"/>
        <w:rFonts w:eastAsia="DengXian Light"/>
      </w:rPr>
      <w:fldChar w:fldCharType="separate"/>
    </w:r>
    <w:r>
      <w:rPr>
        <w:rStyle w:val="16"/>
        <w:rFonts w:eastAsia="DengXian Light"/>
      </w:rPr>
      <w:t>i</w:t>
    </w:r>
    <w:r>
      <w:rPr>
        <w:rStyle w:val="16"/>
        <w:rFonts w:eastAsia="DengXian Light"/>
      </w:rPr>
      <w:fldChar w:fldCharType="end"/>
    </w:r>
  </w:p>
  <w:p>
    <w:pPr>
      <w:pStyle w:val="12"/>
      <w:framePr w:wrap="auto" w:vAnchor="text" w:hAnchor="margin" w:xAlign="center" w:y="1"/>
      <w:ind w:right="360"/>
      <w:rPr>
        <w:rStyle w:val="16"/>
        <w:rFonts w:eastAsia="DengXian Light"/>
      </w:rPr>
    </w:pPr>
    <w:r>
      <w:rPr>
        <w:rStyle w:val="16"/>
        <w:rFonts w:eastAsia="DengXian Light"/>
      </w:rPr>
      <w:fldChar w:fldCharType="begin"/>
    </w:r>
    <w:r>
      <w:rPr>
        <w:rStyle w:val="16"/>
        <w:rFonts w:eastAsia="DengXian Light"/>
      </w:rPr>
      <w:instrText xml:space="preserve"> PAGE </w:instrText>
    </w:r>
    <w:r>
      <w:rPr>
        <w:rStyle w:val="16"/>
        <w:rFonts w:eastAsia="DengXian Light"/>
      </w:rPr>
      <w:fldChar w:fldCharType="separate"/>
    </w:r>
    <w:r>
      <w:rPr>
        <w:rStyle w:val="16"/>
        <w:rFonts w:eastAsia="DengXian Light"/>
      </w:rPr>
      <w:t>i</w:t>
    </w:r>
    <w:r>
      <w:rPr>
        <w:rStyle w:val="16"/>
        <w:rFonts w:eastAsia="DengXian Light"/>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right" w:y="1"/>
      <w:rPr>
        <w:rStyle w:val="16"/>
        <w:rFonts w:eastAsia="DengXian Light"/>
      </w:rPr>
    </w:pPr>
  </w:p>
  <w:p>
    <w:pPr>
      <w:pStyle w:val="1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right" w:y="1"/>
      <w:rPr>
        <w:rStyle w:val="16"/>
        <w:rFonts w:eastAsia="DengXian Light"/>
      </w:rPr>
    </w:pPr>
    <w:r>
      <w:rPr>
        <w:rStyle w:val="16"/>
        <w:rFonts w:eastAsia="DengXian Light"/>
      </w:rPr>
      <w:fldChar w:fldCharType="begin"/>
    </w:r>
    <w:r>
      <w:rPr>
        <w:rStyle w:val="16"/>
        <w:rFonts w:eastAsia="DengXian Light"/>
      </w:rPr>
      <w:instrText xml:space="preserve"> PAGE </w:instrText>
    </w:r>
    <w:r>
      <w:rPr>
        <w:rStyle w:val="16"/>
        <w:rFonts w:eastAsia="DengXian Light"/>
      </w:rPr>
      <w:fldChar w:fldCharType="separate"/>
    </w:r>
    <w:r>
      <w:rPr>
        <w:rStyle w:val="16"/>
        <w:rFonts w:eastAsia="DengXian Light"/>
      </w:rPr>
      <w:t>1</w:t>
    </w:r>
    <w:r>
      <w:rPr>
        <w:rStyle w:val="16"/>
        <w:rFonts w:eastAsia="DengXian Light"/>
      </w:rPr>
      <w:fldChar w:fldCharType="end"/>
    </w:r>
  </w:p>
  <w:p>
    <w:pPr>
      <w:pStyle w:val="12"/>
      <w:ind w:right="360"/>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celo">
    <w15:presenceInfo w15:providerId="None" w15:userId="marcelo"/>
  </w15:person>
  <w15:person w15:author="Molly Dupin">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trackRevision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000005E5"/>
    <w:rsid w:val="000032B8"/>
    <w:rsid w:val="0001557D"/>
    <w:rsid w:val="000325A2"/>
    <w:rsid w:val="0003407F"/>
    <w:rsid w:val="00045A0A"/>
    <w:rsid w:val="0005008D"/>
    <w:rsid w:val="00054750"/>
    <w:rsid w:val="000566D8"/>
    <w:rsid w:val="00057FDC"/>
    <w:rsid w:val="00063CD0"/>
    <w:rsid w:val="00064B19"/>
    <w:rsid w:val="00072F86"/>
    <w:rsid w:val="00076663"/>
    <w:rsid w:val="0008152A"/>
    <w:rsid w:val="00085803"/>
    <w:rsid w:val="00085DBB"/>
    <w:rsid w:val="000A1E04"/>
    <w:rsid w:val="000B3810"/>
    <w:rsid w:val="000C1723"/>
    <w:rsid w:val="000C5E02"/>
    <w:rsid w:val="000D51BB"/>
    <w:rsid w:val="000D7E50"/>
    <w:rsid w:val="000E0D3D"/>
    <w:rsid w:val="00106ECE"/>
    <w:rsid w:val="001253B5"/>
    <w:rsid w:val="00127D5A"/>
    <w:rsid w:val="00143447"/>
    <w:rsid w:val="00145803"/>
    <w:rsid w:val="001507A4"/>
    <w:rsid w:val="00151524"/>
    <w:rsid w:val="00173570"/>
    <w:rsid w:val="001828F7"/>
    <w:rsid w:val="00196476"/>
    <w:rsid w:val="001A0108"/>
    <w:rsid w:val="001A6CF8"/>
    <w:rsid w:val="001B3C77"/>
    <w:rsid w:val="001C09F2"/>
    <w:rsid w:val="001C1C0E"/>
    <w:rsid w:val="001C744A"/>
    <w:rsid w:val="001D7186"/>
    <w:rsid w:val="001E13D6"/>
    <w:rsid w:val="001E1D87"/>
    <w:rsid w:val="001F1DF8"/>
    <w:rsid w:val="001F21C0"/>
    <w:rsid w:val="002005B6"/>
    <w:rsid w:val="00224B9F"/>
    <w:rsid w:val="002452B2"/>
    <w:rsid w:val="00247AFC"/>
    <w:rsid w:val="00257E75"/>
    <w:rsid w:val="002609CC"/>
    <w:rsid w:val="00260A3B"/>
    <w:rsid w:val="0027545A"/>
    <w:rsid w:val="00277BDB"/>
    <w:rsid w:val="00290FEC"/>
    <w:rsid w:val="002A148A"/>
    <w:rsid w:val="002A7C5C"/>
    <w:rsid w:val="002B4ABD"/>
    <w:rsid w:val="002B59CE"/>
    <w:rsid w:val="002F5514"/>
    <w:rsid w:val="0030259A"/>
    <w:rsid w:val="00306D46"/>
    <w:rsid w:val="003102C5"/>
    <w:rsid w:val="00312057"/>
    <w:rsid w:val="00322DEA"/>
    <w:rsid w:val="003262C1"/>
    <w:rsid w:val="003355D0"/>
    <w:rsid w:val="00337168"/>
    <w:rsid w:val="0034624E"/>
    <w:rsid w:val="00351475"/>
    <w:rsid w:val="003550F8"/>
    <w:rsid w:val="00382DCC"/>
    <w:rsid w:val="003863CC"/>
    <w:rsid w:val="003959F7"/>
    <w:rsid w:val="003A7530"/>
    <w:rsid w:val="003C3B9C"/>
    <w:rsid w:val="003D6A32"/>
    <w:rsid w:val="003E0044"/>
    <w:rsid w:val="00407DA5"/>
    <w:rsid w:val="004140D5"/>
    <w:rsid w:val="00417937"/>
    <w:rsid w:val="00431189"/>
    <w:rsid w:val="00431414"/>
    <w:rsid w:val="004373DF"/>
    <w:rsid w:val="004422B0"/>
    <w:rsid w:val="00442F9A"/>
    <w:rsid w:val="0045288C"/>
    <w:rsid w:val="0046252E"/>
    <w:rsid w:val="00472B26"/>
    <w:rsid w:val="0047660E"/>
    <w:rsid w:val="00477998"/>
    <w:rsid w:val="00481CF4"/>
    <w:rsid w:val="004A31BC"/>
    <w:rsid w:val="004A4D4A"/>
    <w:rsid w:val="004B4394"/>
    <w:rsid w:val="004B483C"/>
    <w:rsid w:val="004B49BE"/>
    <w:rsid w:val="004C1D28"/>
    <w:rsid w:val="004F1624"/>
    <w:rsid w:val="00501127"/>
    <w:rsid w:val="00502FAB"/>
    <w:rsid w:val="0051687C"/>
    <w:rsid w:val="00532BCE"/>
    <w:rsid w:val="005368BF"/>
    <w:rsid w:val="005533E3"/>
    <w:rsid w:val="00557057"/>
    <w:rsid w:val="00581730"/>
    <w:rsid w:val="00584351"/>
    <w:rsid w:val="00586E29"/>
    <w:rsid w:val="005B09D2"/>
    <w:rsid w:val="005B4E7B"/>
    <w:rsid w:val="005B6964"/>
    <w:rsid w:val="005B750B"/>
    <w:rsid w:val="005D4B15"/>
    <w:rsid w:val="005E7B7E"/>
    <w:rsid w:val="00612450"/>
    <w:rsid w:val="00623A92"/>
    <w:rsid w:val="00632D5B"/>
    <w:rsid w:val="00640494"/>
    <w:rsid w:val="00663F55"/>
    <w:rsid w:val="00674D49"/>
    <w:rsid w:val="006764A5"/>
    <w:rsid w:val="0068162D"/>
    <w:rsid w:val="00690C69"/>
    <w:rsid w:val="006945DC"/>
    <w:rsid w:val="006A1C5C"/>
    <w:rsid w:val="006B1608"/>
    <w:rsid w:val="006B37E8"/>
    <w:rsid w:val="006B3864"/>
    <w:rsid w:val="006D09D7"/>
    <w:rsid w:val="006D401A"/>
    <w:rsid w:val="00711405"/>
    <w:rsid w:val="00740FCE"/>
    <w:rsid w:val="00743882"/>
    <w:rsid w:val="007469DA"/>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2396B"/>
    <w:rsid w:val="00856965"/>
    <w:rsid w:val="00862DD2"/>
    <w:rsid w:val="00894913"/>
    <w:rsid w:val="008A7AA0"/>
    <w:rsid w:val="008B7131"/>
    <w:rsid w:val="008B76A1"/>
    <w:rsid w:val="008C5DA5"/>
    <w:rsid w:val="008C7040"/>
    <w:rsid w:val="008C7318"/>
    <w:rsid w:val="008D6E4E"/>
    <w:rsid w:val="008E6A68"/>
    <w:rsid w:val="008F61FE"/>
    <w:rsid w:val="008F68AE"/>
    <w:rsid w:val="009079B2"/>
    <w:rsid w:val="00907CD2"/>
    <w:rsid w:val="009124EB"/>
    <w:rsid w:val="0091631E"/>
    <w:rsid w:val="00936111"/>
    <w:rsid w:val="00936C3F"/>
    <w:rsid w:val="00953937"/>
    <w:rsid w:val="00966D9A"/>
    <w:rsid w:val="009721E3"/>
    <w:rsid w:val="00987B92"/>
    <w:rsid w:val="009C4FD4"/>
    <w:rsid w:val="009E2B7A"/>
    <w:rsid w:val="009F0CE7"/>
    <w:rsid w:val="009F5BAD"/>
    <w:rsid w:val="00A13F70"/>
    <w:rsid w:val="00A144FF"/>
    <w:rsid w:val="00A35484"/>
    <w:rsid w:val="00A507E0"/>
    <w:rsid w:val="00A71ABB"/>
    <w:rsid w:val="00A71E7A"/>
    <w:rsid w:val="00A8144C"/>
    <w:rsid w:val="00A82D88"/>
    <w:rsid w:val="00A84FD2"/>
    <w:rsid w:val="00AA0588"/>
    <w:rsid w:val="00AA1B12"/>
    <w:rsid w:val="00AA1DFD"/>
    <w:rsid w:val="00AA7A00"/>
    <w:rsid w:val="00AC5933"/>
    <w:rsid w:val="00AD5A3B"/>
    <w:rsid w:val="00AE3862"/>
    <w:rsid w:val="00AE7E79"/>
    <w:rsid w:val="00AF2A9C"/>
    <w:rsid w:val="00AF4E00"/>
    <w:rsid w:val="00B058D6"/>
    <w:rsid w:val="00B14555"/>
    <w:rsid w:val="00B30B26"/>
    <w:rsid w:val="00B41D34"/>
    <w:rsid w:val="00B42EE6"/>
    <w:rsid w:val="00B5678A"/>
    <w:rsid w:val="00B60756"/>
    <w:rsid w:val="00B63B2C"/>
    <w:rsid w:val="00B64DDE"/>
    <w:rsid w:val="00B80C42"/>
    <w:rsid w:val="00B832E7"/>
    <w:rsid w:val="00B84C1A"/>
    <w:rsid w:val="00B87541"/>
    <w:rsid w:val="00B9568A"/>
    <w:rsid w:val="00BA3EC4"/>
    <w:rsid w:val="00BC2297"/>
    <w:rsid w:val="00BE191E"/>
    <w:rsid w:val="00BE784C"/>
    <w:rsid w:val="00C1037F"/>
    <w:rsid w:val="00C10718"/>
    <w:rsid w:val="00C1690F"/>
    <w:rsid w:val="00C3322B"/>
    <w:rsid w:val="00C60A10"/>
    <w:rsid w:val="00C93AE9"/>
    <w:rsid w:val="00CB45BC"/>
    <w:rsid w:val="00CB5AD0"/>
    <w:rsid w:val="00CE27B8"/>
    <w:rsid w:val="00CF424E"/>
    <w:rsid w:val="00CF6416"/>
    <w:rsid w:val="00D11F43"/>
    <w:rsid w:val="00D1774C"/>
    <w:rsid w:val="00D32164"/>
    <w:rsid w:val="00D64027"/>
    <w:rsid w:val="00D6411E"/>
    <w:rsid w:val="00D66186"/>
    <w:rsid w:val="00D66443"/>
    <w:rsid w:val="00D83D48"/>
    <w:rsid w:val="00D91DCF"/>
    <w:rsid w:val="00DB0F5E"/>
    <w:rsid w:val="00DB1522"/>
    <w:rsid w:val="00DB2F6F"/>
    <w:rsid w:val="00DB67AE"/>
    <w:rsid w:val="00DB74B4"/>
    <w:rsid w:val="00DC28C5"/>
    <w:rsid w:val="00DC7AD2"/>
    <w:rsid w:val="00DD3837"/>
    <w:rsid w:val="00DE2DA3"/>
    <w:rsid w:val="00E22F4F"/>
    <w:rsid w:val="00E32F6D"/>
    <w:rsid w:val="00E335F7"/>
    <w:rsid w:val="00E56563"/>
    <w:rsid w:val="00E57EF6"/>
    <w:rsid w:val="00E672F9"/>
    <w:rsid w:val="00E74EDE"/>
    <w:rsid w:val="00E82F77"/>
    <w:rsid w:val="00E951F9"/>
    <w:rsid w:val="00EC18C9"/>
    <w:rsid w:val="00EC4639"/>
    <w:rsid w:val="00F0133F"/>
    <w:rsid w:val="00F03F27"/>
    <w:rsid w:val="00F10A32"/>
    <w:rsid w:val="00F143B6"/>
    <w:rsid w:val="00F23EC2"/>
    <w:rsid w:val="00F27103"/>
    <w:rsid w:val="00F272B1"/>
    <w:rsid w:val="00F330A0"/>
    <w:rsid w:val="00F43D24"/>
    <w:rsid w:val="00F664AC"/>
    <w:rsid w:val="00F71D91"/>
    <w:rsid w:val="00F73509"/>
    <w:rsid w:val="00F73B22"/>
    <w:rsid w:val="00F767D2"/>
    <w:rsid w:val="00FB299F"/>
    <w:rsid w:val="00FB41F7"/>
    <w:rsid w:val="00FB4B58"/>
    <w:rsid w:val="00FB7024"/>
    <w:rsid w:val="00FB7FAD"/>
    <w:rsid w:val="00FC79B0"/>
    <w:rsid w:val="00FD48D9"/>
    <w:rsid w:val="00FD73AF"/>
    <w:rsid w:val="00FE2DA1"/>
    <w:rsid w:val="00FE373E"/>
    <w:rsid w:val="00FE4290"/>
    <w:rsid w:val="00FF0E48"/>
    <w:rsid w:val="00FF1345"/>
    <w:rsid w:val="00FF2750"/>
    <w:rsid w:val="00FF759F"/>
    <w:rsid w:val="1FFFD8E8"/>
    <w:rsid w:val="3A77F4C6"/>
    <w:rsid w:val="3BBFF026"/>
    <w:rsid w:val="3E6ED20C"/>
    <w:rsid w:val="6FBD2AE6"/>
    <w:rsid w:val="7DBFE847"/>
    <w:rsid w:val="7FBF3B3A"/>
    <w:rsid w:val="BAFFD70C"/>
    <w:rsid w:val="BFBF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ple Braille" w:hAnsi="Apple Braille" w:eastAsiaTheme="minorHAnsi" w:cs="Times New Roman (Body C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qFormat="1" w:uiPriority="99" w:semiHidden="0"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Body CS)" w:eastAsiaTheme="minorHAnsi"/>
      <w:sz w:val="24"/>
      <w:szCs w:val="24"/>
      <w:lang w:val="en-US" w:eastAsia="en-US" w:bidi="ar-SA"/>
    </w:rPr>
  </w:style>
  <w:style w:type="paragraph" w:styleId="2">
    <w:name w:val="heading 1"/>
    <w:basedOn w:val="1"/>
    <w:next w:val="1"/>
    <w:link w:val="20"/>
    <w:qFormat/>
    <w:uiPriority w:val="9"/>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1"/>
    <w:semiHidden/>
    <w:unhideWhenUsed/>
    <w:qFormat/>
    <w:uiPriority w:val="9"/>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2"/>
    <w:semiHidden/>
    <w:unhideWhenUsed/>
    <w:qFormat/>
    <w:uiPriority w:val="9"/>
    <w:pPr>
      <w:keepNext/>
      <w:keepLines/>
      <w:spacing w:before="40"/>
      <w:outlineLvl w:val="2"/>
    </w:pPr>
    <w:rPr>
      <w:rFonts w:asciiTheme="majorHAnsi" w:hAnsiTheme="majorHAnsi" w:eastAsiaTheme="majorEastAsia" w:cstheme="majorBidi"/>
      <w:color w:val="1F3863" w:themeColor="accent1" w:themeShade="7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3"/>
    <w:unhideWhenUsed/>
    <w:qFormat/>
    <w:uiPriority w:val="99"/>
    <w:rPr>
      <w:rFonts w:eastAsia="Calibri"/>
      <w:sz w:val="18"/>
      <w:szCs w:val="18"/>
    </w:rPr>
  </w:style>
  <w:style w:type="character" w:styleId="8">
    <w:name w:val="annotation reference"/>
    <w:basedOn w:val="5"/>
    <w:unhideWhenUsed/>
    <w:qFormat/>
    <w:uiPriority w:val="99"/>
    <w:rPr>
      <w:sz w:val="16"/>
      <w:szCs w:val="16"/>
    </w:rPr>
  </w:style>
  <w:style w:type="paragraph" w:styleId="9">
    <w:name w:val="annotation text"/>
    <w:basedOn w:val="1"/>
    <w:link w:val="24"/>
    <w:unhideWhenUsed/>
    <w:qFormat/>
    <w:uiPriority w:val="99"/>
    <w:rPr>
      <w:sz w:val="20"/>
      <w:szCs w:val="20"/>
    </w:rPr>
  </w:style>
  <w:style w:type="paragraph" w:styleId="10">
    <w:name w:val="annotation subject"/>
    <w:basedOn w:val="9"/>
    <w:next w:val="9"/>
    <w:link w:val="25"/>
    <w:unhideWhenUsed/>
    <w:qFormat/>
    <w:uiPriority w:val="99"/>
    <w:rPr>
      <w:b/>
      <w:bCs/>
    </w:rPr>
  </w:style>
  <w:style w:type="character" w:styleId="11">
    <w:name w:val="Emphasis"/>
    <w:basedOn w:val="5"/>
    <w:qFormat/>
    <w:uiPriority w:val="20"/>
    <w:rPr>
      <w:i/>
      <w:iCs/>
    </w:rPr>
  </w:style>
  <w:style w:type="paragraph" w:styleId="12">
    <w:name w:val="footer"/>
    <w:basedOn w:val="1"/>
    <w:link w:val="26"/>
    <w:unhideWhenUsed/>
    <w:qFormat/>
    <w:uiPriority w:val="99"/>
    <w:pPr>
      <w:tabs>
        <w:tab w:val="center" w:pos="4680"/>
        <w:tab w:val="right" w:pos="9360"/>
      </w:tabs>
    </w:pPr>
  </w:style>
  <w:style w:type="paragraph" w:styleId="13">
    <w:name w:val="header"/>
    <w:basedOn w:val="1"/>
    <w:unhideWhenUsed/>
    <w:qFormat/>
    <w:uiPriority w:val="99"/>
    <w:pPr>
      <w:tabs>
        <w:tab w:val="center" w:pos="4153"/>
        <w:tab w:val="right" w:pos="8306"/>
      </w:tabs>
      <w:snapToGrid w:val="0"/>
    </w:pPr>
    <w:rPr>
      <w:sz w:val="18"/>
      <w:szCs w:val="18"/>
    </w:rPr>
  </w:style>
  <w:style w:type="character" w:styleId="14">
    <w:name w:val="Hyperlink"/>
    <w:basedOn w:val="5"/>
    <w:unhideWhenUsed/>
    <w:qFormat/>
    <w:uiPriority w:val="99"/>
    <w:rPr>
      <w:color w:val="0563C1"/>
      <w:u w:val="single"/>
    </w:rPr>
  </w:style>
  <w:style w:type="character" w:styleId="15">
    <w:name w:val="line number"/>
    <w:basedOn w:val="5"/>
    <w:unhideWhenUsed/>
    <w:qFormat/>
    <w:uiPriority w:val="99"/>
  </w:style>
  <w:style w:type="character" w:styleId="16">
    <w:name w:val="page number"/>
    <w:basedOn w:val="5"/>
    <w:unhideWhenUsed/>
    <w:qFormat/>
    <w:uiPriority w:val="99"/>
  </w:style>
  <w:style w:type="paragraph" w:styleId="17">
    <w:name w:val="toc 1"/>
    <w:basedOn w:val="1"/>
    <w:next w:val="1"/>
    <w:unhideWhenUsed/>
    <w:qFormat/>
    <w:uiPriority w:val="39"/>
    <w:pPr>
      <w:tabs>
        <w:tab w:val="right" w:leader="dot" w:pos="8270"/>
      </w:tabs>
      <w:spacing w:before="120"/>
    </w:pPr>
    <w:rPr>
      <w:rFonts w:eastAsia="DengXian Light"/>
    </w:rPr>
  </w:style>
  <w:style w:type="paragraph" w:styleId="18">
    <w:name w:val="toc 2"/>
    <w:basedOn w:val="1"/>
    <w:next w:val="1"/>
    <w:unhideWhenUsed/>
    <w:qFormat/>
    <w:uiPriority w:val="39"/>
    <w:pPr>
      <w:tabs>
        <w:tab w:val="right" w:leader="dot" w:pos="8270"/>
      </w:tabs>
      <w:spacing w:before="120"/>
      <w:ind w:left="240"/>
    </w:pPr>
    <w:rPr>
      <w:rFonts w:ascii="Calibri" w:hAnsi="Calibri" w:cs="Calibri"/>
      <w:b/>
      <w:bCs/>
      <w:sz w:val="22"/>
      <w:szCs w:val="22"/>
    </w:rPr>
  </w:style>
  <w:style w:type="paragraph" w:styleId="19">
    <w:name w:val="toc 3"/>
    <w:basedOn w:val="1"/>
    <w:next w:val="1"/>
    <w:unhideWhenUsed/>
    <w:qFormat/>
    <w:uiPriority w:val="39"/>
    <w:pPr>
      <w:tabs>
        <w:tab w:val="right" w:leader="dot" w:pos="8270"/>
      </w:tabs>
      <w:ind w:left="480"/>
    </w:pPr>
    <w:rPr>
      <w:rFonts w:eastAsia="DengXian Light"/>
      <w:i/>
      <w:iCs/>
    </w:rPr>
  </w:style>
  <w:style w:type="character" w:customStyle="1" w:styleId="20">
    <w:name w:val="Heading 1 Char"/>
    <w:basedOn w:val="5"/>
    <w:link w:val="2"/>
    <w:qFormat/>
    <w:uiPriority w:val="9"/>
    <w:rPr>
      <w:rFonts w:asciiTheme="majorHAnsi" w:hAnsiTheme="majorHAnsi" w:eastAsiaTheme="majorEastAsia" w:cstheme="majorBidi"/>
      <w:color w:val="2F5496" w:themeColor="accent1" w:themeShade="BF"/>
      <w:sz w:val="32"/>
      <w:szCs w:val="32"/>
    </w:rPr>
  </w:style>
  <w:style w:type="character" w:customStyle="1" w:styleId="21">
    <w:name w:val="Heading 2 Char"/>
    <w:basedOn w:val="5"/>
    <w:link w:val="3"/>
    <w:semiHidden/>
    <w:qFormat/>
    <w:uiPriority w:val="9"/>
    <w:rPr>
      <w:rFonts w:asciiTheme="majorHAnsi" w:hAnsiTheme="majorHAnsi" w:eastAsiaTheme="majorEastAsia" w:cstheme="majorBidi"/>
      <w:color w:val="2F5496" w:themeColor="accent1" w:themeShade="BF"/>
      <w:sz w:val="26"/>
      <w:szCs w:val="26"/>
    </w:rPr>
  </w:style>
  <w:style w:type="character" w:customStyle="1" w:styleId="22">
    <w:name w:val="Heading 3 Char"/>
    <w:basedOn w:val="5"/>
    <w:link w:val="4"/>
    <w:semiHidden/>
    <w:qFormat/>
    <w:uiPriority w:val="9"/>
    <w:rPr>
      <w:rFonts w:asciiTheme="majorHAnsi" w:hAnsiTheme="majorHAnsi" w:eastAsiaTheme="majorEastAsia" w:cstheme="majorBidi"/>
      <w:color w:val="1F3863" w:themeColor="accent1" w:themeShade="7F"/>
    </w:rPr>
  </w:style>
  <w:style w:type="character" w:customStyle="1" w:styleId="23">
    <w:name w:val="Balloon Text Char"/>
    <w:basedOn w:val="5"/>
    <w:link w:val="7"/>
    <w:semiHidden/>
    <w:qFormat/>
    <w:uiPriority w:val="99"/>
    <w:rPr>
      <w:rFonts w:ascii="Times New Roman" w:hAnsi="Times New Roman" w:cs="Times New Roman"/>
      <w:sz w:val="18"/>
      <w:szCs w:val="18"/>
    </w:rPr>
  </w:style>
  <w:style w:type="character" w:customStyle="1" w:styleId="24">
    <w:name w:val="Comment Text Char"/>
    <w:basedOn w:val="5"/>
    <w:link w:val="9"/>
    <w:semiHidden/>
    <w:qFormat/>
    <w:uiPriority w:val="99"/>
    <w:rPr>
      <w:rFonts w:ascii="Times New Roman" w:hAnsi="Times New Roman" w:eastAsia="Times New Roman" w:cs="Times New Roman"/>
      <w:sz w:val="20"/>
      <w:szCs w:val="20"/>
    </w:rPr>
  </w:style>
  <w:style w:type="character" w:customStyle="1" w:styleId="25">
    <w:name w:val="Comment Subject Char"/>
    <w:basedOn w:val="24"/>
    <w:link w:val="10"/>
    <w:semiHidden/>
    <w:qFormat/>
    <w:uiPriority w:val="99"/>
    <w:rPr>
      <w:rFonts w:ascii="Times New Roman" w:hAnsi="Times New Roman" w:eastAsia="Times New Roman" w:cs="Times New Roman"/>
      <w:b/>
      <w:bCs/>
      <w:sz w:val="20"/>
      <w:szCs w:val="20"/>
    </w:rPr>
  </w:style>
  <w:style w:type="character" w:customStyle="1" w:styleId="26">
    <w:name w:val="Footer Char"/>
    <w:basedOn w:val="5"/>
    <w:link w:val="12"/>
    <w:qFormat/>
    <w:uiPriority w:val="99"/>
    <w:rPr>
      <w:rFonts w:ascii="Times New Roman" w:hAnsi="Times New Roman" w:eastAsia="Times New Roman" w:cs="Times New Roman"/>
    </w:rPr>
  </w:style>
  <w:style w:type="paragraph" w:customStyle="1" w:styleId="27">
    <w:name w:val="EndNote Bibliography"/>
    <w:basedOn w:val="1"/>
    <w:link w:val="28"/>
    <w:qFormat/>
    <w:uiPriority w:val="0"/>
    <w:rPr>
      <w:rFonts w:cs="Times New Roman"/>
    </w:rPr>
  </w:style>
  <w:style w:type="character" w:customStyle="1" w:styleId="28">
    <w:name w:val="EndNote Bibliography Char"/>
    <w:basedOn w:val="5"/>
    <w:link w:val="27"/>
    <w:qFormat/>
    <w:uiPriority w:val="0"/>
    <w:rPr>
      <w:rFonts w:ascii="Times New Roman" w:hAnsi="Times New Roman" w:cs="Times New Roman"/>
    </w:rPr>
  </w:style>
  <w:style w:type="paragraph" w:customStyle="1" w:styleId="29">
    <w:name w:val="EndNote Bibliography Title"/>
    <w:basedOn w:val="1"/>
    <w:link w:val="30"/>
    <w:qFormat/>
    <w:uiPriority w:val="0"/>
    <w:pPr>
      <w:jc w:val="center"/>
    </w:pPr>
    <w:rPr>
      <w:rFonts w:cs="Times New Roman"/>
    </w:rPr>
  </w:style>
  <w:style w:type="character" w:customStyle="1" w:styleId="30">
    <w:name w:val="EndNote Bibliography Title Char"/>
    <w:basedOn w:val="5"/>
    <w:link w:val="29"/>
    <w:qFormat/>
    <w:uiPriority w:val="0"/>
    <w:rPr>
      <w:rFonts w:ascii="Times New Roman" w:hAnsi="Times New Roman" w:cs="Times New Roman"/>
    </w:rPr>
  </w:style>
  <w:style w:type="character" w:customStyle="1" w:styleId="31">
    <w:name w:val="Unresolved Mention"/>
    <w:basedOn w:val="5"/>
    <w:unhideWhenUsed/>
    <w:qFormat/>
    <w:uiPriority w:val="99"/>
    <w:rPr>
      <w:color w:val="605E5C"/>
      <w:shd w:val="clear" w:color="auto" w:fill="E1DFDD"/>
    </w:rPr>
  </w:style>
  <w:style w:type="paragraph" w:customStyle="1" w:styleId="32">
    <w:name w:val="Revision"/>
    <w:hidden/>
    <w:unhideWhenUsed/>
    <w:qFormat/>
    <w:uiPriority w:val="99"/>
    <w:rPr>
      <w:rFonts w:ascii="Apple Braille" w:hAnsi="Apple Braille" w:eastAsia="Times New Roman" w:cs="Times New Roman (Body CS)"/>
      <w:sz w:val="24"/>
      <w:szCs w:val="24"/>
      <w:lang w:val="en-US" w:eastAsia="en-US" w:bidi="ar-SA"/>
    </w:rPr>
  </w:style>
  <w:style w:type="paragraph" w:styleId="33">
    <w:name w:val="List Paragraph"/>
    <w:basedOn w:val="1"/>
    <w:qFormat/>
    <w:uiPriority w:val="34"/>
    <w:pPr>
      <w:ind w:left="720"/>
      <w:contextualSpacing/>
    </w:pPr>
  </w:style>
  <w:style w:type="character" w:styleId="34">
    <w:name w:val="Placeholder Text"/>
    <w:basedOn w:val="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glossaryDocument" Target="glossary/document.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3DB51BFF-9B6D-8347-B2DE-F0D3BC15C866}"/>
      </w:docPartPr>
      <w:docPartBody>
        <w:p>
          <w:r>
            <w:rPr>
              <w:rStyle w:val="4"/>
            </w:rPr>
            <w:t>Click or tap here to enter text.</w:t>
          </w:r>
        </w:p>
      </w:docPartBody>
    </w:docPart>
    <w:docPart>
      <w:docPartPr>
        <w:name w:val="4783DE97C9BD31419CA208D83B4B28FF"/>
        <w:style w:val=""/>
        <w:category>
          <w:name w:val="General"/>
          <w:gallery w:val="placeholder"/>
        </w:category>
        <w:types>
          <w:type w:val="bbPlcHdr"/>
        </w:types>
        <w:behaviors>
          <w:behavior w:val="content"/>
        </w:behaviors>
        <w:description w:val=""/>
        <w:guid w:val="{E8444838-036E-3147-8008-0241E2838C22}"/>
      </w:docPartPr>
      <w:docPartBody>
        <w:p>
          <w:pPr>
            <w:pStyle w:val="6"/>
          </w:pPr>
          <w:r>
            <w:rPr>
              <w:rStyle w:val="4"/>
            </w:rPr>
            <w:t>Click or tap here to enter text.</w:t>
          </w:r>
        </w:p>
      </w:docPartBody>
    </w:docPart>
    <w:docPart>
      <w:docPartPr>
        <w:name w:val="2FBF89FB40BB2B4B8DE6EDFE3B2DE2DB"/>
        <w:style w:val=""/>
        <w:category>
          <w:name w:val="General"/>
          <w:gallery w:val="placeholder"/>
        </w:category>
        <w:types>
          <w:type w:val="bbPlcHdr"/>
        </w:types>
        <w:behaviors>
          <w:behavior w:val="content"/>
        </w:behaviors>
        <w:description w:val=""/>
        <w:guid w:val="{F72E5B1F-5471-0B46-9239-EC721EB3BE6C}"/>
      </w:docPartPr>
      <w:docPartBody>
        <w:p>
          <w:pPr>
            <w:pStyle w:val="5"/>
          </w:pPr>
          <w:r>
            <w:rPr>
              <w:rStyle w:val="4"/>
            </w:rPr>
            <w:t>Click or tap here to enter text.</w:t>
          </w:r>
        </w:p>
      </w:docPartBody>
    </w:docPart>
    <w:docPart>
      <w:docPartPr>
        <w:name w:val="46A479C4305B404D8D49419778D77607"/>
        <w:style w:val=""/>
        <w:category>
          <w:name w:val="General"/>
          <w:gallery w:val="placeholder"/>
        </w:category>
        <w:types>
          <w:type w:val="bbPlcHdr"/>
        </w:types>
        <w:behaviors>
          <w:behavior w:val="content"/>
        </w:behaviors>
        <w:description w:val=""/>
        <w:guid w:val="{ACDA96DF-E9ED-BE4A-BDBB-5B0ADCDF25B5}"/>
      </w:docPartPr>
      <w:docPartBody>
        <w:p>
          <w:pPr>
            <w:pStyle w:val="7"/>
          </w:pPr>
          <w:r>
            <w:rPr>
              <w:rStyle w:val="4"/>
            </w:rPr>
            <w:t>Click or tap here to enter text.</w:t>
          </w:r>
        </w:p>
      </w:docPartBody>
    </w:docPart>
    <w:docPart>
      <w:docPartPr>
        <w:name w:val="C8E52EA6DE65B44994CEA34C588519C1"/>
        <w:style w:val=""/>
        <w:category>
          <w:name w:val="General"/>
          <w:gallery w:val="placeholder"/>
        </w:category>
        <w:types>
          <w:type w:val="bbPlcHdr"/>
        </w:types>
        <w:behaviors>
          <w:behavior w:val="content"/>
        </w:behaviors>
        <w:description w:val=""/>
        <w:guid w:val="{6CCA08DB-AC18-9549-999B-ED0C2A38BD2F}"/>
      </w:docPartPr>
      <w:docPartBody>
        <w:p>
          <w:pPr>
            <w:pStyle w:val="8"/>
          </w:pPr>
          <w:r>
            <w:rPr>
              <w:rStyle w:val="4"/>
            </w:rPr>
            <w:t>Click or tap here to enter text.</w:t>
          </w:r>
        </w:p>
      </w:docPartBody>
    </w:docPart>
    <w:docPart>
      <w:docPartPr>
        <w:name w:val="B74C0B25ECE50B43A1C99DEE68413F73"/>
        <w:style w:val=""/>
        <w:category>
          <w:name w:val="General"/>
          <w:gallery w:val="placeholder"/>
        </w:category>
        <w:types>
          <w:type w:val="bbPlcHdr"/>
        </w:types>
        <w:behaviors>
          <w:behavior w:val="content"/>
        </w:behaviors>
        <w:description w:val=""/>
        <w:guid w:val="{62568EDA-0F82-5743-9ECA-1F0950117A31}"/>
      </w:docPartPr>
      <w:docPartBody>
        <w:p>
          <w:pPr>
            <w:pStyle w:val="9"/>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2D"/>
    <w:rsid w:val="00010F0A"/>
    <w:rsid w:val="000367C8"/>
    <w:rsid w:val="000E5D2F"/>
    <w:rsid w:val="00140D37"/>
    <w:rsid w:val="002D1B1A"/>
    <w:rsid w:val="0030307B"/>
    <w:rsid w:val="00347C2E"/>
    <w:rsid w:val="003C0C2D"/>
    <w:rsid w:val="00442B3C"/>
    <w:rsid w:val="00502CB3"/>
    <w:rsid w:val="006502F3"/>
    <w:rsid w:val="006E0CB4"/>
    <w:rsid w:val="00A631E6"/>
    <w:rsid w:val="00AA28C0"/>
    <w:rsid w:val="00B74561"/>
    <w:rsid w:val="00B871FE"/>
    <w:rsid w:val="00C27764"/>
    <w:rsid w:val="00C852A1"/>
    <w:rsid w:val="00E85562"/>
    <w:rsid w:val="00F26388"/>
    <w:rsid w:val="00F3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iPriority="99" w:semiHidden="0" w:name="Placeholder Text"/>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unhideWhenUsed/>
    <w:qFormat/>
    <w:uiPriority w:val="99"/>
    <w:rPr>
      <w:color w:val="808080"/>
    </w:rPr>
  </w:style>
  <w:style w:type="paragraph" w:customStyle="1" w:styleId="5">
    <w:name w:val="2FBF89FB40BB2B4B8DE6EDFE3B2DE2DB"/>
    <w:qFormat/>
    <w:uiPriority w:val="0"/>
    <w:rPr>
      <w:rFonts w:asciiTheme="minorHAnsi" w:hAnsiTheme="minorHAnsi" w:eastAsiaTheme="minorEastAsia" w:cstheme="minorBidi"/>
      <w:sz w:val="24"/>
      <w:szCs w:val="24"/>
      <w:lang w:val="en-US" w:eastAsia="en-US" w:bidi="ar-SA"/>
    </w:rPr>
  </w:style>
  <w:style w:type="paragraph" w:customStyle="1" w:styleId="6">
    <w:name w:val="4783DE97C9BD31419CA208D83B4B28FF"/>
    <w:qFormat/>
    <w:uiPriority w:val="0"/>
    <w:rPr>
      <w:rFonts w:asciiTheme="minorHAnsi" w:hAnsiTheme="minorHAnsi" w:eastAsiaTheme="minorEastAsia" w:cstheme="minorBidi"/>
      <w:sz w:val="24"/>
      <w:szCs w:val="24"/>
      <w:lang w:val="en-US" w:eastAsia="en-US" w:bidi="ar-SA"/>
    </w:rPr>
  </w:style>
  <w:style w:type="paragraph" w:customStyle="1" w:styleId="7">
    <w:name w:val="46A479C4305B404D8D49419778D77607"/>
    <w:qFormat/>
    <w:uiPriority w:val="0"/>
    <w:rPr>
      <w:rFonts w:asciiTheme="minorHAnsi" w:hAnsiTheme="minorHAnsi" w:eastAsiaTheme="minorEastAsia" w:cstheme="minorBidi"/>
      <w:sz w:val="24"/>
      <w:szCs w:val="24"/>
      <w:lang w:val="en-US" w:eastAsia="en-US" w:bidi="ar-SA"/>
    </w:rPr>
  </w:style>
  <w:style w:type="paragraph" w:customStyle="1" w:styleId="8">
    <w:name w:val="C8E52EA6DE65B44994CEA34C588519C1"/>
    <w:qFormat/>
    <w:uiPriority w:val="0"/>
    <w:rPr>
      <w:rFonts w:asciiTheme="minorHAnsi" w:hAnsiTheme="minorHAnsi" w:eastAsiaTheme="minorEastAsia" w:cstheme="minorBidi"/>
      <w:sz w:val="24"/>
      <w:szCs w:val="24"/>
      <w:lang w:val="en-US" w:eastAsia="en-US" w:bidi="ar-SA"/>
    </w:rPr>
  </w:style>
  <w:style w:type="paragraph" w:customStyle="1" w:styleId="9">
    <w:name w:val="B74C0B25ECE50B43A1C99DEE68413F73"/>
    <w:qFormat/>
    <w:uiPriority w:val="0"/>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6551</Words>
  <Characters>37344</Characters>
  <Lines>311</Lines>
  <Paragraphs>87</Paragraphs>
  <TotalTime>95</TotalTime>
  <ScaleCrop>false</ScaleCrop>
  <LinksUpToDate>false</LinksUpToDate>
  <CharactersWithSpaces>43808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2023-03-25T09:47:00Z</dcterms:created>
  <dc:creator>Molly Dupin</dc:creator>
  <cp:lastModifiedBy>marcelo</cp:lastModifiedBy>
  <dcterms:modified xsi:type="dcterms:W3CDTF">2023-04-24T17:17:56Z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