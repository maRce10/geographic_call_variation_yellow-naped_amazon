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yellow-naped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r>
        <w:rPr>
          <w:b/>
          <w:bCs/>
          <w:sz w:val="32"/>
          <w:szCs w:val="28"/>
        </w:rPr>
        <w:t>range</w:t>
      </w:r>
    </w:p>
    <w:p w14:paraId="5984B2CE" w14:textId="3E7CC289"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contact call, cultural atlas, 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yellow-naped amazon</w:t>
      </w:r>
      <w:r w:rsidR="00C01870">
        <w:rPr>
          <w:iCs/>
        </w:rPr>
        <w:t>.</w:t>
      </w:r>
    </w:p>
    <w:p w14:paraId="171AF938" w14:textId="77777777" w:rsidR="00EF6F39" w:rsidRDefault="00000000">
      <w:pPr>
        <w:spacing w:after="240"/>
        <w:rPr>
          <w:b/>
          <w:bCs/>
        </w:rPr>
      </w:pPr>
      <w:r>
        <w:rPr>
          <w:b/>
          <w:bCs/>
        </w:rPr>
        <w:t>Abstract</w:t>
      </w:r>
    </w:p>
    <w:p w14:paraId="00D7A76C" w14:textId="0459EBBE" w:rsidR="00EF6F39" w:rsidRDefault="00000000">
      <w:r>
        <w:t xml:space="preserve">Vocal dialects are a taxonomically widespread phenomenon which are typically only studied in a portion of a species’ range. Thus, it is difficult to infer whether </w:t>
      </w:r>
      <w:ins w:id="0" w:author="Timothy Wright" w:date="2023-10-14T15:04:00Z">
        <w:r w:rsidR="00F62EE4">
          <w:t xml:space="preserve">a </w:t>
        </w:r>
      </w:ins>
      <w:r>
        <w:t>geographic pattern</w:t>
      </w:r>
      <w:del w:id="1" w:author="Timothy Wright" w:date="2023-10-14T15:04:00Z">
        <w:r w:rsidDel="00F62EE4">
          <w:delText>s</w:delText>
        </w:r>
      </w:del>
      <w:r>
        <w:t xml:space="preserve"> of vocal dialect</w:t>
      </w:r>
      <w:ins w:id="2" w:author="Timothy Wright" w:date="2023-10-14T15:04:00Z">
        <w:r w:rsidR="00F62EE4">
          <w:t>s</w:t>
        </w:r>
      </w:ins>
      <w:r>
        <w:t xml:space="preserve"> </w:t>
      </w:r>
      <w:del w:id="3" w:author="Timothy Wright" w:date="2023-10-14T15:04:00Z">
        <w:r w:rsidDel="00F62EE4">
          <w:delText xml:space="preserve">that are </w:delText>
        </w:r>
      </w:del>
      <w:r>
        <w:t xml:space="preserve">observed in one part of a species’ range are typical across the range or whether local conditions influence their presence or absence. We examined the yellow-naped amazon, </w:t>
      </w:r>
      <w:r>
        <w:rPr>
          <w:i/>
          <w:iCs/>
        </w:rPr>
        <w:t>Amazona auropalliata</w:t>
      </w:r>
      <w:r>
        <w:t xml:space="preserve">, a parrot species with remarkable vocal learning capabilities. Although this species’ native range spans across Mesoamerica, only Costa Rican populations have been evaluated long-term. Previous studies have shown that these populations </w:t>
      </w:r>
      <w:del w:id="4" w:author="Molly Genes" w:date="2023-10-11T12:53:00Z">
        <w:r w:rsidDel="00145CF6">
          <w:delText xml:space="preserve">exhibit </w:delText>
        </w:r>
      </w:del>
      <w:ins w:id="5" w:author="Molly Genes" w:date="2023-10-11T12:53:00Z">
        <w:r w:rsidR="00145CF6">
          <w:t xml:space="preserve">have </w:t>
        </w:r>
      </w:ins>
      <w:r>
        <w:t xml:space="preserve">geographically and temporally stable vocal dialect patterns. Without data on populations outside of Costa Rica, it is impossible to know </w:t>
      </w:r>
      <w:del w:id="6" w:author="Timothy Wright" w:date="2023-10-14T15:04:00Z">
        <w:r w:rsidDel="00F62EE4">
          <w:delText xml:space="preserve">if </w:delText>
        </w:r>
      </w:del>
      <w:ins w:id="7" w:author="Timothy Wright" w:date="2023-10-14T15:04:00Z">
        <w:r w:rsidR="00F62EE4">
          <w:t xml:space="preserve">whether </w:t>
        </w:r>
      </w:ins>
      <w:r>
        <w:t xml:space="preserve">vocal dialects are present in northern range populations, and whether </w:t>
      </w:r>
      <w:del w:id="8" w:author="Timothy Wright" w:date="2023-10-14T15:05:00Z">
        <w:r w:rsidDel="00F62EE4">
          <w:delText xml:space="preserve">or not </w:delText>
        </w:r>
      </w:del>
      <w:r>
        <w:t xml:space="preserve">they </w:t>
      </w:r>
      <w:del w:id="9" w:author="Molly Genes" w:date="2023-10-11T12:54:00Z">
        <w:r w:rsidDel="00145CF6">
          <w:delText xml:space="preserve">exhibit </w:delText>
        </w:r>
      </w:del>
      <w:ins w:id="10" w:author="Molly Genes" w:date="2023-10-11T12:54:00Z">
        <w:r w:rsidR="00145CF6">
          <w:t xml:space="preserve">show </w:t>
        </w:r>
      </w:ins>
      <w:r>
        <w:t xml:space="preserve">similar geographic structure to southern range populations. We recorded yellow-naped amazon contact calls at 47 different sites across the </w:t>
      </w:r>
      <w:ins w:id="11" w:author="Timothy Wright" w:date="2023-10-14T15:05:00Z">
        <w:r w:rsidR="00F62EE4">
          <w:t>species</w:t>
        </w:r>
      </w:ins>
      <w:ins w:id="12" w:author="Timothy Wright" w:date="2023-10-14T15:08:00Z">
        <w:r w:rsidR="00F62EE4">
          <w:t>’</w:t>
        </w:r>
      </w:ins>
      <w:ins w:id="13" w:author="Timothy Wright" w:date="2023-10-14T15:05:00Z">
        <w:r w:rsidR="00F62EE4">
          <w:t xml:space="preserve"> </w:t>
        </w:r>
      </w:ins>
      <w:r>
        <w:t>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ins w:id="14" w:author="Timothy Wright" w:date="2023-10-14T15:05:00Z">
        <w:r w:rsidR="00F62EE4">
          <w:t>; we also</w:t>
        </w:r>
      </w:ins>
      <w:del w:id="15" w:author="Timothy Wright" w:date="2023-10-14T15:05:00Z">
        <w:r w:rsidDel="00F62EE4">
          <w:delText xml:space="preserve"> and</w:delText>
        </w:r>
      </w:del>
      <w:r>
        <w:t xml:space="preserve"> evaluate</w:t>
      </w:r>
      <w:ins w:id="16" w:author="Timothy Wright" w:date="2023-10-14T15:05:00Z">
        <w:r w:rsidR="00F62EE4">
          <w:t>d</w:t>
        </w:r>
      </w:ins>
      <w:del w:id="17" w:author="Molly Genes" w:date="2023-10-11T12:54:00Z">
        <w:r w:rsidDel="00145CF6">
          <w:delText>d</w:delText>
        </w:r>
      </w:del>
      <w:r>
        <w:t xml:space="preserve"> the robustness of our findings using simulated data. The results from our study show that the vocal patterns previously seen in Costa Rica are also present in northern range populations, supporting our hypothesis</w:t>
      </w:r>
      <w:ins w:id="18" w:author="Molly Genes" w:date="2023-10-01T20:18:00Z">
        <w:r w:rsidR="00DE215F">
          <w:t xml:space="preserve"> that this species has vocal dialects throughout its </w:t>
        </w:r>
      </w:ins>
      <w:ins w:id="19" w:author="Timothy Wright" w:date="2023-10-14T15:13:00Z">
        <w:r w:rsidR="00F62EE4">
          <w:t xml:space="preserve">Mesoamerican </w:t>
        </w:r>
      </w:ins>
      <w:ins w:id="20" w:author="Molly Genes" w:date="2023-10-01T20:18:00Z">
        <w:r w:rsidR="00DE215F">
          <w:t>range</w:t>
        </w:r>
      </w:ins>
      <w:r>
        <w:t>. Call types were regionally specific (e.g., vocal dialects</w:t>
      </w:r>
      <w:ins w:id="21" w:author="Timothy Wright" w:date="2023-10-14T15:06:00Z">
        <w:r w:rsidR="00F62EE4">
          <w:t xml:space="preserve"> occurred</w:t>
        </w:r>
      </w:ins>
      <w:r>
        <w:t xml:space="preserve">) across the range, and no call types were repeated across multiple regions. We did, however, observe distinctive structural characteristics that are found in multiple call types, suggesting that different call types stem from a common origin. </w:t>
      </w:r>
      <w:ins w:id="22" w:author="Molly Genes" w:date="2023-10-01T20:24:00Z">
        <w:r w:rsidR="00DE215F">
          <w:t xml:space="preserve">Alternatively, </w:t>
        </w:r>
      </w:ins>
      <w:ins w:id="23" w:author="Molly Genes" w:date="2023-10-11T12:55:00Z">
        <w:del w:id="24" w:author="Timothy Wright" w:date="2023-10-14T15:06:00Z">
          <w:r w:rsidR="00145CF6" w:rsidDel="00F62EE4">
            <w:delText xml:space="preserve">it should be considered that </w:delText>
          </w:r>
        </w:del>
      </w:ins>
      <w:ins w:id="25" w:author="Molly Genes" w:date="2023-10-01T20:24:00Z">
        <w:r w:rsidR="00DE215F">
          <w:t xml:space="preserve">similarity in the acoustic features of call types </w:t>
        </w:r>
      </w:ins>
      <w:ins w:id="26" w:author="Molly Genes" w:date="2023-10-11T14:02:00Z">
        <w:r w:rsidR="003B350C">
          <w:t>may also be</w:t>
        </w:r>
      </w:ins>
      <w:ins w:id="27" w:author="Molly Genes" w:date="2023-10-11T12:55:00Z">
        <w:r w:rsidR="00145CF6">
          <w:t xml:space="preserve"> </w:t>
        </w:r>
      </w:ins>
      <w:ins w:id="28" w:author="Molly Genes" w:date="2023-10-01T20:25:00Z">
        <w:r w:rsidR="00DE215F">
          <w:t xml:space="preserve">a result of physiological and anatomical features </w:t>
        </w:r>
      </w:ins>
      <w:ins w:id="29" w:author="Molly Genes" w:date="2023-10-01T20:26:00Z">
        <w:r w:rsidR="00DE215F">
          <w:t xml:space="preserve">that are common </w:t>
        </w:r>
        <w:del w:id="30" w:author="Timothy Wright" w:date="2023-10-14T15:06:00Z">
          <w:r w:rsidR="00DE215F" w:rsidDel="00F62EE4">
            <w:delText>across</w:delText>
          </w:r>
        </w:del>
      </w:ins>
      <w:ins w:id="31" w:author="Timothy Wright" w:date="2023-10-14T15:06:00Z">
        <w:r w:rsidR="00F62EE4">
          <w:t>to</w:t>
        </w:r>
      </w:ins>
      <w:ins w:id="32" w:author="Molly Genes" w:date="2023-10-01T20:26:00Z">
        <w:r w:rsidR="00DE215F">
          <w:t xml:space="preserve"> all members of the species</w:t>
        </w:r>
      </w:ins>
      <w:ins w:id="33" w:author="Molly Genes" w:date="2023-10-01T20:27:00Z">
        <w:r w:rsidR="00DE215F">
          <w:t xml:space="preserve">. </w:t>
        </w:r>
      </w:ins>
      <w:r>
        <w:t>Vocal dialect</w:t>
      </w:r>
      <w:r w:rsidR="008E5A93">
        <w:t>s</w:t>
      </w:r>
      <w:r>
        <w:t xml:space="preserve"> in this species </w:t>
      </w:r>
      <w:r w:rsidR="008E5A93">
        <w:t>are</w:t>
      </w:r>
      <w:r>
        <w:t xml:space="preserve">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77777777"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w:t>
      </w:r>
      <w:commentRangeStart w:id="34"/>
      <w:r>
        <w:rPr>
          <w:rFonts w:eastAsia="Times New Roman"/>
          <w:color w:val="000000"/>
        </w:rPr>
        <w:t>., 2021)</w:t>
      </w:r>
      <w:r>
        <w:t xml:space="preserve">. </w:t>
      </w:r>
      <w:commentRangeEnd w:id="34"/>
      <w:r w:rsidR="00F62EE4">
        <w:rPr>
          <w:rStyle w:val="CommentReference"/>
        </w:rPr>
        <w:commentReference w:id="34"/>
      </w:r>
    </w:p>
    <w:p w14:paraId="0E131EE4" w14:textId="21FC42FE" w:rsidR="00EF6F39"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They exhibit</w:t>
      </w:r>
      <w:del w:id="35" w:author="Timothy Wright" w:date="2023-10-14T15:13:00Z">
        <w:r w:rsidDel="00F62EE4">
          <w:delText xml:space="preserve"> a</w:delText>
        </w:r>
      </w:del>
      <w:r>
        <w:t xml:space="preserve"> fission-fusion flock dynamic</w:t>
      </w:r>
      <w:ins w:id="36" w:author="Timothy Wright" w:date="2023-10-14T15:13:00Z">
        <w:r w:rsidR="00F62EE4">
          <w:t>s</w:t>
        </w:r>
      </w:ins>
      <w:r>
        <w:t xml:space="preserve">,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w:t>
      </w:r>
      <w:ins w:id="37" w:author="Timothy Wright" w:date="2023-10-14T15:14:00Z">
        <w:r w:rsidR="00823B2E">
          <w:t xml:space="preserve">in 2005 </w:t>
        </w:r>
      </w:ins>
      <w:r>
        <w:t xml:space="preserve">at the same sites as previously recorded in Costa Rica and found that the acoustic variation discovered in 1996 </w:t>
      </w:r>
      <w:r w:rsidR="008E5A93">
        <w:t>was temporally and geographically stable</w:t>
      </w:r>
      <w:r>
        <w:t xml:space="preserve">.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In addition, playback experiments showed th</w:t>
      </w:r>
      <w:r w:rsidR="008E5A93">
        <w:t>at members of this</w:t>
      </w:r>
      <w:r>
        <w:t xml:space="preserve"> species </w:t>
      </w:r>
      <w:r w:rsidR="008E5A93">
        <w:t>are</w:t>
      </w:r>
      <w:r>
        <w:t xml:space="preserve"> less responsive to playbacks from different dialects (Wright &amp; </w:t>
      </w:r>
      <w:proofErr w:type="spellStart"/>
      <w:r>
        <w:t>Doring</w:t>
      </w:r>
      <w:proofErr w:type="spellEnd"/>
      <w:r>
        <w:t xml:space="preserve"> 2001). These data indicate that yellow-naped amazon dialects may be maintained </w:t>
      </w:r>
      <w:ins w:id="38" w:author="Timothy Wright" w:date="2023-10-14T15:15:00Z">
        <w:r w:rsidR="00823B2E">
          <w:t xml:space="preserve">over time </w:t>
        </w:r>
      </w:ins>
      <w:r>
        <w:t>because u</w:t>
      </w:r>
      <w:r w:rsidR="008E5A93">
        <w:t>sing</w:t>
      </w:r>
      <w:r>
        <w:t xml:space="preserve"> the proper dialect provides social benefits to individuals (Wright and Dahlin 2018). </w:t>
      </w:r>
    </w:p>
    <w:p w14:paraId="0E94C309" w14:textId="5B43B26B" w:rsidR="00EF6F39" w:rsidRDefault="00000000">
      <w:pPr>
        <w:spacing w:after="240"/>
      </w:pPr>
      <w:r>
        <w:t xml:space="preserve">At present, there is little data to indicate whether yellow-naped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w:t>
      </w:r>
      <w:ins w:id="39" w:author="Timothy Wright" w:date="2023-10-14T15:15:00Z">
        <w:r w:rsidR="00823B2E">
          <w:t>by</w:t>
        </w:r>
      </w:ins>
      <w:r>
        <w:t xml:space="preserve"> calls within populations are more similar in their acoustic structure than between populations </w:t>
      </w:r>
      <w:r>
        <w:rPr>
          <w:rFonts w:eastAsia="Times New Roman"/>
          <w:color w:val="000000"/>
        </w:rPr>
        <w:t>(Wright and Dahlin, 2018)</w:t>
      </w:r>
      <w:r>
        <w:t>. Alternatively, variation in yellow-naped amazon contact calls could be clinal. In this case</w:t>
      </w:r>
      <w:r w:rsidR="006A3B96">
        <w:t xml:space="preserve">, we </w:t>
      </w:r>
      <w:del w:id="40" w:author="Molly Genes" w:date="2023-10-01T19:57:00Z">
        <w:r w:rsidR="006A3B96" w:rsidDel="006A3B96">
          <w:delText>expected</w:delText>
        </w:r>
        <w:r w:rsidDel="006A3B96">
          <w:delText xml:space="preserve"> </w:delText>
        </w:r>
      </w:del>
      <w:ins w:id="41" w:author="Molly Genes" w:date="2023-10-01T19:57:00Z">
        <w:r w:rsidR="006A3B96">
          <w:t xml:space="preserve">would expect </w:t>
        </w:r>
      </w:ins>
      <w:r>
        <w:t xml:space="preserve">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42" w:name="_Toc57588952"/>
      <w:bookmarkStart w:id="43"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42"/>
      <w:bookmarkEnd w:id="43"/>
    </w:p>
    <w:p w14:paraId="14AAADAE" w14:textId="78374301" w:rsidR="00EF6F39" w:rsidRDefault="00000000" w:rsidP="001C7E8F">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w:t>
      </w:r>
      <w:del w:id="44" w:author="Timothy Wright" w:date="2023-10-14T15:16:00Z">
        <w:r w:rsidDel="00823B2E">
          <w:delText xml:space="preserve">morning </w:delText>
        </w:r>
      </w:del>
      <w:ins w:id="45" w:author="Timothy Wright" w:date="2023-10-14T15:16:00Z">
        <w:r w:rsidR="00823B2E">
          <w:t xml:space="preserve">evening </w:t>
        </w:r>
      </w:ins>
      <w:r>
        <w:t xml:space="preserve">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This project was approved by New Mexico State University’s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46" w:name="_Toc57588953"/>
      <w:bookmarkStart w:id="47"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46"/>
      <w:bookmarkEnd w:id="47"/>
    </w:p>
    <w:p w14:paraId="097887CF" w14:textId="255FE090" w:rsidR="00EF6F39" w:rsidRDefault="00000000" w:rsidP="001C7E8F">
      <w:pPr>
        <w:spacing w:after="240"/>
      </w:pPr>
      <w:r>
        <w:t>We recorded contact calls from yellow-naped amazons during June and July of 2016, 2018, and 2019; both months</w:t>
      </w:r>
      <w:del w:id="48" w:author="Molly Genes" w:date="2023-10-01T19:56:00Z">
        <w:r w:rsidDel="006A3B96">
          <w:delText xml:space="preserve"> </w:delText>
        </w:r>
        <w:r w:rsidR="006A3B96" w:rsidDel="006A3B96">
          <w:delText>that</w:delText>
        </w:r>
      </w:del>
      <w:r w:rsidR="006A3B96">
        <w:t xml:space="preserve"> </w:t>
      </w:r>
      <w:r>
        <w:t xml:space="preserve">fall just after the species’ breeding season </w:t>
      </w:r>
      <w:r>
        <w:rPr>
          <w:rFonts w:eastAsia="Times New Roman"/>
          <w:color w:val="000000"/>
        </w:rPr>
        <w:t>(</w:t>
      </w:r>
      <w:commentRangeStart w:id="49"/>
      <w:proofErr w:type="spellStart"/>
      <w:r>
        <w:rPr>
          <w:rFonts w:eastAsia="Times New Roman"/>
          <w:color w:val="000000"/>
        </w:rPr>
        <w:t>Matuz</w:t>
      </w:r>
      <w:commentRangeEnd w:id="49"/>
      <w:r w:rsidR="00823B2E">
        <w:rPr>
          <w:rStyle w:val="CommentReference"/>
        </w:rPr>
        <w:commentReference w:id="49"/>
      </w:r>
      <w:r>
        <w:rPr>
          <w:rFonts w:eastAsia="Times New Roman"/>
          <w:color w:val="000000"/>
        </w:rPr>
        <w:t>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ins w:id="50" w:author="Timothy Wright" w:date="2023-10-14T15:18:00Z">
        <w:r w:rsidR="00823B2E">
          <w:rPr>
            <w:rFonts w:eastAsia="Times New Roman"/>
            <w:color w:val="000000"/>
          </w:rPr>
          <w:t>, Dahlin et al., 2018</w:t>
        </w:r>
      </w:ins>
      <w:r>
        <w:rPr>
          <w:rFonts w:eastAsia="Times New Roman"/>
          <w:color w:val="000000"/>
        </w:rPr>
        <w:t>)</w:t>
      </w:r>
      <w:r>
        <w:t xml:space="preserve">. Sites were </w:t>
      </w:r>
      <w:ins w:id="51" w:author="Molly Genes" w:date="2023-10-01T19:56:00Z">
        <w:r w:rsidR="006A3B96">
          <w:t>chosen</w:t>
        </w:r>
      </w:ins>
      <w:del w:id="52" w:author="Molly Genes" w:date="2023-10-01T19:56:00Z">
        <w:r w:rsidR="006A3B96" w:rsidDel="006A3B96">
          <w:delText>determined</w:delText>
        </w:r>
      </w:del>
      <w:r>
        <w:t xml:space="preserve"> based on previous survey history, local anecdotes, </w:t>
      </w:r>
      <w:ins w:id="53" w:author="Timothy Wright" w:date="2023-10-14T15:18:00Z">
        <w:r w:rsidR="00823B2E">
          <w:t xml:space="preserve">information from </w:t>
        </w:r>
      </w:ins>
      <w:r>
        <w:t>local organizations working with yellow-</w:t>
      </w:r>
      <w:proofErr w:type="spellStart"/>
      <w:r>
        <w:t>naped</w:t>
      </w:r>
      <w:proofErr w:type="spellEnd"/>
      <w:r>
        <w:t xml:space="preserve">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xml:space="preserve">.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w:t>
      </w:r>
      <w:r>
        <w:lastRenderedPageBreak/>
        <w:t>larger populations reported to occur along the Caribbean coast of Honduras and Nicaragua due to logistical challenges.</w:t>
      </w:r>
      <w:bookmarkStart w:id="54" w:name="_Toc57588955"/>
      <w:bookmarkStart w:id="55" w:name="_Toc57588850"/>
      <w:r w:rsidR="001C7E8F">
        <w:t xml:space="preserve"> </w:t>
      </w:r>
    </w:p>
    <w:p w14:paraId="6FFED14F" w14:textId="77777777" w:rsidR="00EF6F39" w:rsidRDefault="00000000">
      <w:pPr>
        <w:spacing w:after="240"/>
        <w:rPr>
          <w:b/>
          <w:bCs/>
          <w:color w:val="000000"/>
        </w:rPr>
      </w:pPr>
      <w:r>
        <w:rPr>
          <w:b/>
          <w:bCs/>
          <w:color w:val="000000"/>
        </w:rPr>
        <w:t>2.3</w:t>
      </w:r>
      <w:r>
        <w:rPr>
          <w:b/>
          <w:bCs/>
          <w:color w:val="000000"/>
        </w:rPr>
        <w:tab/>
        <w:t>Data processing</w:t>
      </w:r>
      <w:bookmarkEnd w:id="54"/>
      <w:bookmarkEnd w:id="55"/>
    </w:p>
    <w:p w14:paraId="1DB0BDFC" w14:textId="44AF5D71"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w:t>
      </w:r>
      <w:ins w:id="56" w:author="Timothy Wright" w:date="2023-10-14T15:20:00Z">
        <w:r w:rsidR="00823B2E">
          <w:t xml:space="preserve"> </w:t>
        </w:r>
      </w:ins>
      <w:r>
        <w:t xml:space="preserve">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57" w:name="_Toc57588956"/>
      <w:bookmarkStart w:id="58"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57"/>
      <w:bookmarkEnd w:id="58"/>
    </w:p>
    <w:p w14:paraId="4ADE3AE2" w14:textId="7F7E6B1D"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(see Data Availability). To do this, we used a window length of 512, overlap of 85%, and a bandpass filter with low and high frequencies of 0.5</w:t>
      </w:r>
      <w:ins w:id="59" w:author="Timothy Wright" w:date="2023-10-14T15:24:00Z">
        <w:r w:rsidR="003B2AC6">
          <w:t xml:space="preserve"> </w:t>
        </w:r>
      </w:ins>
      <w:r>
        <w:t>kHz and 2.5</w:t>
      </w:r>
      <w:ins w:id="60" w:author="Timothy Wright" w:date="2023-10-14T15:24:00Z">
        <w:r w:rsidR="003B2AC6">
          <w:t xml:space="preserve"> </w:t>
        </w:r>
      </w:ins>
      <w:r>
        <w:t xml:space="preserve">kHz, respectively. We chose these limits to filter out low and high frequency background noise such as traffic, insects, and other bird species. </w:t>
      </w:r>
    </w:p>
    <w:p w14:paraId="4A85C718" w14:textId="28BC8D3B"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w:t>
      </w:r>
      <w:ins w:id="61" w:author="Timothy Wright" w:date="2023-10-14T15:21:00Z">
        <w:r w:rsidR="00823B2E">
          <w:t>harm</w:t>
        </w:r>
      </w:ins>
      <w:ins w:id="62" w:author="Timothy Wright" w:date="2023-10-14T15:22:00Z">
        <w:r w:rsidR="00823B2E">
          <w:t xml:space="preserve">onic </w:t>
        </w:r>
      </w:ins>
      <w:r>
        <w:t xml:space="preserve">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3590FEAF" w:rsidR="00EF6F39" w:rsidRDefault="00000000">
      <w:pPr>
        <w:spacing w:after="240"/>
      </w:pPr>
      <w:r>
        <w:t xml:space="preserve">After our visual assessment, we evaluated the number of remaining calls per bird at each site, and the number of birds at each site. Birds with </w:t>
      </w:r>
      <w:ins w:id="63" w:author="Molly Genes" w:date="2023-10-01T19:55:00Z">
        <w:r w:rsidR="006A3B96">
          <w:t>fewer</w:t>
        </w:r>
      </w:ins>
      <w:del w:id="64" w:author="Molly Genes" w:date="2023-10-01T19:55:00Z">
        <w:r w:rsidR="006A3B96" w:rsidDel="006A3B96">
          <w:delText>less</w:delText>
        </w:r>
      </w:del>
      <w:r>
        <w:t xml:space="preserve"> than 3 calls and sites with </w:t>
      </w:r>
      <w:ins w:id="65" w:author="Molly Genes" w:date="2023-10-01T19:56:00Z">
        <w:r w:rsidR="006A3B96">
          <w:t>fewer</w:t>
        </w:r>
      </w:ins>
      <w:del w:id="66" w:author="Molly Genes" w:date="2023-10-01T19:56:00Z">
        <w:r w:rsidR="006A3B96" w:rsidDel="006A3B96">
          <w:delText>less</w:delText>
        </w:r>
      </w:del>
      <w:r>
        <w:t xml:space="preserve"> than 3 birds were removed from the dataset</w:t>
      </w:r>
      <w:ins w:id="67" w:author="Timothy Wright" w:date="2023-10-14T15:22:00Z">
        <w:r w:rsidR="00823B2E">
          <w:t xml:space="preserve"> (Supplemental Table 1)</w:t>
        </w:r>
      </w:ins>
      <w:r>
        <w:t xml:space="preserve">.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2017) (see Data Availability). Each call was then categorized based on its acoustic structure; calls with noticeably different acoustic structures were categorized as </w:t>
      </w:r>
      <w:del w:id="68" w:author="Timothy Wright" w:date="2023-10-14T15:23:00Z">
        <w:r w:rsidDel="00823B2E">
          <w:delText xml:space="preserve">a </w:delText>
        </w:r>
      </w:del>
      <w:r>
        <w:t>distinct call type</w:t>
      </w:r>
      <w:ins w:id="69" w:author="Timothy Wright" w:date="2023-10-14T15:23:00Z">
        <w:r w:rsidR="00823B2E">
          <w:t>s</w:t>
        </w:r>
      </w:ins>
      <w:r>
        <w:t xml:space="preserve">. This method </w:t>
      </w:r>
      <w:ins w:id="70" w:author="Timothy Wright" w:date="2023-10-14T15:23:00Z">
        <w:r w:rsidR="00823B2E">
          <w:t xml:space="preserve">does require subjective judgement by observers, </w:t>
        </w:r>
      </w:ins>
      <w:del w:id="71" w:author="Timothy Wright" w:date="2023-10-14T15:23:00Z">
        <w:r w:rsidDel="00823B2E">
          <w:delText xml:space="preserve">is subjective </w:delText>
        </w:r>
      </w:del>
      <w:r>
        <w:t xml:space="preserve">but has proven to be useful as a tool to assess the overall degree of difference between </w:t>
      </w:r>
      <w:ins w:id="72" w:author="Timothy Wright" w:date="2023-10-14T15:23:00Z">
        <w:r w:rsidR="00823B2E">
          <w:t>yellow-</w:t>
        </w:r>
        <w:proofErr w:type="spellStart"/>
        <w:r w:rsidR="00823B2E">
          <w:t>naped</w:t>
        </w:r>
        <w:proofErr w:type="spellEnd"/>
        <w:r w:rsidR="00823B2E">
          <w:t xml:space="preserve"> amazon </w:t>
        </w:r>
      </w:ins>
      <w:r>
        <w:t xml:space="preserve">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73" w:name="_Toc57588852"/>
      <w:bookmarkStart w:id="74"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73"/>
      <w:bookmarkEnd w:id="74"/>
    </w:p>
    <w:p w14:paraId="10DD8D9B" w14:textId="6ED691E8"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w:t>
      </w:r>
      <w:ins w:id="75" w:author="Timothy Wright" w:date="2023-10-14T15:24:00Z">
        <w:r w:rsidR="003B2AC6">
          <w:t xml:space="preserve"> </w:t>
        </w:r>
      </w:ins>
      <w:r>
        <w:t xml:space="preserve">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w:t>
      </w:r>
      <w:ins w:id="76" w:author="Timothy Wright" w:date="2023-10-14T15:24:00Z">
        <w:r w:rsidR="003B2AC6">
          <w:t xml:space="preserve">type </w:t>
        </w:r>
      </w:ins>
      <w:r>
        <w:t xml:space="preserve">using </w:t>
      </w:r>
      <w:ins w:id="77" w:author="Timothy Wright" w:date="2023-10-14T15:25:00Z">
        <w:r w:rsidR="003B2AC6">
          <w:t xml:space="preserve">concentric </w:t>
        </w:r>
      </w:ins>
      <w:r>
        <w:t>contour lines</w:t>
      </w:r>
      <w:del w:id="78" w:author="Timothy Wright" w:date="2023-10-14T15:25:00Z">
        <w:r w:rsidDel="003B2AC6">
          <w:delText>, with closer lines representing a higher density of calls</w:delText>
        </w:r>
      </w:del>
      <w:r>
        <w:t xml:space="preserve">. The smallest circles indicate high concentrations of calls in one area of acoustic space. In addition to creating plots for each country, </w:t>
      </w:r>
      <w:commentRangeStart w:id="79"/>
      <w:r>
        <w:t xml:space="preserve">we also generated cumulative plots over the entire range for each analysis to assess whether variation appeared to be random or clinal. </w:t>
      </w:r>
      <w:commentRangeEnd w:id="79"/>
      <w:r w:rsidR="003B2AC6">
        <w:rPr>
          <w:rStyle w:val="CommentReference"/>
        </w:rPr>
        <w:commentReference w:id="79"/>
      </w:r>
      <w:r>
        <w:t>All code used for SPCC and MDS plots was mode</w:t>
      </w:r>
      <w:del w:id="80" w:author="Molly Genes" w:date="2023-10-01T19:55:00Z">
        <w:r w:rsidR="006A3B96" w:rsidDel="006A3B96">
          <w:delText>l</w:delText>
        </w:r>
      </w:del>
      <w:r>
        <w:t>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6A660499"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w:t>
      </w:r>
      <w:commentRangeStart w:id="81"/>
      <w:r>
        <w:t xml:space="preserve">to reduce dimensionality. We plotted the first 2 principal components for each region to compare to the MDS bidimensional plots (above). </w:t>
      </w:r>
      <w:ins w:id="82" w:author="Dahlin-Schuster, Christine R" w:date="2023-10-16T16:18:00Z">
        <w:r w:rsidR="00402473">
          <w:t>T</w:t>
        </w:r>
        <w:r w:rsidR="001E06B7">
          <w:t>o test for equal variances, w</w:t>
        </w:r>
      </w:ins>
      <w:del w:id="83" w:author="Dahlin-Schuster, Christine R" w:date="2023-10-16T16:18:00Z">
        <w:r w:rsidDel="001E06B7">
          <w:delText>W</w:delText>
        </w:r>
      </w:del>
      <w:r>
        <w:t xml:space="preserve">e used the function </w:t>
      </w:r>
      <w:proofErr w:type="spellStart"/>
      <w:r>
        <w:t>leveneTest</w:t>
      </w:r>
      <w:proofErr w:type="spellEnd"/>
      <w:r>
        <w:t xml:space="preserve">() from the car package </w:t>
      </w:r>
      <w:r>
        <w:rPr>
          <w:color w:val="000000"/>
        </w:rPr>
        <w:t>(Fox and Weisberg, 2019)</w:t>
      </w:r>
      <w:del w:id="84" w:author="Dahlin-Schuster, Christine R" w:date="2023-10-16T16:19:00Z">
        <w:r w:rsidDel="001E06B7">
          <w:delText xml:space="preserve"> to assess for equal variances</w:delText>
        </w:r>
      </w:del>
      <w:r>
        <w:t xml:space="preserve">, and </w:t>
      </w:r>
      <w:del w:id="85" w:author="Dahlin-Schuster, Christine R" w:date="2023-10-16T16:19:00Z">
        <w:r w:rsidDel="001E06B7">
          <w:delText xml:space="preserve">the </w:delText>
        </w:r>
      </w:del>
      <w:ins w:id="86" w:author="Dahlin-Schuster, Christine R" w:date="2023-10-16T16:19:00Z">
        <w:r w:rsidR="001E06B7">
          <w:t xml:space="preserve">to evaluate </w:t>
        </w:r>
        <w:r w:rsidR="006A3611">
          <w:t>the</w:t>
        </w:r>
        <w:r w:rsidR="001E06B7">
          <w:t xml:space="preserve"> normality</w:t>
        </w:r>
        <w:r w:rsidR="006A3611">
          <w:t xml:space="preserve"> of our dataset we used the</w:t>
        </w:r>
        <w:r w:rsidR="001E06B7">
          <w:t xml:space="preserve"> </w:t>
        </w:r>
      </w:ins>
      <w:r>
        <w:t xml:space="preserve">function </w:t>
      </w:r>
      <w:proofErr w:type="spellStart"/>
      <w:r>
        <w:t>shapiro.test</w:t>
      </w:r>
      <w:proofErr w:type="spellEnd"/>
      <w:r>
        <w:t xml:space="preserve">() </w:t>
      </w:r>
      <w:r>
        <w:rPr>
          <w:color w:val="000000"/>
        </w:rPr>
        <w:t>from the package MASS (Venables and Ripley, 2002)</w:t>
      </w:r>
      <w:del w:id="87" w:author="Dahlin-Schuster, Christine R" w:date="2023-10-16T16:19:00Z">
        <w:r w:rsidDel="006A3611">
          <w:rPr>
            <w:color w:val="000000"/>
          </w:rPr>
          <w:delText xml:space="preserve"> </w:delText>
        </w:r>
        <w:r w:rsidDel="006A3611">
          <w:delText>to evaluate the normality of our dataset</w:delText>
        </w:r>
      </w:del>
      <w:r>
        <w:t>. We</w:t>
      </w:r>
      <w:ins w:id="88" w:author="Dahlin-Schuster, Christine R" w:date="2023-10-16T16:20:00Z">
        <w:r w:rsidR="003F6AE6">
          <w:t xml:space="preserve"> evaluated differences among call types by</w:t>
        </w:r>
      </w:ins>
      <w:r>
        <w:t xml:space="preserve"> perform</w:t>
      </w:r>
      <w:ins w:id="89" w:author="Dahlin-Schuster, Christine R" w:date="2023-10-16T16:20:00Z">
        <w:r w:rsidR="003F6AE6">
          <w:t xml:space="preserve">ing </w:t>
        </w:r>
      </w:ins>
      <w:del w:id="90" w:author="Dahlin-Schuster, Christine R" w:date="2023-10-16T16:20:00Z">
        <w:r w:rsidDel="003F6AE6">
          <w:delText xml:space="preserve">ed </w:delText>
        </w:r>
      </w:del>
      <w:r>
        <w:t xml:space="preserve">Welch’s ANOVA using </w:t>
      </w:r>
      <w:proofErr w:type="spellStart"/>
      <w:r>
        <w:t>oneway.</w:t>
      </w:r>
      <w:proofErr w:type="gramStart"/>
      <w:r>
        <w:t>test</w:t>
      </w:r>
      <w:proofErr w:type="spellEnd"/>
      <w:r>
        <w:t>(</w:t>
      </w:r>
      <w:proofErr w:type="gramEnd"/>
      <w:r>
        <w:t xml:space="preserve">) from the R stats package </w:t>
      </w:r>
      <w:r>
        <w:rPr>
          <w:color w:val="000000"/>
        </w:rPr>
        <w:t>(R Core Team, 2021)</w:t>
      </w:r>
      <w:r>
        <w:t xml:space="preserve"> on principle components 1 and 2 from our PCA output</w:t>
      </w:r>
      <w:del w:id="91" w:author="Dahlin-Schuster, Christine R" w:date="2023-10-16T16:20:00Z">
        <w:r w:rsidDel="003F6AE6">
          <w:delText xml:space="preserve"> to evaluate differences among call types</w:delText>
        </w:r>
      </w:del>
      <w:r>
        <w:t xml:space="preserve">. To determine which call type comparisons showed significant differences, </w:t>
      </w:r>
      <w:commentRangeStart w:id="92"/>
      <w:r>
        <w:t xml:space="preserve">we conducted </w:t>
      </w:r>
      <w:commentRangeEnd w:id="81"/>
      <w:r w:rsidR="003F6AE6">
        <w:rPr>
          <w:rStyle w:val="CommentReference"/>
        </w:rPr>
        <w:commentReference w:id="81"/>
      </w:r>
      <w:r>
        <w:t xml:space="preserve">a Games-Howell post-hoc analysis on our ANOVA results using the </w:t>
      </w:r>
      <w:proofErr w:type="spellStart"/>
      <w:proofErr w:type="gramStart"/>
      <w:r>
        <w:t>posthocTGH</w:t>
      </w:r>
      <w:proofErr w:type="spellEnd"/>
      <w:r>
        <w:t>(</w:t>
      </w:r>
      <w:proofErr w:type="gramEnd"/>
      <w:r>
        <w:t xml:space="preserve">) from the </w:t>
      </w:r>
      <w:proofErr w:type="spellStart"/>
      <w:r>
        <w:t>rosetta</w:t>
      </w:r>
      <w:proofErr w:type="spellEnd"/>
      <w:r>
        <w:t xml:space="preserve"> package (version 0.3.6) </w:t>
      </w:r>
      <w:r>
        <w:rPr>
          <w:color w:val="000000"/>
        </w:rPr>
        <w:t xml:space="preserve">(Peters and </w:t>
      </w:r>
      <w:proofErr w:type="spellStart"/>
      <w:r>
        <w:rPr>
          <w:color w:val="000000"/>
        </w:rPr>
        <w:t>Verboon</w:t>
      </w:r>
      <w:proofErr w:type="spellEnd"/>
      <w:r>
        <w:rPr>
          <w:color w:val="000000"/>
        </w:rPr>
        <w:t>, 2023)</w:t>
      </w:r>
      <w:r>
        <w:t>.</w:t>
      </w:r>
      <w:commentRangeEnd w:id="92"/>
      <w:r w:rsidR="003B2AC6">
        <w:rPr>
          <w:rStyle w:val="CommentReference"/>
        </w:rPr>
        <w:commentReference w:id="92"/>
      </w:r>
    </w:p>
    <w:p w14:paraId="4F24F6AC" w14:textId="2D23AAA9"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r>
        <w:t>mantel.correlog</w:t>
      </w:r>
      <w:proofErr w:type="spellEnd"/>
      <w:r>
        <w:t xml:space="preserve">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w:t>
      </w:r>
      <w:commentRangeStart w:id="93"/>
      <w:r>
        <w:t xml:space="preserve">Dissimilarity </w:t>
      </w:r>
      <w:ins w:id="94" w:author="Timothy Wright" w:date="2023-10-14T15:30:00Z">
        <w:r w:rsidR="003B2AC6">
          <w:t xml:space="preserve">is </w:t>
        </w:r>
      </w:ins>
      <w:r>
        <w:t xml:space="preserve">typically </w:t>
      </w:r>
      <w:del w:id="95" w:author="Timothy Wright" w:date="2023-10-14T15:30:00Z">
        <w:r w:rsidDel="003B2AC6">
          <w:delText xml:space="preserve">measures </w:delText>
        </w:r>
      </w:del>
      <w:ins w:id="96" w:author="Timothy Wright" w:date="2023-10-14T15:30:00Z">
        <w:r w:rsidR="003B2AC6">
          <w:t xml:space="preserve">measured for </w:t>
        </w:r>
      </w:ins>
      <w:r>
        <w:t>a fixed set of even spatial distances across a specified geographic range, but results can vary markedly for different spatial resolutions</w:t>
      </w:r>
      <w:commentRangeEnd w:id="93"/>
      <w:r w:rsidR="003B2AC6">
        <w:rPr>
          <w:rStyle w:val="CommentReference"/>
        </w:rPr>
        <w:commentReference w:id="93"/>
      </w:r>
      <w:r>
        <w:t>. Therefore, we calculated several Mantel correlograms with different spatial resolutions (6 distances from 25 to 250 km) and estimated the mean and standard deviations across the correlograms for each distance value after interpolation.</w:t>
      </w:r>
    </w:p>
    <w:p w14:paraId="58180AE9" w14:textId="7699D6B8" w:rsidR="00EF6F39" w:rsidRDefault="00000000">
      <w:pPr>
        <w:spacing w:after="240"/>
      </w:pPr>
      <w:r>
        <w:t xml:space="preserve">We </w:t>
      </w:r>
      <w:ins w:id="97" w:author="Dahlin-Schuster, Christine R" w:date="2023-10-16T16:22:00Z">
        <w:r w:rsidR="009B7F87">
          <w:t xml:space="preserve">tested whether </w:t>
        </w:r>
      </w:ins>
      <w:ins w:id="98" w:author="Dahlin-Schuster, Christine R" w:date="2023-10-16T16:23:00Z">
        <w:r w:rsidR="009B7F87">
          <w:t xml:space="preserve">distance or dialect assignment had a significant effect on call structure </w:t>
        </w:r>
      </w:ins>
      <w:r>
        <w:t>us</w:t>
      </w:r>
      <w:ins w:id="99" w:author="Dahlin-Schuster, Christine R" w:date="2023-10-16T16:23:00Z">
        <w:r w:rsidR="009B7F87">
          <w:t>ing</w:t>
        </w:r>
      </w:ins>
      <w:del w:id="100" w:author="Dahlin-Schuster, Christine R" w:date="2023-10-16T16:23:00Z">
        <w:r w:rsidDel="009B7F87">
          <w:delText>ed</w:delText>
        </w:r>
      </w:del>
      <w:r>
        <w:t xml:space="preserve">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del w:id="101" w:author="Dahlin-Schuster, Christine R" w:date="2023-10-16T16:23:00Z">
        <w:r w:rsidDel="009B7F87">
          <w:delText xml:space="preserve"> to statistically evaluate whether </w:delText>
        </w:r>
      </w:del>
      <w:del w:id="102" w:author="Dahlin-Schuster, Christine R" w:date="2023-10-16T16:22:00Z">
        <w:r w:rsidDel="009B7F87">
          <w:delText xml:space="preserve">distance or dialect assignment had a significant effect on call structure </w:delText>
        </w:r>
      </w:del>
      <w:del w:id="103" w:author="Dahlin-Schuster, Christine R" w:date="2023-10-16T16:23:00Z">
        <w:r w:rsidDel="009B7F87">
          <w:delText>in yellow-naped amazons</w:delText>
        </w:r>
      </w:del>
      <w:r>
        <w:t xml:space="preserve">. This method uses a permutation approach to estimate statistical significance of the regression coefficients to account for the lack of independency of observations. A dissimilarity matrix based on the pairwise cross-correlation matrix (1 - </w:t>
      </w:r>
      <w:proofErr w:type="spellStart"/>
      <w:r>
        <w:t>spcc</w:t>
      </w:r>
      <w:proofErr w:type="spellEnd"/>
      <w:r>
        <w:t xml:space="preserve"> matrix) was used as a response variable while a pairwise distance matrix and a </w:t>
      </w:r>
      <w:r>
        <w:lastRenderedPageBreak/>
        <w:t>dialect membership binary matrix,</w:t>
      </w:r>
      <w:ins w:id="104" w:author="Timothy Wright" w:date="2023-10-14T15:30:00Z">
        <w:r w:rsidR="003B2AC6">
          <w:t xml:space="preserve"> </w:t>
        </w:r>
      </w:ins>
      <w:r>
        <w:t xml:space="preserve">were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0s and 1s to represent whether two calls belong to the same dialect (0) or not (1), and therefore can be used to assess the variation in call structure explained by dialects. </w:t>
      </w:r>
    </w:p>
    <w:p w14:paraId="79D3AD48" w14:textId="14F5055B" w:rsidR="00EF6F39" w:rsidRDefault="00000000">
      <w:pPr>
        <w:spacing w:after="240"/>
      </w:pPr>
      <w:r>
        <w:t>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of  0.1) on both the x and y axis. For each pattern of acoustic variation we simulated a vector representing a hypothetical acoustic feature. The clinal geographic pattern was simulated by simply adding random variation (from a normal distribution centered at 0 with standard deviation of  0.2) to the x axis value of each observation. The dialectal geographic pattern was simulated by randomly assigning an integer number to each location (i.e. the same value to all observations within a location) and then adding random variation to each observation (from a normal distribution centered at 0 with standard deviation of  0.2). We also simulated a random variation pattern in which the acoustic feature value was assigned randomly regardless of locality of geographic distance to other observations. The three continuous simulated vector</w:t>
      </w:r>
      <w:ins w:id="105" w:author="Timothy Wright" w:date="2023-10-14T15:32:00Z">
        <w:r w:rsidR="003B2AC6">
          <w:t>s</w:t>
        </w:r>
      </w:ins>
      <w:r>
        <w:t xml:space="preserve">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w:t>
      </w:r>
      <w:ins w:id="106" w:author="Dahlin-Schuster, Christine R" w:date="2023-10-16T16:25:00Z">
        <w:r w:rsidR="00F42739">
          <w:t xml:space="preserve">We also </w:t>
        </w:r>
      </w:ins>
      <w:ins w:id="107" w:author="Dahlin-Schuster, Christine R" w:date="2023-10-16T16:26:00Z">
        <w:r w:rsidR="00F42739">
          <w:t>evaluated whether</w:t>
        </w:r>
        <w:r w:rsidR="00CF27F7">
          <w:t xml:space="preserve"> </w:t>
        </w:r>
        <w:r w:rsidR="00CF27F7">
          <w:rPr>
            <w:color w:val="000000"/>
          </w:rPr>
          <w:t>geographic distance and dialect membership (predictors) and the three acoustic feature variables (responses)</w:t>
        </w:r>
        <w:r w:rsidR="00CF27F7">
          <w:rPr>
            <w:color w:val="000000"/>
          </w:rPr>
          <w:t xml:space="preserve"> were associated using</w:t>
        </w:r>
      </w:ins>
      <w:ins w:id="108" w:author="Dahlin-Schuster, Christine R" w:date="2023-10-16T16:25:00Z">
        <w:r w:rsidR="00F42739">
          <w:t xml:space="preserve"> </w:t>
        </w:r>
      </w:ins>
      <w:ins w:id="109" w:author="Dahlin-Schuster, Christine R" w:date="2023-10-16T16:26:00Z">
        <w:r w:rsidR="00CF27F7">
          <w:t>m</w:t>
        </w:r>
      </w:ins>
      <w:del w:id="110" w:author="Dahlin-Schuster, Christine R" w:date="2023-10-16T16:26:00Z">
        <w:r w:rsidDel="00CF27F7">
          <w:delText>M</w:delText>
        </w:r>
      </w:del>
      <w:r>
        <w:t>ultiple regression for distance matrices (</w:t>
      </w:r>
      <w:proofErr w:type="spellStart"/>
      <w:r>
        <w:rPr>
          <w:color w:val="000000"/>
        </w:rPr>
        <w:t>Lichstein</w:t>
      </w:r>
      <w:proofErr w:type="spellEnd"/>
      <w:r>
        <w:rPr>
          <w:color w:val="000000"/>
        </w:rPr>
        <w:t>, 2007)</w:t>
      </w:r>
      <w:del w:id="111" w:author="Dahlin-Schuster, Christine R" w:date="2023-10-16T16:26:00Z">
        <w:r w:rsidDel="00CF27F7">
          <w:rPr>
            <w:color w:val="000000"/>
          </w:rPr>
          <w:delText xml:space="preserve"> were also used to evaluate the association between geographic distance and dialect membership (predictors) and the three acoustic feature variables (responses)</w:delText>
        </w:r>
      </w:del>
      <w:r>
        <w:rPr>
          <w:color w:val="000000"/>
        </w:rPr>
        <w:t>. Single response models were run for each acoustic feature variable. The simulation was replicated 100 times and the results were averaged across replicates.</w:t>
      </w:r>
    </w:p>
    <w:p w14:paraId="48ABAB73" w14:textId="77777777" w:rsidR="00EF6F39" w:rsidRDefault="00000000">
      <w:pPr>
        <w:spacing w:after="240"/>
        <w:rPr>
          <w:b/>
          <w:bCs/>
        </w:rPr>
      </w:pPr>
      <w:r>
        <w:rPr>
          <w:b/>
          <w:bCs/>
        </w:rPr>
        <w:t>3</w:t>
      </w:r>
      <w:r>
        <w:rPr>
          <w:b/>
          <w:bCs/>
        </w:rPr>
        <w:tab/>
        <w:t>Results</w:t>
      </w:r>
      <w:bookmarkStart w:id="112" w:name="_Toc57588959"/>
      <w:bookmarkStart w:id="113"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12"/>
      <w:bookmarkEnd w:id="113"/>
    </w:p>
    <w:p w14:paraId="4F8E482B" w14:textId="7ED323BB" w:rsidR="00EF6F39" w:rsidRDefault="00000000">
      <w:pPr>
        <w:spacing w:after="240"/>
      </w:pPr>
      <w:r>
        <w:t>We surveyed for yellow-naped amazons at 72 locations in Mesoamerica where they are known to exist or have occurred historically. We observed this species at 56 of those sites and recorded 3 or more individuals at 47 sites</w:t>
      </w:r>
      <w:ins w:id="114" w:author="Timothy Wright" w:date="2023-10-14T16:29:00Z">
        <w:r w:rsidR="00D906CB">
          <w:t xml:space="preserve"> (Suppl</w:t>
        </w:r>
      </w:ins>
      <w:ins w:id="115" w:author="Timothy Wright" w:date="2023-10-14T16:30:00Z">
        <w:r w:rsidR="00D906CB">
          <w:t>emental Table 1)</w:t>
        </w:r>
      </w:ins>
      <w:r>
        <w:t>. In 2016 our team recorded contact calls at 22 locations in Costa Rica and 9 in Nicaragua.</w:t>
      </w:r>
      <w:del w:id="116" w:author="Timothy Wright" w:date="2023-10-14T16:30:00Z">
        <w:r w:rsidDel="00D906CB">
          <w:delText xml:space="preserve"> </w:delText>
        </w:r>
      </w:del>
      <w:r>
        <w:t xml:space="preserve"> We recorded calls at 10 sites in Mexico between 2018 and 2019. In 2019 we recorded contact calls at 2 sites in Guatemala and 4 in the Bay Islands of Honduras. We identified and selected 2,56</w:t>
      </w:r>
      <w:r w:rsidR="002C72EB">
        <w:t>6</w:t>
      </w:r>
      <w:r>
        <w:t xml:space="preserve"> yellow-naped amazon contact calls from our field recordings and removed 116 of those during quality assessment due to the presence of noise overlap or low signal quality. In total, 2</w:t>
      </w:r>
      <w:r w:rsidR="002C72EB">
        <w:t>4</w:t>
      </w:r>
      <w:r>
        <w:t xml:space="preserve">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and Palo Verde) were removed as a result of having fewer than 3 birds</w:t>
      </w:r>
      <w:ins w:id="117" w:author="Molly Genes" w:date="2023-10-11T14:50:00Z">
        <w:r w:rsidR="00F81C4C">
          <w:t xml:space="preserve"> (</w:t>
        </w:r>
      </w:ins>
      <w:ins w:id="118" w:author="Molly Genes" w:date="2023-10-11T18:58:00Z">
        <w:r w:rsidR="002C72EB">
          <w:t>Supplemental Table</w:t>
        </w:r>
      </w:ins>
      <w:ins w:id="119" w:author="Molly Genes" w:date="2023-10-11T14:50:00Z">
        <w:r w:rsidR="00F81C4C">
          <w:t xml:space="preserve"> 1)</w:t>
        </w:r>
      </w:ins>
      <w:r>
        <w:t xml:space="preserve">. None of the other countries surveyed had sites removed during quality assessment. </w:t>
      </w:r>
    </w:p>
    <w:p w14:paraId="20738C30" w14:textId="77777777" w:rsidR="00EF6F39" w:rsidRDefault="00000000">
      <w:pPr>
        <w:spacing w:after="240"/>
      </w:pPr>
      <w:r>
        <w:lastRenderedPageBreak/>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120" w:name="_Toc57588855"/>
      <w:bookmarkStart w:id="121"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120"/>
      <w:bookmarkEnd w:id="121"/>
    </w:p>
    <w:p w14:paraId="2686D271" w14:textId="2F8B5190" w:rsidR="00EF6F39" w:rsidRDefault="00000000">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w:t>
      </w:r>
      <w:del w:id="122" w:author="Molly Genes" w:date="2023-10-01T19:54:00Z">
        <w:r w:rsidR="006A3B96" w:rsidDel="006A3B96">
          <w:delText>recorded</w:delText>
        </w:r>
        <w:r w:rsidDel="006A3B96">
          <w:delText xml:space="preserve"> </w:delText>
        </w:r>
      </w:del>
      <w:ins w:id="123" w:author="Molly Genes" w:date="2023-10-01T19:54:00Z">
        <w:r w:rsidR="006A3B96">
          <w:t xml:space="preserve">found </w:t>
        </w:r>
      </w:ins>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w:t>
      </w:r>
      <w:ins w:id="124" w:author="Molly Genes" w:date="2023-10-01T19:54:00Z">
        <w:r w:rsidR="006A3B96">
          <w:t>a</w:t>
        </w:r>
      </w:ins>
      <w:del w:id="125" w:author="Molly Genes" w:date="2023-10-01T19:54:00Z">
        <w:r w:rsidR="006A3B96" w:rsidDel="006A3B96">
          <w:delText>i</w:delText>
        </w:r>
      </w:del>
      <w:r>
        <w:t>ve 2 different call types, both of which were reported in the previous surveys. The third call type previously reported on the norther</w:t>
      </w:r>
      <w:ins w:id="126" w:author="Molly Genes" w:date="2023-10-01T19:54:00Z">
        <w:r w:rsidR="006A3B96">
          <w:t>n</w:t>
        </w:r>
      </w:ins>
      <w:r>
        <w:t xml:space="preserve"> border of Costa Rica in 1994 and 2005 was not recorded there in 2016 but was seen in populations in the south of Nicaragua, along with 3 other call types</w:t>
      </w:r>
      <w:ins w:id="127" w:author="Timothy Wright" w:date="2023-10-14T16:31:00Z">
        <w:r w:rsidR="00D906CB">
          <w:t xml:space="preserve"> across Nicaragua</w:t>
        </w:r>
      </w:ins>
      <w:r>
        <w:t xml:space="preserve">. Sixteen percent of the 243 birds in our dataset </w:t>
      </w:r>
      <w:del w:id="128" w:author="Molly Genes" w:date="2023-10-01T19:55:00Z">
        <w:r w:rsidR="006A3B96" w:rsidDel="006A3B96">
          <w:delText>exhibited bilingualism</w:delText>
        </w:r>
      </w:del>
      <w:ins w:id="129" w:author="Molly Genes" w:date="2023-10-01T19:55:00Z">
        <w:r w:rsidR="006A3B96">
          <w:t>were bilingual</w:t>
        </w:r>
      </w:ins>
      <w:r>
        <w:t>.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w:t>
      </w:r>
      <w:del w:id="130" w:author="Molly Genes" w:date="2023-10-01T20:12:00Z">
        <w:r w:rsidDel="00FA56F3">
          <w:delText>e</w:delText>
        </w:r>
      </w:del>
      <w:r>
        <w:t>t</w:t>
      </w:r>
      <w:ins w:id="131" w:author="Molly Genes" w:date="2023-10-01T20:12:00Z">
        <w:r w:rsidR="00FA56F3">
          <w:t>e</w:t>
        </w:r>
      </w:ins>
      <w:r>
        <w:t xml:space="preserve"> modifications to a basic call structure (Figure 3) that result in superficially similar call types appearing in different parts of the species range.</w:t>
      </w:r>
      <w:bookmarkStart w:id="132" w:name="_Toc57588962"/>
      <w:bookmarkStart w:id="133"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132"/>
      <w:bookmarkEnd w:id="133"/>
    </w:p>
    <w:p w14:paraId="571FABCD" w14:textId="2A5D9A42" w:rsidR="00EF6F39" w:rsidRDefault="00000000">
      <w:pPr>
        <w:spacing w:after="240"/>
      </w:pPr>
      <w:r>
        <w:t xml:space="preserve">SPCC analyses for each country supported some, but not all of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w:t>
      </w:r>
      <w:ins w:id="134" w:author="Timothy Wright" w:date="2023-10-14T16:32:00Z">
        <w:r w:rsidR="00D906CB">
          <w:t>(Mexico and Guatemala) and eastern (Bay Islands</w:t>
        </w:r>
      </w:ins>
      <w:ins w:id="135" w:author="Timothy Wright" w:date="2023-10-14T16:33:00Z">
        <w:r w:rsidR="00D906CB">
          <w:t>)</w:t>
        </w:r>
      </w:ins>
      <w:ins w:id="136" w:author="Timothy Wright" w:date="2023-10-14T16:32:00Z">
        <w:r w:rsidR="00D906CB">
          <w:t xml:space="preserve"> </w:t>
        </w:r>
      </w:ins>
      <w:r>
        <w:t>portion</w:t>
      </w:r>
      <w:ins w:id="137" w:author="Timothy Wright" w:date="2023-10-14T16:32:00Z">
        <w:r w:rsidR="00D906CB">
          <w:t>s</w:t>
        </w:r>
      </w:ins>
      <w:r>
        <w:t xml:space="preserve"> of the range showed more acoustic separation amongst themselves than did call types in the southern </w:t>
      </w:r>
      <w:ins w:id="138" w:author="Timothy Wright" w:date="2023-10-14T16:33:00Z">
        <w:r w:rsidR="00D906CB">
          <w:t xml:space="preserve">(Nicaragua and Costa Rica) </w:t>
        </w:r>
      </w:ins>
      <w:r>
        <w:t>portion of the range, where dialects were first described in this species</w:t>
      </w:r>
      <w:ins w:id="139" w:author="Molly Genes" w:date="2023-10-11T18:18:00Z">
        <w:r w:rsidR="005A4117">
          <w:t xml:space="preserve"> (see Supplemental Figure 1 for regional PCA plots)</w:t>
        </w:r>
      </w:ins>
      <w:r>
        <w:t xml:space="preserve">. </w:t>
      </w:r>
    </w:p>
    <w:p w14:paraId="750EC05F" w14:textId="77777777" w:rsidR="00EF6F39" w:rsidRDefault="00000000">
      <w:pPr>
        <w:pStyle w:val="Heading2"/>
        <w:spacing w:after="240"/>
        <w:rPr>
          <w:rFonts w:ascii="Times New Roman" w:hAnsi="Times New Roman"/>
          <w:b/>
          <w:bCs/>
          <w:color w:val="000000"/>
          <w:sz w:val="24"/>
          <w:szCs w:val="24"/>
        </w:rPr>
      </w:pPr>
      <w:bookmarkStart w:id="140" w:name="_Toc57588964"/>
      <w:bookmarkStart w:id="141"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40"/>
      <w:bookmarkEnd w:id="141"/>
    </w:p>
    <w:p w14:paraId="51F6E1BD" w14:textId="7BCDAE11" w:rsidR="00EF6F39" w:rsidRDefault="00000000">
      <w:pPr>
        <w:spacing w:after="240"/>
      </w:pPr>
      <w:r>
        <w:t xml:space="preserve">We used PCA on spectral measures </w:t>
      </w:r>
      <w:ins w:id="142" w:author="Timothy Wright" w:date="2023-10-14T13:44:00Z">
        <w:r w:rsidR="00507379">
          <w:t xml:space="preserve">from all calls </w:t>
        </w:r>
      </w:ins>
      <w:r>
        <w:t>as an alternative measure of validation for our visually classified contact call types. The first 5 loadings from our analysis accounted for 77.</w:t>
      </w:r>
      <w:r w:rsidR="005A4117">
        <w:t>4</w:t>
      </w:r>
      <w:r>
        <w:t>% of cumulative variation (Figure 4</w:t>
      </w:r>
      <w:ins w:id="143" w:author="Molly Genes" w:date="2023-10-11T18:14:00Z">
        <w:r w:rsidR="005A4117">
          <w:t xml:space="preserve"> and Supplemental </w:t>
        </w:r>
      </w:ins>
      <w:ins w:id="144" w:author="Molly Genes" w:date="2023-10-12T21:29:00Z">
        <w:r w:rsidR="005C4F4A">
          <w:t>Table</w:t>
        </w:r>
      </w:ins>
      <w:ins w:id="145" w:author="Molly Genes" w:date="2023-10-11T18:14:00Z">
        <w:r w:rsidR="005A4117">
          <w:t xml:space="preserve"> </w:t>
        </w:r>
      </w:ins>
      <w:ins w:id="146" w:author="Molly Genes" w:date="2023-10-12T21:29:00Z">
        <w:r w:rsidR="005C4F4A">
          <w:t>2</w:t>
        </w:r>
      </w:ins>
      <w:r>
        <w:t>). PC1 represented 26.</w:t>
      </w:r>
      <w:r w:rsidR="005A4117">
        <w:t>7</w:t>
      </w:r>
      <w:r>
        <w:t xml:space="preserve">% of explained variation and primarily accounted for differences in frequency variables such as mean dominant frequency, and mean frequency (in kHz). PC2 explained 17.6% of variation and </w:t>
      </w:r>
      <w:r>
        <w:lastRenderedPageBreak/>
        <w:t>represented differences in temporal variables such as signal duration and duration of the call in the 75</w:t>
      </w:r>
      <w:r>
        <w:rPr>
          <w:vertAlign w:val="superscript"/>
        </w:rPr>
        <w:t>th</w:t>
      </w:r>
      <w:r>
        <w:t xml:space="preserve"> quantile</w:t>
      </w:r>
      <w:ins w:id="147" w:author="Molly Genes" w:date="2023-10-11T18:14:00Z">
        <w:r w:rsidR="005A4117">
          <w:t xml:space="preserve"> (Supplemental </w:t>
        </w:r>
      </w:ins>
      <w:ins w:id="148" w:author="Molly Genes" w:date="2023-10-12T21:29:00Z">
        <w:r w:rsidR="005C4F4A">
          <w:t>Table</w:t>
        </w:r>
      </w:ins>
      <w:ins w:id="149" w:author="Molly Genes" w:date="2023-10-11T18:14:00Z">
        <w:r w:rsidR="005A4117">
          <w:t xml:space="preserve"> </w:t>
        </w:r>
      </w:ins>
      <w:ins w:id="150" w:author="Molly Genes" w:date="2023-10-11T18:15:00Z">
        <w:r w:rsidR="005A4117">
          <w:t>2</w:t>
        </w:r>
      </w:ins>
      <w:ins w:id="151" w:author="Molly Genes" w:date="2023-10-11T18:14:00Z">
        <w:r w:rsidR="005A4117">
          <w:t>)</w:t>
        </w:r>
      </w:ins>
      <w:r>
        <w:t xml:space="preserve">. </w:t>
      </w:r>
    </w:p>
    <w:p w14:paraId="073EF8CA" w14:textId="6EED0727" w:rsidR="00EF6F39" w:rsidRDefault="00000000">
      <w:pPr>
        <w:spacing w:after="240"/>
      </w:pPr>
      <w:r>
        <w:t>Plots of PC1 and PC2 for call types in each country generally reflected the patterns exhibited in the corresponding SPCC plots</w:t>
      </w:r>
      <w:ins w:id="152" w:author="Timothy Wright" w:date="2023-10-14T13:44:00Z">
        <w:r w:rsidR="00507379">
          <w:t xml:space="preserve"> (Figure 4)</w:t>
        </w:r>
      </w:ins>
      <w:r>
        <w:t>. When we created a PC plot for all call types identified across the range, there was little visual separation among call types</w:t>
      </w:r>
      <w:ins w:id="153" w:author="Timothy Wright" w:date="2023-10-14T16:34:00Z">
        <w:r w:rsidR="00D906CB">
          <w:t xml:space="preserve"> (data not shown)</w:t>
        </w:r>
      </w:ins>
      <w:r>
        <w:t xml:space="preserve">. An ANOVA on PC1 and PC2 </w:t>
      </w:r>
      <w:ins w:id="154" w:author="Timothy Wright" w:date="2023-10-14T13:44:00Z">
        <w:r w:rsidR="00507379">
          <w:t xml:space="preserve">for all call types combined </w:t>
        </w:r>
      </w:ins>
      <w:r>
        <w:t xml:space="preserve">did indicate significant differences between call types for both PC1 (F = 294.3, </w:t>
      </w:r>
      <w:proofErr w:type="spellStart"/>
      <w:r>
        <w:t>df</w:t>
      </w:r>
      <w:proofErr w:type="spellEnd"/>
      <w:r>
        <w:t xml:space="preserve"> = 299.41, p = &lt;</w:t>
      </w:r>
      <w:ins w:id="155" w:author="Molly Genes" w:date="2023-10-01T12:55:00Z">
        <w:r w:rsidR="00FB6548">
          <w:t xml:space="preserve"> </w:t>
        </w:r>
      </w:ins>
      <w:del w:id="156" w:author="Molly Genes" w:date="2023-10-01T12:55:00Z">
        <w:r w:rsidDel="00FB6548">
          <w:delText xml:space="preserve"> </w:delText>
        </w:r>
      </w:del>
      <w:ins w:id="157" w:author="Molly Genes" w:date="2023-10-01T12:55:00Z">
        <w:r w:rsidR="00FB6548">
          <w:t>0.001</w:t>
        </w:r>
      </w:ins>
      <w:del w:id="158" w:author="Molly Genes" w:date="2023-10-01T12:55:00Z">
        <w:r w:rsidDel="00FB6548">
          <w:delText>2.2</w:delText>
        </w:r>
        <w:r w:rsidDel="00FB6548">
          <w:rPr>
            <w:vertAlign w:val="superscript"/>
          </w:rPr>
          <w:delText>-16</w:delText>
        </w:r>
      </w:del>
      <w:r>
        <w:t xml:space="preserve">) and PC2 (F = 53.292, </w:t>
      </w:r>
      <w:proofErr w:type="spellStart"/>
      <w:r>
        <w:t>df</w:t>
      </w:r>
      <w:proofErr w:type="spellEnd"/>
      <w:r>
        <w:t xml:space="preserve"> = 300.36, p = &lt;</w:t>
      </w:r>
      <w:ins w:id="159" w:author="Molly Genes" w:date="2023-10-01T12:55:00Z">
        <w:r w:rsidR="00FB6548">
          <w:rPr>
            <w:vertAlign w:val="superscript"/>
          </w:rPr>
          <w:t xml:space="preserve"> </w:t>
        </w:r>
        <w:r w:rsidR="00FB6548">
          <w:t>0.001</w:t>
        </w:r>
      </w:ins>
      <w:del w:id="160" w:author="Molly Genes" w:date="2023-10-01T12:55:00Z">
        <w:r w:rsidDel="00FB6548">
          <w:delText xml:space="preserve"> 2.2</w:delText>
        </w:r>
        <w:r w:rsidDel="00FB6548">
          <w:rPr>
            <w:vertAlign w:val="superscript"/>
          </w:rPr>
          <w:delText>-16</w:delText>
        </w:r>
      </w:del>
      <w:r>
        <w:t>).</w:t>
      </w:r>
      <w:ins w:id="161" w:author="Molly Genes" w:date="2023-10-12T21:30:00Z">
        <w:r w:rsidR="005C4F4A">
          <w:t xml:space="preserve"> Our </w:t>
        </w:r>
      </w:ins>
      <w:ins w:id="162" w:author="Molly Genes" w:date="2023-10-12T21:40:00Z">
        <w:r w:rsidR="007330C0">
          <w:t xml:space="preserve">Tukey </w:t>
        </w:r>
      </w:ins>
      <w:ins w:id="163" w:author="Molly Genes" w:date="2023-10-12T21:30:00Z">
        <w:r w:rsidR="005C4F4A">
          <w:t xml:space="preserve">post-hoc </w:t>
        </w:r>
      </w:ins>
      <w:ins w:id="164" w:author="Molly Genes" w:date="2023-10-12T21:40:00Z">
        <w:r w:rsidR="007330C0">
          <w:t xml:space="preserve">analysis on the ANOVA values from PC1 </w:t>
        </w:r>
      </w:ins>
      <w:ins w:id="165" w:author="Molly Genes" w:date="2023-10-12T21:39:00Z">
        <w:r w:rsidR="007330C0">
          <w:t xml:space="preserve">revealed that 74% of </w:t>
        </w:r>
      </w:ins>
      <w:ins w:id="166" w:author="Timothy Wright" w:date="2023-10-14T16:34:00Z">
        <w:r w:rsidR="00D906CB">
          <w:t xml:space="preserve">pairwise </w:t>
        </w:r>
      </w:ins>
      <w:ins w:id="167" w:author="Molly Genes" w:date="2023-10-12T21:39:00Z">
        <w:r w:rsidR="007330C0">
          <w:t xml:space="preserve">call </w:t>
        </w:r>
      </w:ins>
      <w:ins w:id="168" w:author="Molly Genes" w:date="2023-10-12T21:42:00Z">
        <w:r w:rsidR="007330C0">
          <w:t xml:space="preserve">type </w:t>
        </w:r>
      </w:ins>
      <w:ins w:id="169" w:author="Molly Genes" w:date="2023-10-12T21:39:00Z">
        <w:r w:rsidR="007330C0">
          <w:t>comparison</w:t>
        </w:r>
      </w:ins>
      <w:ins w:id="170" w:author="Molly Genes" w:date="2023-10-12T21:40:00Z">
        <w:r w:rsidR="007330C0">
          <w:t xml:space="preserve">s </w:t>
        </w:r>
        <w:del w:id="171" w:author="Timothy Wright" w:date="2023-10-14T16:34:00Z">
          <w:r w:rsidR="007330C0" w:rsidDel="00D906CB">
            <w:delText>were</w:delText>
          </w:r>
        </w:del>
      </w:ins>
      <w:ins w:id="172" w:author="Timothy Wright" w:date="2023-10-14T16:34:00Z">
        <w:r w:rsidR="00D906CB">
          <w:t>showed</w:t>
        </w:r>
      </w:ins>
      <w:ins w:id="173" w:author="Molly Genes" w:date="2023-10-12T21:40:00Z">
        <w:r w:rsidR="007330C0">
          <w:t xml:space="preserve"> significant</w:t>
        </w:r>
        <w:del w:id="174" w:author="Timothy Wright" w:date="2023-10-14T16:34:00Z">
          <w:r w:rsidR="007330C0" w:rsidDel="00D906CB">
            <w:delText>ly</w:delText>
          </w:r>
        </w:del>
        <w:r w:rsidR="007330C0">
          <w:t xml:space="preserve"> differen</w:t>
        </w:r>
      </w:ins>
      <w:ins w:id="175" w:author="Timothy Wright" w:date="2023-10-14T16:34:00Z">
        <w:r w:rsidR="00D906CB">
          <w:t>ces</w:t>
        </w:r>
      </w:ins>
      <w:ins w:id="176" w:author="Timothy Wright" w:date="2023-10-14T16:35:00Z">
        <w:r w:rsidR="00D906CB">
          <w:t xml:space="preserve"> at the p &lt; 0.001 level</w:t>
        </w:r>
      </w:ins>
      <w:ins w:id="177" w:author="Molly Genes" w:date="2023-10-12T21:40:00Z">
        <w:del w:id="178" w:author="Timothy Wright" w:date="2023-10-14T16:34:00Z">
          <w:r w:rsidR="007330C0" w:rsidDel="00D906CB">
            <w:delText>t</w:delText>
          </w:r>
        </w:del>
      </w:ins>
      <w:ins w:id="179" w:author="Molly Genes" w:date="2023-10-12T21:41:00Z">
        <w:r w:rsidR="007330C0">
          <w:t xml:space="preserve">. </w:t>
        </w:r>
      </w:ins>
      <w:ins w:id="180" w:author="Molly Genes" w:date="2023-10-12T21:42:00Z">
        <w:r w:rsidR="007330C0">
          <w:t xml:space="preserve">Forty-one percent of </w:t>
        </w:r>
      </w:ins>
      <w:ins w:id="181" w:author="Timothy Wright" w:date="2023-10-14T16:35:00Z">
        <w:r w:rsidR="00D906CB">
          <w:t xml:space="preserve">pairwise </w:t>
        </w:r>
      </w:ins>
      <w:ins w:id="182" w:author="Molly Genes" w:date="2023-10-12T21:42:00Z">
        <w:r w:rsidR="007330C0">
          <w:t xml:space="preserve">call type comparisons from the </w:t>
        </w:r>
      </w:ins>
      <w:ins w:id="183" w:author="Molly Genes" w:date="2023-10-12T21:41:00Z">
        <w:r w:rsidR="007330C0">
          <w:t xml:space="preserve">Tukey post-hoc analysis on ANOVA values from PC2 </w:t>
        </w:r>
      </w:ins>
      <w:ins w:id="184" w:author="Molly Genes" w:date="2023-10-12T21:43:00Z">
        <w:del w:id="185" w:author="Timothy Wright" w:date="2023-10-14T16:35:00Z">
          <w:r w:rsidR="007330C0" w:rsidDel="00D906CB">
            <w:delText>were</w:delText>
          </w:r>
        </w:del>
      </w:ins>
      <w:ins w:id="186" w:author="Timothy Wright" w:date="2023-10-14T16:35:00Z">
        <w:r w:rsidR="00D906CB">
          <w:t>showed</w:t>
        </w:r>
      </w:ins>
      <w:ins w:id="187" w:author="Molly Genes" w:date="2023-10-12T21:43:00Z">
        <w:r w:rsidR="007330C0">
          <w:t xml:space="preserve"> significant</w:t>
        </w:r>
        <w:del w:id="188" w:author="Timothy Wright" w:date="2023-10-14T16:35:00Z">
          <w:r w:rsidR="007330C0" w:rsidDel="00D906CB">
            <w:delText>ly</w:delText>
          </w:r>
        </w:del>
        <w:r w:rsidR="007330C0">
          <w:t xml:space="preserve"> differen</w:t>
        </w:r>
      </w:ins>
      <w:ins w:id="189" w:author="Timothy Wright" w:date="2023-10-14T16:35:00Z">
        <w:r w:rsidR="00D906CB">
          <w:t>ces</w:t>
        </w:r>
      </w:ins>
      <w:ins w:id="190" w:author="Molly Genes" w:date="2023-10-12T21:43:00Z">
        <w:del w:id="191" w:author="Timothy Wright" w:date="2023-10-14T16:35:00Z">
          <w:r w:rsidR="007330C0" w:rsidDel="00D906CB">
            <w:delText>t</w:delText>
          </w:r>
        </w:del>
        <w:r w:rsidR="007330C0">
          <w:t xml:space="preserve"> </w:t>
        </w:r>
      </w:ins>
      <w:ins w:id="192" w:author="Timothy Wright" w:date="2023-10-14T16:36:00Z">
        <w:r w:rsidR="00D906CB">
          <w:t xml:space="preserve">at the p &lt; 0.001 level </w:t>
        </w:r>
      </w:ins>
      <w:ins w:id="193" w:author="Molly Genes" w:date="2023-10-12T21:43:00Z">
        <w:r w:rsidR="007330C0">
          <w:t>(Supplemental Table 3).</w:t>
        </w:r>
      </w:ins>
      <w:ins w:id="194" w:author="Molly Genes" w:date="2023-10-12T21:44:00Z">
        <w:r w:rsidR="007330C0">
          <w:t xml:space="preserve"> </w:t>
        </w:r>
        <w:del w:id="195" w:author="Timothy Wright" w:date="2023-10-14T16:36:00Z">
          <w:r w:rsidR="007330C0" w:rsidDel="00D906CB">
            <w:delText>The significance value for the post-hoc tests was set to p &lt; 0.001.</w:delText>
          </w:r>
        </w:del>
      </w:ins>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5B55E3F6" w:rsidR="00EF6F39" w:rsidRDefault="00000000">
      <w:pPr>
        <w:spacing w:after="240"/>
        <w:rPr>
          <w:rStyle w:val="CommentReference"/>
        </w:rPr>
      </w:pPr>
      <w:r>
        <w:t xml:space="preserve">The Mantel-based spatial autocorrelogram illustrated </w:t>
      </w:r>
      <w:del w:id="196" w:author="Molly Genes" w:date="2023-10-01T19:49:00Z">
        <w:r w:rsidR="007D5AF9" w:rsidDel="007D5AF9">
          <w:delText>2</w:delText>
        </w:r>
        <w:r w:rsidDel="007D5AF9">
          <w:delText xml:space="preserve"> </w:delText>
        </w:r>
      </w:del>
      <w:ins w:id="197" w:author="Molly Genes" w:date="2023-10-01T19:49:00Z">
        <w:r w:rsidR="007D5AF9">
          <w:t xml:space="preserve">two </w:t>
        </w:r>
      </w:ins>
      <w:r>
        <w:t xml:space="preserve">distinct patterns in our data. First, within 250 km yellow-naped amazon contact calls generally exhibit high similarity (Figure 5). </w:t>
      </w:r>
      <w:del w:id="198" w:author="Molly Genes" w:date="2023-10-01T19:49:00Z">
        <w:r w:rsidR="007D5AF9" w:rsidDel="007D5AF9">
          <w:delText>After this distance</w:delText>
        </w:r>
      </w:del>
      <w:ins w:id="199" w:author="Molly Genes" w:date="2023-10-01T19:49:00Z">
        <w:r w:rsidR="007D5AF9">
          <w:t>Second, after 250km</w:t>
        </w:r>
      </w:ins>
      <w:ins w:id="200" w:author="Molly Genes" w:date="2023-10-01T19:50:00Z">
        <w:r w:rsidR="007D5AF9">
          <w:t>,</w:t>
        </w:r>
      </w:ins>
      <w:r>
        <w:t xml:space="preserve"> acoustic similarity decreases markedly and remains at a low level for the remaining geographic distance range.</w:t>
      </w:r>
    </w:p>
    <w:p w14:paraId="3623B477" w14:textId="6B8F8E2F"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w:t>
      </w:r>
      <w:del w:id="201" w:author="Timothy Wright" w:date="2023-10-14T16:36:00Z">
        <w:r w:rsidDel="00D906CB">
          <w:rPr>
            <w:rFonts w:cs="Times New Roman"/>
          </w:rPr>
          <w:delText xml:space="preserve">to </w:delText>
        </w:r>
      </w:del>
      <w:ins w:id="202" w:author="Timothy Wright" w:date="2023-10-14T16:36:00Z">
        <w:r w:rsidR="00D906CB">
          <w:rPr>
            <w:rFonts w:cs="Times New Roman"/>
          </w:rPr>
          <w:t xml:space="preserve">with </w:t>
        </w:r>
      </w:ins>
      <w:r>
        <w:rPr>
          <w:rFonts w:cs="Times New Roman"/>
        </w:rPr>
        <w:t xml:space="preserve">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0F6CBFF5"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 . The opposite pattern was observed when predicting </w:t>
      </w:r>
      <w:r w:rsidR="00C94EBB">
        <w:rPr>
          <w:rFonts w:cs="Times New Roman"/>
        </w:rPr>
        <w:t xml:space="preserve">acoustic </w:t>
      </w:r>
      <w:r>
        <w:rPr>
          <w:rFonts w:cs="Times New Roman"/>
        </w:rPr>
        <w:t>similarity in data simulating dialectal variation: the effect size of dialect</w:t>
      </w:r>
      <w:del w:id="203" w:author="Molly Genes" w:date="2023-10-01T19:51:00Z">
        <w:r w:rsidR="007D5AF9" w:rsidDel="007D5AF9">
          <w:rPr>
            <w:rFonts w:cs="Times New Roman"/>
          </w:rPr>
          <w:delText>al</w:delText>
        </w:r>
      </w:del>
      <w:r>
        <w:rPr>
          <w:rFonts w:cs="Times New Roman"/>
        </w:rPr>
        <w:t xml:space="preserve"> membership was consistently higher (mean = 1.440; </w:t>
      </w:r>
      <w:proofErr w:type="spellStart"/>
      <w:r>
        <w:rPr>
          <w:rFonts w:cs="Times New Roman"/>
        </w:rPr>
        <w:t>sd</w:t>
      </w:r>
      <w:proofErr w:type="spellEnd"/>
      <w:r>
        <w:rPr>
          <w:rFonts w:cs="Times New Roman"/>
        </w:rPr>
        <w:t xml:space="preserve"> = 0.257) </w:t>
      </w:r>
      <w:del w:id="204" w:author="Molly Genes" w:date="2023-10-01T19:51:00Z">
        <w:r w:rsidDel="007D5AF9">
          <w:rPr>
            <w:rFonts w:cs="Times New Roman"/>
          </w:rPr>
          <w:delText xml:space="preserve">that </w:delText>
        </w:r>
      </w:del>
      <w:ins w:id="205" w:author="Molly Genes" w:date="2023-10-01T19:51:00Z">
        <w:r w:rsidR="007D5AF9">
          <w:rPr>
            <w:rFonts w:cs="Times New Roman"/>
          </w:rPr>
          <w:t xml:space="preserve">than </w:t>
        </w:r>
      </w:ins>
      <w:r>
        <w:rPr>
          <w:rFonts w:cs="Times New Roman"/>
        </w:rPr>
        <w:t xml:space="preserve">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w:t>
      </w:r>
      <w:del w:id="206" w:author="Molly Genes" w:date="2023-10-01T19:51:00Z">
        <w:r w:rsidDel="007D5AF9">
          <w:rPr>
            <w:rFonts w:cs="Times New Roman"/>
          </w:rPr>
          <w:delText xml:space="preserve">less </w:delText>
        </w:r>
      </w:del>
      <w:ins w:id="207" w:author="Molly Genes" w:date="2023-10-01T19:51:00Z">
        <w:r w:rsidR="007D5AF9">
          <w:rPr>
            <w:rFonts w:cs="Times New Roman"/>
          </w:rPr>
          <w:t xml:space="preserve">fewer </w:t>
        </w:r>
      </w:ins>
      <w:r>
        <w:rPr>
          <w:rFonts w:cs="Times New Roman"/>
        </w:rPr>
        <w:t>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49092EFB" w:rsidR="00EF6F39"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w:t>
      </w:r>
      <w:del w:id="208" w:author="Molly Genes" w:date="2023-10-01T19:52:00Z">
        <w:r w:rsidDel="007D5AF9">
          <w:rPr>
            <w:color w:val="000000"/>
          </w:rPr>
          <w:delText xml:space="preserve">Our </w:delText>
        </w:r>
      </w:del>
      <w:ins w:id="209" w:author="Molly Genes" w:date="2023-10-01T19:52:00Z">
        <w:r w:rsidR="007D5AF9">
          <w:rPr>
            <w:color w:val="000000"/>
          </w:rPr>
          <w:t xml:space="preserve">Based on </w:t>
        </w:r>
      </w:ins>
      <w:r>
        <w:rPr>
          <w:color w:val="000000"/>
        </w:rPr>
        <w:t xml:space="preserve">visual </w:t>
      </w:r>
      <w:del w:id="210" w:author="Molly Genes" w:date="2023-10-01T19:52:00Z">
        <w:r w:rsidDel="007D5AF9">
          <w:rPr>
            <w:color w:val="000000"/>
          </w:rPr>
          <w:delText xml:space="preserve">classification </w:delText>
        </w:r>
      </w:del>
      <w:ins w:id="211" w:author="Molly Genes" w:date="2023-10-01T19:52:00Z">
        <w:r w:rsidR="007D5AF9">
          <w:rPr>
            <w:color w:val="000000"/>
          </w:rPr>
          <w:t>categorization of sound spectrograms, we defined</w:t>
        </w:r>
      </w:ins>
      <w:del w:id="212" w:author="Molly Genes" w:date="2023-10-01T19:52:00Z">
        <w:r w:rsidDel="007D5AF9">
          <w:rPr>
            <w:color w:val="000000"/>
          </w:rPr>
          <w:delText>of</w:delText>
        </w:r>
      </w:del>
      <w:r>
        <w:rPr>
          <w:color w:val="000000"/>
        </w:rPr>
        <w:t xml:space="preserve"> 14 different call types </w:t>
      </w:r>
      <w:del w:id="213" w:author="Molly Genes" w:date="2023-10-01T19:52:00Z">
        <w:r w:rsidDel="007D5AF9">
          <w:rPr>
            <w:color w:val="000000"/>
          </w:rPr>
          <w:delText>observed across the species’ range confirm</w:delText>
        </w:r>
      </w:del>
      <w:ins w:id="214" w:author="Molly Genes" w:date="2023-10-01T19:52:00Z">
        <w:r w:rsidR="007D5AF9">
          <w:rPr>
            <w:color w:val="000000"/>
          </w:rPr>
          <w:t>confirming</w:t>
        </w:r>
      </w:ins>
      <w:r>
        <w:rPr>
          <w:color w:val="000000"/>
        </w:rPr>
        <w:t xml:space="preserve"> that </w:t>
      </w:r>
      <w:del w:id="215" w:author="Molly Genes" w:date="2023-10-01T19:53:00Z">
        <w:r w:rsidDel="007D5AF9">
          <w:rPr>
            <w:color w:val="000000"/>
          </w:rPr>
          <w:delText xml:space="preserve">this </w:delText>
        </w:r>
      </w:del>
      <w:ins w:id="216" w:author="Molly Genes" w:date="2023-10-01T19:53:00Z">
        <w:r w:rsidR="007D5AF9">
          <w:rPr>
            <w:color w:val="000000"/>
          </w:rPr>
          <w:t xml:space="preserve">the </w:t>
        </w:r>
      </w:ins>
      <w:r>
        <w:rPr>
          <w:color w:val="000000"/>
        </w:rPr>
        <w:t xml:space="preserve">pattern </w:t>
      </w:r>
      <w:ins w:id="217" w:author="Molly Genes" w:date="2023-10-01T19:53:00Z">
        <w:r w:rsidR="007D5AF9">
          <w:rPr>
            <w:color w:val="000000"/>
          </w:rPr>
          <w:t xml:space="preserve">of dialects </w:t>
        </w:r>
      </w:ins>
      <w:ins w:id="218" w:author="Timothy Wright" w:date="2023-10-14T16:37:00Z">
        <w:r w:rsidR="00D906CB">
          <w:rPr>
            <w:color w:val="000000"/>
          </w:rPr>
          <w:t xml:space="preserve">previously seen in Costa Rica </w:t>
        </w:r>
      </w:ins>
      <w:r>
        <w:rPr>
          <w:color w:val="000000"/>
        </w:rPr>
        <w:t xml:space="preserve">is present throughout the Mesoamerican range of this species. Currently wild yellow-naped amazons in many parts of their range are </w:t>
      </w:r>
      <w:r>
        <w:rPr>
          <w:color w:val="000000"/>
        </w:rPr>
        <w:lastRenderedPageBreak/>
        <w:t>isolated into discr</w:t>
      </w:r>
      <w:del w:id="219" w:author="Molly Genes" w:date="2023-10-01T20:12:00Z">
        <w:r w:rsidDel="00FA56F3">
          <w:rPr>
            <w:color w:val="000000"/>
          </w:rPr>
          <w:delText>e</w:delText>
        </w:r>
      </w:del>
      <w:r>
        <w:rPr>
          <w:color w:val="000000"/>
        </w:rPr>
        <w:t>et</w:t>
      </w:r>
      <w:ins w:id="220" w:author="Molly Genes" w:date="2023-10-01T20:12:00Z">
        <w:r w:rsidR="00FA56F3">
          <w:rPr>
            <w:color w:val="000000"/>
          </w:rPr>
          <w:t>e</w:t>
        </w:r>
      </w:ins>
      <w:r>
        <w:rPr>
          <w:color w:val="000000"/>
        </w:rPr>
        <w:t xml:space="preserve"> regional populations due to loss of habitat and declining populations </w:t>
      </w:r>
      <w:r>
        <w:rPr>
          <w:rFonts w:eastAsia="Times New Roman"/>
          <w:color w:val="000000"/>
        </w:rPr>
        <w:t>(Dupin et al., 2020)</w:t>
      </w:r>
      <w:r>
        <w:rPr>
          <w:color w:val="000000"/>
        </w:rPr>
        <w:t>. In each region we sampled, we were able to visually detect more than one acoustically discre</w:t>
      </w:r>
      <w:del w:id="221" w:author="Molly Genes" w:date="2023-10-01T20:12:00Z">
        <w:r w:rsidDel="00FA56F3">
          <w:rPr>
            <w:color w:val="000000"/>
          </w:rPr>
          <w:delText>e</w:delText>
        </w:r>
      </w:del>
      <w:r>
        <w:rPr>
          <w:color w:val="000000"/>
        </w:rPr>
        <w:t>t</w:t>
      </w:r>
      <w:ins w:id="222" w:author="Molly Genes" w:date="2023-10-01T20:12:00Z">
        <w:r w:rsidR="00FA56F3">
          <w:rPr>
            <w:color w:val="000000"/>
          </w:rPr>
          <w:t>e</w:t>
        </w:r>
      </w:ins>
      <w:r>
        <w:rPr>
          <w:color w:val="000000"/>
        </w:rPr>
        <w:t xml:space="preserve"> call type with a distinct geographic distribution. </w:t>
      </w:r>
      <w:r>
        <w:t>Our SPCC and PCA analyses validated many, but not all, of our visually identified acoustic types. Importantly, multiple regressions of distance matrices from our data gave stronger support for dialect variation than clinal variation, with effect sizes of similar magnitude to the same analysis run on data simulating dialect variation.  In general, our data indicate that conditions which lead to dialect formation are intrinsic to the social structure and communication system of yellow-naped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223" w:name="_Toc57588862"/>
      <w:bookmarkStart w:id="224"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223"/>
      <w:bookmarkEnd w:id="224"/>
      <w:r>
        <w:rPr>
          <w:rFonts w:ascii="Times New Roman" w:hAnsi="Times New Roman"/>
          <w:b/>
          <w:bCs/>
          <w:color w:val="000000"/>
          <w:sz w:val="24"/>
          <w:szCs w:val="24"/>
        </w:rPr>
        <w:t xml:space="preserve"> of vocal variation</w:t>
      </w:r>
    </w:p>
    <w:p w14:paraId="3F40B4E3" w14:textId="6D7B9D01"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w:t>
      </w:r>
      <w:r w:rsidR="00773EFB">
        <w:t>4</w:t>
      </w:r>
      <w:r>
        <w:t xml:space="preserve">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w:t>
      </w:r>
      <w:ins w:id="225" w:author="Molly Genes" w:date="2023-10-11T21:10:00Z">
        <w:r w:rsidR="00B04E12">
          <w:t>O</w:t>
        </w:r>
      </w:ins>
      <w:ins w:id="226" w:author="Molly Genes" w:date="2023-10-11T21:11:00Z">
        <w:r w:rsidR="00B04E12">
          <w:t xml:space="preserve">verall, the SPCC and PCA plots showed more separation in the </w:t>
        </w:r>
        <w:del w:id="227" w:author="Timothy Wright" w:date="2023-10-14T16:38:00Z">
          <w:r w:rsidR="00B04E12" w:rsidDel="00D906CB">
            <w:delText>northern</w:delText>
          </w:r>
        </w:del>
      </w:ins>
      <w:ins w:id="228" w:author="Timothy Wright" w:date="2023-10-14T16:38:00Z">
        <w:r w:rsidR="00D906CB">
          <w:t>norther and easter portions</w:t>
        </w:r>
      </w:ins>
      <w:ins w:id="229" w:author="Molly Genes" w:date="2023-10-11T21:11:00Z">
        <w:del w:id="230" w:author="Timothy Wright" w:date="2023-10-14T16:38:00Z">
          <w:r w:rsidR="00B04E12" w:rsidDel="00D906CB">
            <w:delText xml:space="preserve"> half</w:delText>
          </w:r>
        </w:del>
        <w:r w:rsidR="00B04E12">
          <w:t xml:space="preserve"> of the range</w:t>
        </w:r>
        <w:del w:id="231" w:author="Timothy Wright" w:date="2023-10-14T16:39:00Z">
          <w:r w:rsidR="00B04E12" w:rsidDel="00D906CB">
            <w:delText xml:space="preserve">, </w:delText>
          </w:r>
        </w:del>
      </w:ins>
      <w:ins w:id="232" w:author="Molly Genes" w:date="2023-10-11T21:12:00Z">
        <w:del w:id="233" w:author="Timothy Wright" w:date="2023-10-14T16:38:00Z">
          <w:r w:rsidR="00B04E12" w:rsidDel="00D906CB">
            <w:delText>like with the</w:delText>
          </w:r>
        </w:del>
        <w:r w:rsidR="00B04E12">
          <w:t xml:space="preserve"> </w:t>
        </w:r>
      </w:ins>
      <w:ins w:id="234" w:author="Timothy Wright" w:date="2023-10-14T16:39:00Z">
        <w:r w:rsidR="00D906CB">
          <w:t xml:space="preserve">(e.g the </w:t>
        </w:r>
      </w:ins>
      <w:ins w:id="235" w:author="Molly Genes" w:date="2023-10-11T21:12:00Z">
        <w:r w:rsidR="00B04E12">
          <w:t>Apex and Island call types</w:t>
        </w:r>
      </w:ins>
      <w:ins w:id="236" w:author="Timothy Wright" w:date="2023-10-14T16:39:00Z">
        <w:r w:rsidR="00D906CB">
          <w:t xml:space="preserve"> from the Bay </w:t>
        </w:r>
        <w:proofErr w:type="spellStart"/>
        <w:r w:rsidR="00D906CB">
          <w:t>Islanda</w:t>
        </w:r>
        <w:proofErr w:type="spellEnd"/>
        <w:r w:rsidR="00D906CB">
          <w:t>)</w:t>
        </w:r>
      </w:ins>
      <w:ins w:id="237" w:author="Molly Genes" w:date="2023-10-11T21:12:00Z">
        <w:r w:rsidR="00B04E12">
          <w:t>. T</w:t>
        </w:r>
      </w:ins>
      <w:ins w:id="238" w:author="Molly Genes" w:date="2023-10-11T21:11:00Z">
        <w:r w:rsidR="00B04E12">
          <w:t>he southern portion of the range had more call type overlap</w:t>
        </w:r>
      </w:ins>
      <w:ins w:id="239" w:author="Timothy Wright" w:date="2023-10-14T16:39:00Z">
        <w:r w:rsidR="00D906CB">
          <w:t xml:space="preserve"> (e.g. South and North call types in </w:t>
        </w:r>
      </w:ins>
      <w:ins w:id="240" w:author="Molly Genes" w:date="2023-10-11T21:12:00Z">
        <w:del w:id="241" w:author="Timothy Wright" w:date="2023-10-14T16:39:00Z">
          <w:r w:rsidR="00B04E12" w:rsidDel="00D906CB">
            <w:delText xml:space="preserve">, like in </w:delText>
          </w:r>
        </w:del>
      </w:ins>
      <w:ins w:id="242" w:author="Molly Genes" w:date="2023-10-11T21:11:00Z">
        <w:r w:rsidR="00B04E12">
          <w:t>Costa Rica</w:t>
        </w:r>
      </w:ins>
      <w:ins w:id="243" w:author="Timothy Wright" w:date="2023-10-14T16:39:00Z">
        <w:r w:rsidR="00D906CB">
          <w:t>)</w:t>
        </w:r>
      </w:ins>
      <w:ins w:id="244" w:author="Molly Genes" w:date="2023-10-11T21:12:00Z">
        <w:r w:rsidR="00B04E12">
          <w:t xml:space="preserve">. </w:t>
        </w:r>
      </w:ins>
      <w:r>
        <w:t xml:space="preserve">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w:t>
      </w:r>
      <w:ins w:id="245" w:author="Molly Genes" w:date="2023-10-01T19:59:00Z">
        <w:r w:rsidR="006A3B96">
          <w:rPr>
            <w:color w:val="000000"/>
          </w:rPr>
          <w:t xml:space="preserve"> for each frequency and time point</w:t>
        </w:r>
      </w:ins>
      <w:r>
        <w:rPr>
          <w:color w:val="000000"/>
        </w:rPr>
        <w:t xml:space="preserve">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w:t>
      </w:r>
      <w:ins w:id="246" w:author="Molly Genes" w:date="2023-10-01T19:59:00Z">
        <w:r w:rsidR="006A3B96">
          <w:rPr>
            <w:color w:val="000000"/>
          </w:rPr>
          <w:t xml:space="preserve">use the same bandwidths and </w:t>
        </w:r>
        <w:del w:id="247" w:author="Dahlin-Schuster, Christine R" w:date="2023-10-16T16:31:00Z">
          <w:r w:rsidR="006A3B96" w:rsidDel="00480737">
            <w:rPr>
              <w:color w:val="000000"/>
            </w:rPr>
            <w:delText>are</w:delText>
          </w:r>
        </w:del>
      </w:ins>
      <w:ins w:id="248" w:author="Dahlin-Schuster, Christine R" w:date="2023-10-16T16:31:00Z">
        <w:r w:rsidR="00480737">
          <w:rPr>
            <w:color w:val="000000"/>
          </w:rPr>
          <w:t>have</w:t>
        </w:r>
      </w:ins>
      <w:ins w:id="249" w:author="Molly Genes" w:date="2023-10-01T19:59:00Z">
        <w:r w:rsidR="006A3B96">
          <w:rPr>
            <w:color w:val="000000"/>
          </w:rPr>
          <w:t xml:space="preserve"> very similar fundamental frequencies, the cross </w:t>
        </w:r>
      </w:ins>
      <w:del w:id="250" w:author="Molly Genes" w:date="2023-10-01T19:59:00Z">
        <w:r w:rsidDel="006A3B96">
          <w:rPr>
            <w:color w:val="000000"/>
          </w:rPr>
          <w:delText xml:space="preserve">are similar in the same bandwidths being measured, the cross </w:delText>
        </w:r>
      </w:del>
      <w:r>
        <w:rPr>
          <w:color w:val="000000"/>
        </w:rPr>
        <w:t xml:space="preserve">correlation will indicate that the calls are acoustically similar, even if there are visually detectable </w:t>
      </w:r>
      <w:ins w:id="251" w:author="Molly Genes" w:date="2023-10-01T20:00:00Z">
        <w:r w:rsidR="006A3B96">
          <w:rPr>
            <w:color w:val="000000"/>
          </w:rPr>
          <w:t xml:space="preserve">temporal and frequency modulation </w:t>
        </w:r>
      </w:ins>
      <w:r>
        <w:rPr>
          <w:color w:val="000000"/>
        </w:rPr>
        <w:t>differences in the overall structure</w:t>
      </w:r>
      <w:ins w:id="252" w:author="Molly Genes" w:date="2023-10-13T15:36:00Z">
        <w:r w:rsidR="00F34078">
          <w:rPr>
            <w:color w:val="000000"/>
          </w:rPr>
          <w:t xml:space="preserve"> (Supplemental Figure 2)</w:t>
        </w:r>
      </w:ins>
      <w:r>
        <w:rPr>
          <w:color w:val="000000"/>
        </w:rPr>
        <w:t xml:space="preserve">. Although SPCC is considered to be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66CF7D08" w:rsidR="00EF6F39" w:rsidRDefault="00000000">
      <w:pPr>
        <w:spacing w:after="240"/>
      </w:pPr>
      <w:r>
        <w:t>Several other parrot species have been found to exhibit vocal dialects</w:t>
      </w:r>
      <w:del w:id="253" w:author="Timothy Wright" w:date="2023-10-14T16:40:00Z">
        <w:r w:rsidDel="00061F10">
          <w:delText xml:space="preserve"> in addition to yellow-naped amazons</w:delText>
        </w:r>
      </w:del>
      <w:r>
        <w:t xml:space="preserve">, including the Australian ringneck parrot, </w:t>
      </w:r>
      <w:proofErr w:type="spellStart"/>
      <w:r>
        <w:rPr>
          <w:i/>
          <w:iCs/>
        </w:rPr>
        <w:t>Barnardius</w:t>
      </w:r>
      <w:proofErr w:type="spellEnd"/>
      <w:r>
        <w:rPr>
          <w:i/>
          <w:iCs/>
        </w:rPr>
        <w:t xml:space="preserve"> </w:t>
      </w:r>
      <w:proofErr w:type="spellStart"/>
      <w:r>
        <w:rPr>
          <w:i/>
          <w:iCs/>
        </w:rPr>
        <w:t>zonariu</w:t>
      </w:r>
      <w:ins w:id="254" w:author="Molly Genes" w:date="2023-10-01T12:36:00Z">
        <w:r w:rsidR="007C1C72">
          <w:rPr>
            <w:i/>
            <w:iCs/>
          </w:rPr>
          <w:t>s</w:t>
        </w:r>
      </w:ins>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w:t>
      </w:r>
      <w:proofErr w:type="spellStart"/>
      <w:ins w:id="255" w:author="Timothy Wright" w:date="2023-10-14T16:40:00Z">
        <w:r w:rsidR="00061F10">
          <w:rPr>
            <w:rFonts w:eastAsia="Times New Roman"/>
            <w:color w:val="000000"/>
          </w:rPr>
          <w:t>Buhrman-Deever</w:t>
        </w:r>
        <w:proofErr w:type="spellEnd"/>
        <w:r w:rsidR="00061F10">
          <w:rPr>
            <w:rFonts w:eastAsia="Times New Roman"/>
            <w:color w:val="000000"/>
          </w:rPr>
          <w:t xml:space="preserve"> et al., 2007; </w:t>
        </w:r>
      </w:ins>
      <w:r>
        <w:t xml:space="preserve">but see </w:t>
      </w:r>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2021)</w:t>
      </w:r>
      <w:r>
        <w:t xml:space="preserve"> for evidence of different patterns in native populations</w:t>
      </w:r>
      <w:del w:id="256" w:author="Timothy Wright" w:date="2023-10-14T16:41:00Z">
        <w:r w:rsidDel="00061F10">
          <w:delText>)</w:delText>
        </w:r>
        <w:r w:rsidDel="00061F10">
          <w:rPr>
            <w:i/>
            <w:iCs/>
          </w:rPr>
          <w:delText xml:space="preserve"> </w:delText>
        </w:r>
        <w:r w:rsidDel="00061F10">
          <w:rPr>
            <w:rFonts w:eastAsia="Times New Roman"/>
            <w:color w:val="000000"/>
          </w:rPr>
          <w:delText>(</w:delText>
        </w:r>
      </w:del>
      <w:del w:id="257" w:author="Timothy Wright" w:date="2023-10-14T16:40:00Z">
        <w:r w:rsidDel="00061F10">
          <w:rPr>
            <w:rFonts w:eastAsia="Times New Roman"/>
            <w:color w:val="000000"/>
          </w:rPr>
          <w:delText xml:space="preserve">Buhrman-Deever et al., 2007; </w:delText>
        </w:r>
      </w:del>
      <w:del w:id="258" w:author="Timothy Wright" w:date="2023-10-14T16:41:00Z">
        <w:r w:rsidDel="00061F10">
          <w:rPr>
            <w:rFonts w:eastAsia="Times New Roman"/>
            <w:color w:val="000000"/>
          </w:rPr>
          <w:delText>Smith-Vidaurre et al., 2021)</w:delText>
        </w:r>
      </w:del>
      <w:r>
        <w:t xml:space="preserve">. There is little understanding </w:t>
      </w:r>
      <w:del w:id="259" w:author="Molly Genes" w:date="2023-10-01T20:00:00Z">
        <w:r w:rsidDel="006A3B96">
          <w:delText>as to</w:delText>
        </w:r>
      </w:del>
      <w:ins w:id="260" w:author="Molly Genes" w:date="2023-10-01T20:00:00Z">
        <w:r w:rsidR="006A3B96">
          <w:t>of</w:t>
        </w:r>
      </w:ins>
      <w:r>
        <w:t xml:space="preserve"> </w:t>
      </w:r>
      <w:del w:id="261" w:author="Timothy Wright" w:date="2023-10-14T16:41:00Z">
        <w:r w:rsidDel="00061F10">
          <w:delText xml:space="preserve">why </w:delText>
        </w:r>
      </w:del>
      <w:ins w:id="262" w:author="Timothy Wright" w:date="2023-10-14T16:41:00Z">
        <w:r w:rsidR="00061F10">
          <w:t xml:space="preserve">the process by which </w:t>
        </w:r>
      </w:ins>
      <w:r>
        <w:t xml:space="preserve">parrot species </w:t>
      </w:r>
      <w:del w:id="263" w:author="Timothy Wright" w:date="2023-10-14T16:41:00Z">
        <w:r w:rsidDel="00061F10">
          <w:delText xml:space="preserve">exhibit </w:delText>
        </w:r>
      </w:del>
      <w:ins w:id="264" w:author="Timothy Wright" w:date="2023-10-14T16:41:00Z">
        <w:r w:rsidR="00061F10">
          <w:t xml:space="preserve">form </w:t>
        </w:r>
      </w:ins>
      <w:r>
        <w:t xml:space="preserve">vocal dialects, but several hypotheses have been </w:t>
      </w:r>
      <w:del w:id="265" w:author="Timothy Wright" w:date="2023-10-14T16:41:00Z">
        <w:r w:rsidDel="00061F10">
          <w:delText xml:space="preserve">formed </w:delText>
        </w:r>
      </w:del>
      <w:ins w:id="266" w:author="Timothy Wright" w:date="2023-10-14T16:41:00Z">
        <w:r w:rsidR="00061F10">
          <w:t xml:space="preserve">suggested </w:t>
        </w:r>
      </w:ins>
      <w:r>
        <w:t xml:space="preserve">to explain their function (Wright and Dahlin, 2018). Podos and Warren </w:t>
      </w:r>
      <w:r>
        <w:rPr>
          <w:rFonts w:eastAsia="Times New Roman"/>
          <w:color w:val="000000"/>
        </w:rPr>
        <w:t>(2007)</w:t>
      </w:r>
      <w:r>
        <w:t xml:space="preserve"> postulate</w:t>
      </w:r>
      <w:ins w:id="267" w:author="Timothy Wright" w:date="2023-10-14T16:41:00Z">
        <w:r w:rsidR="00061F10">
          <w:t>d</w:t>
        </w:r>
      </w:ins>
      <w:r>
        <w:t xml:space="preserve"> that </w:t>
      </w:r>
      <w:r>
        <w:lastRenderedPageBreak/>
        <w:t xml:space="preserve">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w:t>
      </w:r>
      <w:ins w:id="268" w:author="Molly Genes" w:date="2023-10-01T20:00:00Z">
        <w:r w:rsidR="006A3B96">
          <w:t xml:space="preserve">dialects in </w:t>
        </w:r>
      </w:ins>
      <w:r>
        <w:t xml:space="preserve">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w:t>
      </w:r>
      <w:del w:id="269" w:author="Molly Genes" w:date="2023-10-01T20:00:00Z">
        <w:r w:rsidDel="006A3B96">
          <w:delText xml:space="preserve">as seen </w:delText>
        </w:r>
      </w:del>
      <w:r>
        <w:t>in dialects could be a consequence of cultural drift, when individuals learning calls make copying errors</w:t>
      </w:r>
      <w:ins w:id="270" w:author="Molly Genes" w:date="2023-10-01T20:01:00Z">
        <w:r w:rsidR="006A3B96">
          <w:t>, and then are themselves copied accurately</w:t>
        </w:r>
      </w:ins>
      <w:r>
        <w:t xml:space="preserve"> </w:t>
      </w:r>
      <w:r>
        <w:rPr>
          <w:rFonts w:eastAsia="Times New Roman"/>
          <w:color w:val="000000"/>
        </w:rPr>
        <w:t>(Podos and Warren, 2007)</w:t>
      </w:r>
      <w:r>
        <w:t xml:space="preserve">. </w:t>
      </w:r>
    </w:p>
    <w:p w14:paraId="27FB9C15" w14:textId="576DB9AD" w:rsidR="00EF6F39" w:rsidRDefault="00000000">
      <w:pPr>
        <w:spacing w:after="240"/>
      </w:pPr>
      <w:r>
        <w:rPr>
          <w:color w:val="000000"/>
        </w:rPr>
        <w:t>Overall, yellow-naped amazon vocal dialect</w:t>
      </w:r>
      <w:ins w:id="271" w:author="Molly Genes" w:date="2023-10-01T20:01:00Z">
        <w:r w:rsidR="006A3B96">
          <w:rPr>
            <w:color w:val="000000"/>
          </w:rPr>
          <w:t>s</w:t>
        </w:r>
      </w:ins>
      <w:r>
        <w:rPr>
          <w:color w:val="000000"/>
        </w:rPr>
        <w:t xml:space="preserve"> </w:t>
      </w:r>
      <w:del w:id="272" w:author="Timothy Wright" w:date="2023-10-14T16:42:00Z">
        <w:r w:rsidDel="00061F10">
          <w:rPr>
            <w:color w:val="000000"/>
          </w:rPr>
          <w:delText>shows evidence</w:delText>
        </w:r>
      </w:del>
      <w:ins w:id="273" w:author="Timothy Wright" w:date="2023-10-14T16:42:00Z">
        <w:r w:rsidR="00061F10">
          <w:rPr>
            <w:color w:val="000000"/>
          </w:rPr>
          <w:t>are most consistent with a process</w:t>
        </w:r>
      </w:ins>
      <w:r>
        <w:rPr>
          <w:color w:val="000000"/>
        </w:rPr>
        <w:t xml:space="preserve"> of cultural drift. In general, we noticed that yellow-naped amazon contact calls exhibit some similar spectrographic structures in different call types across the range, </w:t>
      </w:r>
      <w:del w:id="274" w:author="Molly Genes" w:date="2023-10-01T20:01:00Z">
        <w:r w:rsidDel="006A3B96">
          <w:rPr>
            <w:color w:val="000000"/>
          </w:rPr>
          <w:delText xml:space="preserve">like </w:delText>
        </w:r>
      </w:del>
      <w:ins w:id="275" w:author="Molly Genes" w:date="2023-10-01T20:01:00Z">
        <w:r w:rsidR="006A3B96">
          <w:rPr>
            <w:color w:val="000000"/>
          </w:rPr>
          <w:t xml:space="preserve">such as </w:t>
        </w:r>
      </w:ins>
      <w:r>
        <w:rPr>
          <w:color w:val="000000"/>
        </w:rPr>
        <w:t xml:space="preserve">the presence of gaps within a call, frequency shifts, and differences in duration. </w:t>
      </w:r>
      <w:r>
        <w:t>We observed that neighboring call types exhibit subtle differences in acoustic structure as opposed to whole-structure change. In conjunction, these facts suggest that call types have a common origin</w:t>
      </w:r>
      <w:ins w:id="276" w:author="Timothy Wright" w:date="2023-10-14T16:42:00Z">
        <w:r w:rsidR="00061F10">
          <w:t xml:space="preserve"> in a ‘proto-dialect’ call</w:t>
        </w:r>
      </w:ins>
      <w:ins w:id="277" w:author="Timothy Wright" w:date="2023-10-14T16:43:00Z">
        <w:r w:rsidR="00061F10">
          <w:t xml:space="preserve"> type (Figure 3)</w:t>
        </w:r>
      </w:ins>
      <w:r>
        <w:t xml:space="preserve">, and that </w:t>
      </w:r>
      <w:ins w:id="278" w:author="Timothy Wright" w:date="2023-10-14T16:43:00Z">
        <w:r w:rsidR="00061F10">
          <w:t xml:space="preserve">subsequent </w:t>
        </w:r>
      </w:ins>
      <w:r>
        <w:t xml:space="preserve">variation is a result of </w:t>
      </w:r>
      <w:del w:id="279" w:author="Molly Genes" w:date="2023-10-01T20:02:00Z">
        <w:r w:rsidDel="006A3B96">
          <w:delText xml:space="preserve">imperfect learning and </w:delText>
        </w:r>
      </w:del>
      <w:r>
        <w:t>cultural drift</w:t>
      </w:r>
      <w:ins w:id="280" w:author="Timothy Wright" w:date="2023-10-14T16:43:00Z">
        <w:r w:rsidR="00061F10">
          <w:t>, possibly in isolated populations</w:t>
        </w:r>
      </w:ins>
      <w:r>
        <w:t>.</w:t>
      </w:r>
      <w:ins w:id="281" w:author="Molly Genes" w:date="2023-10-01T20:30:00Z">
        <w:r w:rsidR="005F25C9">
          <w:t xml:space="preserve"> </w:t>
        </w:r>
      </w:ins>
      <w:ins w:id="282" w:author="Molly Genes" w:date="2023-10-01T20:34:00Z">
        <w:r w:rsidR="005F25C9">
          <w:t xml:space="preserve">It </w:t>
        </w:r>
        <w:del w:id="283" w:author="Timothy Wright" w:date="2023-10-14T16:44:00Z">
          <w:r w:rsidR="005F25C9" w:rsidDel="00061F10">
            <w:delText>should be also considered that</w:delText>
          </w:r>
        </w:del>
      </w:ins>
      <w:ins w:id="284" w:author="Molly Genes" w:date="2023-10-01T20:30:00Z">
        <w:del w:id="285" w:author="Timothy Wright" w:date="2023-10-14T16:44:00Z">
          <w:r w:rsidR="005F25C9" w:rsidDel="00061F10">
            <w:delText xml:space="preserve"> it is</w:delText>
          </w:r>
        </w:del>
      </w:ins>
      <w:ins w:id="286" w:author="Timothy Wright" w:date="2023-10-14T16:44:00Z">
        <w:r w:rsidR="00061F10">
          <w:t>is also</w:t>
        </w:r>
      </w:ins>
      <w:ins w:id="287" w:author="Molly Genes" w:date="2023-10-01T20:30:00Z">
        <w:r w:rsidR="005F25C9">
          <w:t xml:space="preserve"> possible </w:t>
        </w:r>
      </w:ins>
      <w:ins w:id="288" w:author="Timothy Wright" w:date="2023-10-14T16:44:00Z">
        <w:r w:rsidR="00061F10">
          <w:t xml:space="preserve">that </w:t>
        </w:r>
      </w:ins>
      <w:ins w:id="289" w:author="Molly Genes" w:date="2023-10-01T20:30:00Z">
        <w:r w:rsidR="005F25C9">
          <w:t xml:space="preserve">call types </w:t>
        </w:r>
        <w:del w:id="290" w:author="Timothy Wright" w:date="2023-10-14T16:44:00Z">
          <w:r w:rsidR="005F25C9" w:rsidDel="00061F10">
            <w:delText>have</w:delText>
          </w:r>
        </w:del>
      </w:ins>
      <w:ins w:id="291" w:author="Timothy Wright" w:date="2023-10-14T16:44:00Z">
        <w:r w:rsidR="00061F10">
          <w:t>share</w:t>
        </w:r>
      </w:ins>
      <w:ins w:id="292" w:author="Molly Genes" w:date="2023-10-01T20:30:00Z">
        <w:r w:rsidR="005F25C9">
          <w:t xml:space="preserve"> similar acoustic features </w:t>
        </w:r>
        <w:del w:id="293" w:author="Timothy Wright" w:date="2023-10-14T16:44:00Z">
          <w:r w:rsidR="005F25C9" w:rsidDel="00061F10">
            <w:delText>because</w:delText>
          </w:r>
        </w:del>
      </w:ins>
      <w:ins w:id="294" w:author="Timothy Wright" w:date="2023-10-14T16:44:00Z">
        <w:r w:rsidR="00061F10">
          <w:t>due to</w:t>
        </w:r>
      </w:ins>
      <w:ins w:id="295" w:author="Molly Genes" w:date="2023-10-01T20:30:00Z">
        <w:del w:id="296" w:author="Timothy Wright" w:date="2023-10-14T16:44:00Z">
          <w:r w:rsidR="005F25C9" w:rsidDel="00061F10">
            <w:delText xml:space="preserve"> of</w:delText>
          </w:r>
        </w:del>
      </w:ins>
      <w:ins w:id="297" w:author="Molly Genes" w:date="2023-10-01T20:31:00Z">
        <w:del w:id="298" w:author="Timothy Wright" w:date="2023-10-14T16:44:00Z">
          <w:r w:rsidR="005F25C9" w:rsidDel="00061F10">
            <w:delText xml:space="preserve"> </w:delText>
          </w:r>
        </w:del>
      </w:ins>
      <w:ins w:id="299" w:author="Timothy Wright" w:date="2023-10-14T16:44:00Z">
        <w:r w:rsidR="00061F10">
          <w:t xml:space="preserve"> </w:t>
        </w:r>
      </w:ins>
      <w:ins w:id="300" w:author="Molly Genes" w:date="2023-10-01T20:31:00Z">
        <w:r w:rsidR="005F25C9">
          <w:t xml:space="preserve">anatomical and physiological </w:t>
        </w:r>
      </w:ins>
      <w:ins w:id="301" w:author="Molly Genes" w:date="2023-10-01T20:33:00Z">
        <w:r w:rsidR="005F25C9">
          <w:t>characteristics</w:t>
        </w:r>
      </w:ins>
      <w:ins w:id="302" w:author="Molly Genes" w:date="2023-10-01T20:31:00Z">
        <w:r w:rsidR="005F25C9">
          <w:t xml:space="preserve"> of the vocal control system that are common across all members of the species, and constrain vocal system modulations that produce sounds.</w:t>
        </w:r>
      </w:ins>
      <w:r>
        <w:t xml:space="preserve"> </w:t>
      </w:r>
      <w:del w:id="303" w:author="Molly Genes" w:date="2023-10-01T20:02:00Z">
        <w:r w:rsidDel="006A3B96">
          <w:delText>Previous temporal</w:delText>
        </w:r>
      </w:del>
      <w:ins w:id="304" w:author="Molly Genes" w:date="2023-10-01T20:02:00Z">
        <w:r w:rsidR="006A3B96">
          <w:t>Long</w:t>
        </w:r>
      </w:ins>
      <w:ins w:id="305" w:author="Timothy Wright" w:date="2023-10-14T16:44:00Z">
        <w:r w:rsidR="00061F10">
          <w:t>-</w:t>
        </w:r>
      </w:ins>
      <w:ins w:id="306" w:author="Molly Genes" w:date="2023-10-01T20:02:00Z">
        <w:del w:id="307" w:author="Timothy Wright" w:date="2023-10-14T16:44:00Z">
          <w:r w:rsidR="006A3B96" w:rsidDel="00061F10">
            <w:delText xml:space="preserve"> </w:delText>
          </w:r>
        </w:del>
        <w:r w:rsidR="006A3B96">
          <w:t>term</w:t>
        </w:r>
      </w:ins>
      <w:r>
        <w:t xml:space="preserve"> studies by Wright </w:t>
      </w:r>
      <w:del w:id="308" w:author="Molly Genes" w:date="2023-10-01T20:02:00Z">
        <w:r w:rsidDel="006A3B96">
          <w:rPr>
            <w:i/>
            <w:iCs/>
          </w:rPr>
          <w:delText>et al</w:delText>
        </w:r>
      </w:del>
      <w:ins w:id="309" w:author="Molly Genes" w:date="2023-10-01T20:02:00Z">
        <w:r w:rsidR="006A3B96">
          <w:t>and colleagues</w:t>
        </w:r>
      </w:ins>
      <w:del w:id="310" w:author="Molly Genes" w:date="2023-10-01T20:02:00Z">
        <w:r w:rsidDel="006A3B96">
          <w:rPr>
            <w:i/>
            <w:iCs/>
          </w:rPr>
          <w:delText>.</w:delText>
        </w:r>
      </w:del>
      <w:r>
        <w:t xml:space="preserve"> on yellow-naped amazons in Costa Rica </w:t>
      </w:r>
      <w:del w:id="311" w:author="Molly Genes" w:date="2023-10-01T20:02:00Z">
        <w:r w:rsidDel="006A3B96">
          <w:delText xml:space="preserve">also </w:delText>
        </w:r>
      </w:del>
      <w:r>
        <w:t xml:space="preserve">lend credence to the cultural drift hypothesis </w:t>
      </w:r>
      <w:r>
        <w:rPr>
          <w:rFonts w:eastAsia="Times New Roman"/>
          <w:color w:val="000000"/>
        </w:rPr>
        <w:t xml:space="preserve">(Wright et al., 2008; </w:t>
      </w:r>
      <w:r>
        <w:rPr>
          <w:color w:val="000000"/>
        </w:rPr>
        <w:t>C. Dahlin et al. in prep)</w:t>
      </w:r>
      <w:r>
        <w:t>. Additionally, there is support for the social identification hypothesis when call types are examined on a smaller scale.</w:t>
      </w:r>
      <w:del w:id="312" w:author="Molly Genes" w:date="2023-10-01T20:03:00Z">
        <w:r w:rsidDel="006A3B96">
          <w:delText xml:space="preserve"> Previously,</w:delText>
        </w:r>
      </w:del>
      <w:r>
        <w:t xml:space="preserve"> Wright </w:t>
      </w:r>
      <w:ins w:id="313" w:author="Molly Genes" w:date="2023-10-01T20:03:00Z">
        <w:r w:rsidR="006A3B96">
          <w:t xml:space="preserve">(2000) </w:t>
        </w:r>
      </w:ins>
      <w:r>
        <w:t xml:space="preserve">found </w:t>
      </w:r>
      <w:ins w:id="314" w:author="Molly Genes" w:date="2023-10-01T20:03:00Z">
        <w:r w:rsidR="006A3B96">
          <w:t xml:space="preserve">marked differences in </w:t>
        </w:r>
      </w:ins>
      <w:del w:id="315" w:author="Molly Genes" w:date="2023-10-01T20:03:00Z">
        <w:r w:rsidDel="006A3B96">
          <w:delText xml:space="preserve">that </w:delText>
        </w:r>
      </w:del>
      <w:r>
        <w:t>neighboring dialects</w:t>
      </w:r>
      <w:del w:id="316" w:author="Molly Genes" w:date="2023-10-01T20:03:00Z">
        <w:r w:rsidDel="006A3B96">
          <w:delText xml:space="preserve"> exhibited marked differences</w:delText>
        </w:r>
      </w:del>
      <w:r>
        <w:t>. If dialects were solely a result of cultural drift, neighboring call types would show a strong tendency to be more similar and show clinal variation across the</w:t>
      </w:r>
      <w:ins w:id="317" w:author="Molly Genes" w:date="2023-10-01T20:07:00Z">
        <w:r w:rsidR="00FA56F3">
          <w:t xml:space="preserve"> species’</w:t>
        </w:r>
      </w:ins>
      <w:r>
        <w:t xml:space="preserv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0F9869BA" w:rsidR="00EF6F39" w:rsidRDefault="00000000">
      <w:pPr>
        <w:spacing w:after="240"/>
      </w:pPr>
      <w:r>
        <w:t xml:space="preserve">Several birds in our dataset exhibited more than one call type. In most cases of bilingualism there appeared </w:t>
      </w:r>
      <w:ins w:id="318" w:author="Molly Genes" w:date="2023-10-01T20:07:00Z">
        <w:r w:rsidR="00FA56F3">
          <w:t xml:space="preserve">to be </w:t>
        </w:r>
      </w:ins>
      <w:r>
        <w:t xml:space="preserve">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w:t>
      </w:r>
      <w:ins w:id="319" w:author="Molly Genes" w:date="2023-10-01T20:36:00Z">
        <w:r w:rsidR="00D756D1">
          <w:t xml:space="preserve"> It is also possible that </w:t>
        </w:r>
      </w:ins>
      <w:ins w:id="320" w:author="Timothy Wright" w:date="2023-10-14T16:45:00Z">
        <w:r w:rsidR="00061F10">
          <w:t xml:space="preserve">bilingualism occurs </w:t>
        </w:r>
      </w:ins>
      <w:ins w:id="321" w:author="Timothy Wright" w:date="2023-10-14T16:46:00Z">
        <w:r w:rsidR="00061F10">
          <w:t xml:space="preserve">primarily in dispersing individuals that have </w:t>
        </w:r>
      </w:ins>
      <w:ins w:id="322" w:author="Molly Genes" w:date="2023-10-01T20:37:00Z">
        <w:del w:id="323" w:author="Timothy Wright" w:date="2023-10-14T16:46:00Z">
          <w:r w:rsidR="00D756D1" w:rsidDel="00061F10">
            <w:delText xml:space="preserve">an </w:delText>
          </w:r>
        </w:del>
      </w:ins>
      <w:ins w:id="324" w:author="Molly Genes" w:date="2023-10-01T20:38:00Z">
        <w:del w:id="325" w:author="Timothy Wright" w:date="2023-10-14T16:46:00Z">
          <w:r w:rsidR="00164D92" w:rsidDel="00061F10">
            <w:delText xml:space="preserve">epiphenomenon of dispersal is occurring, where </w:delText>
          </w:r>
        </w:del>
      </w:ins>
      <w:ins w:id="326" w:author="Molly Genes" w:date="2023-10-01T20:36:00Z">
        <w:del w:id="327" w:author="Timothy Wright" w:date="2023-10-14T16:46:00Z">
          <w:r w:rsidR="00D756D1" w:rsidDel="00061F10">
            <w:delText>individual</w:delText>
          </w:r>
        </w:del>
      </w:ins>
      <w:ins w:id="328" w:author="Molly Genes" w:date="2023-10-01T20:38:00Z">
        <w:del w:id="329" w:author="Timothy Wright" w:date="2023-10-14T16:46:00Z">
          <w:r w:rsidR="00164D92" w:rsidDel="00061F10">
            <w:delText>s</w:delText>
          </w:r>
        </w:del>
      </w:ins>
      <w:ins w:id="330" w:author="Molly Genes" w:date="2023-10-01T20:37:00Z">
        <w:del w:id="331" w:author="Timothy Wright" w:date="2023-10-14T16:46:00Z">
          <w:r w:rsidR="00D756D1" w:rsidDel="00061F10">
            <w:delText xml:space="preserve"> </w:delText>
          </w:r>
        </w:del>
      </w:ins>
      <w:ins w:id="332" w:author="Molly Genes" w:date="2023-10-01T20:36:00Z">
        <w:r w:rsidR="00D756D1">
          <w:t>learn</w:t>
        </w:r>
      </w:ins>
      <w:ins w:id="333" w:author="Timothy Wright" w:date="2023-10-14T16:46:00Z">
        <w:r w:rsidR="00061F10">
          <w:t>ed</w:t>
        </w:r>
      </w:ins>
      <w:ins w:id="334" w:author="Molly Genes" w:date="2023-10-01T20:36:00Z">
        <w:r w:rsidR="00D756D1">
          <w:t xml:space="preserve"> one dialect in their natal </w:t>
        </w:r>
      </w:ins>
      <w:ins w:id="335" w:author="Molly Genes" w:date="2023-10-01T20:37:00Z">
        <w:r w:rsidR="00D756D1">
          <w:t>roost</w:t>
        </w:r>
      </w:ins>
      <w:ins w:id="336" w:author="Timothy Wright" w:date="2023-10-14T16:46:00Z">
        <w:r w:rsidR="00061F10">
          <w:t xml:space="preserve"> and then </w:t>
        </w:r>
      </w:ins>
      <w:ins w:id="337" w:author="Molly Genes" w:date="2023-10-01T20:38:00Z">
        <w:del w:id="338" w:author="Timothy Wright" w:date="2023-10-14T16:46:00Z">
          <w:r w:rsidR="00164D92" w:rsidDel="00061F10">
            <w:delText xml:space="preserve">, </w:delText>
          </w:r>
        </w:del>
      </w:ins>
      <w:ins w:id="339" w:author="Molly Genes" w:date="2023-10-01T20:37:00Z">
        <w:r w:rsidR="00D756D1">
          <w:t>dispers</w:t>
        </w:r>
      </w:ins>
      <w:ins w:id="340" w:author="Molly Genes" w:date="2023-10-01T20:38:00Z">
        <w:r w:rsidR="00164D92">
          <w:t>e</w:t>
        </w:r>
      </w:ins>
      <w:ins w:id="341" w:author="Timothy Wright" w:date="2023-10-14T16:46:00Z">
        <w:r w:rsidR="00061F10">
          <w:t>d</w:t>
        </w:r>
      </w:ins>
      <w:ins w:id="342" w:author="Molly Genes" w:date="2023-10-01T20:37:00Z">
        <w:r w:rsidR="00D756D1">
          <w:t xml:space="preserve"> to a roost with a different dialect, and learn</w:t>
        </w:r>
      </w:ins>
      <w:ins w:id="343" w:author="Timothy Wright" w:date="2023-10-14T16:46:00Z">
        <w:r w:rsidR="00061F10">
          <w:t>ed</w:t>
        </w:r>
      </w:ins>
      <w:ins w:id="344" w:author="Molly Genes" w:date="2023-10-01T20:38:00Z">
        <w:r w:rsidR="00164D92">
          <w:t xml:space="preserve"> </w:t>
        </w:r>
      </w:ins>
      <w:ins w:id="345" w:author="Molly Genes" w:date="2023-10-01T20:37:00Z">
        <w:del w:id="346" w:author="Timothy Wright" w:date="2023-10-14T16:46:00Z">
          <w:r w:rsidR="00D756D1" w:rsidDel="00061F10">
            <w:delText>that</w:delText>
          </w:r>
        </w:del>
      </w:ins>
      <w:ins w:id="347" w:author="Timothy Wright" w:date="2023-10-14T16:46:00Z">
        <w:r w:rsidR="00061F10">
          <w:t>the</w:t>
        </w:r>
      </w:ins>
      <w:ins w:id="348" w:author="Molly Genes" w:date="2023-10-01T20:37:00Z">
        <w:r w:rsidR="00D756D1">
          <w:t xml:space="preserve"> new dialect while retaining the original </w:t>
        </w:r>
        <w:commentRangeStart w:id="349"/>
        <w:r w:rsidR="00D756D1">
          <w:t>one</w:t>
        </w:r>
      </w:ins>
      <w:commentRangeEnd w:id="349"/>
      <w:r w:rsidR="00061F10">
        <w:rPr>
          <w:rStyle w:val="CommentReference"/>
        </w:rPr>
        <w:commentReference w:id="349"/>
      </w:r>
      <w:ins w:id="350" w:author="Timothy Wright" w:date="2023-10-14T16:47:00Z">
        <w:r w:rsidR="00061F10">
          <w:t xml:space="preserve"> </w:t>
        </w:r>
      </w:ins>
      <w:ins w:id="351" w:author="Timothy Wright" w:date="2023-10-14T16:48:00Z">
        <w:r w:rsidR="00061F10">
          <w:t>(Salinas-</w:t>
        </w:r>
        <w:proofErr w:type="spellStart"/>
        <w:r w:rsidR="00061F10">
          <w:t>Melgoza</w:t>
        </w:r>
        <w:proofErr w:type="spellEnd"/>
        <w:r w:rsidR="00061F10">
          <w:t xml:space="preserve"> and Wright, 2012)</w:t>
        </w:r>
      </w:ins>
      <w:ins w:id="352" w:author="Molly Genes" w:date="2023-10-01T20:38:00Z">
        <w:r w:rsidR="00164D92">
          <w:t xml:space="preserve">. </w:t>
        </w:r>
      </w:ins>
      <w:ins w:id="353" w:author="Molly Genes" w:date="2023-10-01T20:39:00Z">
        <w:r w:rsidR="00164D92">
          <w:t>In this case, bilingual</w:t>
        </w:r>
      </w:ins>
      <w:ins w:id="354" w:author="Timothy Wright" w:date="2023-10-14T16:47:00Z">
        <w:r w:rsidR="00061F10">
          <w:t>ism would</w:t>
        </w:r>
      </w:ins>
      <w:ins w:id="355" w:author="Molly Genes" w:date="2023-10-01T20:39:00Z">
        <w:r w:rsidR="00164D92">
          <w:t xml:space="preserve"> </w:t>
        </w:r>
        <w:del w:id="356" w:author="Timothy Wright" w:date="2023-10-14T16:46:00Z">
          <w:r w:rsidR="00164D92" w:rsidDel="00061F10">
            <w:delText xml:space="preserve">birds </w:delText>
          </w:r>
        </w:del>
        <w:r w:rsidR="00164D92">
          <w:t>have no functional advantage.</w:t>
        </w:r>
      </w:ins>
      <w:r>
        <w:t xml:space="preserve">   </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38C3AA5E" w:rsidR="00EF6F39" w:rsidRDefault="00000000">
      <w:pPr>
        <w:spacing w:after="240"/>
      </w:pPr>
      <w:r>
        <w:t xml:space="preserve">Yellow-naped amazon populations currently occur in regional clusters across their range with few or no birds </w:t>
      </w:r>
      <w:ins w:id="357" w:author="Timothy Wright" w:date="2023-10-14T16:49:00Z">
        <w:r w:rsidR="00061F10">
          <w:t xml:space="preserve">observed </w:t>
        </w:r>
      </w:ins>
      <w:r>
        <w:t xml:space="preserve">in between, due to rapid population declines </w:t>
      </w:r>
      <w:ins w:id="358" w:author="Molly Genes" w:date="2023-10-01T20:08:00Z">
        <w:r w:rsidR="00FA56F3">
          <w:t xml:space="preserve">associated with habitat </w:t>
        </w:r>
        <w:r w:rsidR="00FA56F3">
          <w:lastRenderedPageBreak/>
          <w:t xml:space="preserve">loss and fragmentation </w:t>
        </w:r>
      </w:ins>
      <w:r>
        <w:rPr>
          <w:rFonts w:eastAsia="Times New Roman"/>
          <w:color w:val="000000"/>
        </w:rPr>
        <w:t>(Dupin et al., 2020)</w:t>
      </w:r>
      <w:r>
        <w:rPr>
          <w:color w:val="000000"/>
        </w:rPr>
        <w:t>. This</w:t>
      </w:r>
      <w:ins w:id="359" w:author="Molly Genes" w:date="2023-10-01T20:08:00Z">
        <w:r w:rsidR="00FA56F3">
          <w:rPr>
            <w:color w:val="000000"/>
          </w:rPr>
          <w:t xml:space="preserve"> habitat fragmentation in the birds’</w:t>
        </w:r>
      </w:ins>
      <w:r>
        <w:rPr>
          <w:color w:val="000000"/>
        </w:rPr>
        <w:t xml:space="preserve"> geographic </w:t>
      </w:r>
      <w:del w:id="360" w:author="Molly Genes" w:date="2023-10-01T20:09:00Z">
        <w:r w:rsidDel="00FA56F3">
          <w:rPr>
            <w:color w:val="000000"/>
          </w:rPr>
          <w:delText xml:space="preserve">isolation </w:delText>
        </w:r>
      </w:del>
      <w:ins w:id="361" w:author="Molly Genes" w:date="2023-10-01T20:09:00Z">
        <w:r w:rsidR="00FA56F3">
          <w:rPr>
            <w:color w:val="000000"/>
          </w:rPr>
          <w:t xml:space="preserve">range </w:t>
        </w:r>
      </w:ins>
      <w:r>
        <w:rPr>
          <w:color w:val="000000"/>
        </w:rPr>
        <w:t>may serve to enhance the mosaic pattern of call distribution</w:t>
      </w:r>
      <w:ins w:id="362" w:author="Molly Genes" w:date="2023-10-01T20:09:00Z">
        <w:r w:rsidR="00FA56F3">
          <w:rPr>
            <w:color w:val="000000"/>
          </w:rPr>
          <w:t>.</w:t>
        </w:r>
      </w:ins>
      <w:del w:id="363" w:author="Molly Genes" w:date="2023-10-01T20:09:00Z">
        <w:r w:rsidDel="00FA56F3">
          <w:rPr>
            <w:color w:val="000000"/>
          </w:rPr>
          <w:delText>,</w:delText>
        </w:r>
      </w:del>
      <w:r>
        <w:rPr>
          <w:color w:val="000000"/>
        </w:rPr>
        <w:t xml:space="preserve"> </w:t>
      </w:r>
      <w:ins w:id="364" w:author="Molly Genes" w:date="2023-10-01T20:09:00Z">
        <w:r w:rsidR="00FA56F3">
          <w:rPr>
            <w:color w:val="000000"/>
          </w:rPr>
          <w:t>H</w:t>
        </w:r>
      </w:ins>
      <w:del w:id="365" w:author="Molly Genes" w:date="2023-10-01T20:09:00Z">
        <w:r w:rsidDel="00FA56F3">
          <w:rPr>
            <w:color w:val="000000"/>
          </w:rPr>
          <w:delText>h</w:delText>
        </w:r>
      </w:del>
      <w:r>
        <w:rPr>
          <w:color w:val="000000"/>
        </w:rPr>
        <w:t xml:space="preserve">owever, there is no </w:t>
      </w:r>
      <w:del w:id="366" w:author="Molly Genes" w:date="2023-10-01T20:09:00Z">
        <w:r w:rsidDel="00FA56F3">
          <w:rPr>
            <w:color w:val="000000"/>
          </w:rPr>
          <w:delText xml:space="preserve">reason </w:delText>
        </w:r>
      </w:del>
      <w:ins w:id="367" w:author="Molly Genes" w:date="2023-10-01T20:09:00Z">
        <w:r w:rsidR="00FA56F3">
          <w:rPr>
            <w:color w:val="000000"/>
          </w:rPr>
          <w:t xml:space="preserve">evidence </w:t>
        </w:r>
      </w:ins>
      <w:del w:id="368" w:author="Molly Genes" w:date="2023-10-01T20:09:00Z">
        <w:r w:rsidDel="00FA56F3">
          <w:rPr>
            <w:color w:val="000000"/>
          </w:rPr>
          <w:delText xml:space="preserve">to believe </w:delText>
        </w:r>
      </w:del>
      <w:r>
        <w:rPr>
          <w:color w:val="000000"/>
        </w:rPr>
        <w:t>that the current call types have arisen due to this recent isolation</w:t>
      </w:r>
      <w:ins w:id="369" w:author="Timothy Wright" w:date="2023-10-14T16:50:00Z">
        <w:r w:rsidR="005A1940">
          <w:rPr>
            <w:color w:val="000000"/>
          </w:rPr>
          <w:t>, and many of these population clusters contain more than one call type</w:t>
        </w:r>
      </w:ins>
      <w:r>
        <w:rPr>
          <w:color w:val="000000"/>
        </w:rPr>
        <w:t>.</w:t>
      </w:r>
      <w:del w:id="370" w:author="Molly Genes" w:date="2023-10-01T20:09:00Z">
        <w:r w:rsidDel="00FA56F3">
          <w:rPr>
            <w:color w:val="000000"/>
          </w:rPr>
          <w:delText xml:space="preserve"> Rather,</w:delText>
        </w:r>
      </w:del>
      <w:r>
        <w:rPr>
          <w:color w:val="000000"/>
        </w:rPr>
        <w:t xml:space="preserve"> </w:t>
      </w:r>
      <w:ins w:id="371" w:author="Molly Genes" w:date="2023-10-01T20:09:00Z">
        <w:r w:rsidR="00FA56F3">
          <w:rPr>
            <w:color w:val="000000"/>
          </w:rPr>
          <w:t>I</w:t>
        </w:r>
      </w:ins>
      <w:del w:id="372" w:author="Molly Genes" w:date="2023-10-01T20:09:00Z">
        <w:r w:rsidDel="00FA56F3">
          <w:rPr>
            <w:color w:val="000000"/>
          </w:rPr>
          <w:delText>i</w:delText>
        </w:r>
      </w:del>
      <w:r>
        <w:rPr>
          <w:color w:val="000000"/>
        </w:rPr>
        <w:t xml:space="preserve">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14:paraId="7A85CE6A" w14:textId="1E117AFF" w:rsidR="00EF6F39" w:rsidRDefault="00000000">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t>
      </w:r>
      <w:del w:id="373" w:author="Molly Genes" w:date="2023-10-01T20:11:00Z">
        <w:r w:rsidDel="00FA56F3">
          <w:delText>we believe that our</w:delText>
        </w:r>
      </w:del>
      <w:ins w:id="374" w:author="Molly Genes" w:date="2023-10-01T20:11:00Z">
        <w:r w:rsidR="00FA56F3">
          <w:t>our</w:t>
        </w:r>
      </w:ins>
      <w:r>
        <w:t xml:space="preserve"> data </w:t>
      </w:r>
      <w:del w:id="375" w:author="Molly Genes" w:date="2023-10-01T20:11:00Z">
        <w:r w:rsidDel="00FA56F3">
          <w:delText>is still</w:delText>
        </w:r>
      </w:del>
      <w:ins w:id="376" w:author="Molly Genes" w:date="2023-10-01T20:11:00Z">
        <w:r w:rsidR="00FA56F3">
          <w:t>are likely to be</w:t>
        </w:r>
      </w:ins>
      <w:r>
        <w:t xml:space="preserve"> an accurate representation of the pattern of vocal variation across the range as we were able to sample populations at the northern- and southern-most bounds</w:t>
      </w:r>
      <w:ins w:id="377" w:author="Timothy Wright" w:date="2023-10-14T16:51:00Z">
        <w:r w:rsidR="005A1940">
          <w:t xml:space="preserve"> and </w:t>
        </w:r>
      </w:ins>
      <w:ins w:id="378" w:author="Timothy Wright" w:date="2023-10-14T16:52:00Z">
        <w:r w:rsidR="005A1940">
          <w:t>on both the Pacific and Caribbean slopes of Mesoamerica</w:t>
        </w:r>
      </w:ins>
      <w:r>
        <w:t xml:space="preserve">.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77777777" w:rsidR="00EF6F39" w:rsidRDefault="00000000">
      <w:pPr>
        <w:spacing w:after="240"/>
      </w:pPr>
      <w:r>
        <w:t xml:space="preserve">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t>6</w:t>
      </w:r>
      <w:r>
        <w:rPr>
          <w:b/>
          <w:bCs/>
        </w:rPr>
        <w:tab/>
        <w:t>Author Contributions</w:t>
      </w:r>
    </w:p>
    <w:p w14:paraId="671E1D67" w14:textId="77777777" w:rsidR="00EF6F39" w:rsidRDefault="00000000">
      <w:pPr>
        <w:spacing w:after="240"/>
      </w:pPr>
      <w:r>
        <w:lastRenderedPageBreak/>
        <w:t>Molly K. Genes (</w:t>
      </w:r>
      <w:proofErr w:type="spellStart"/>
      <w:r>
        <w:t>neé</w:t>
      </w:r>
      <w:proofErr w:type="spellEnd"/>
      <w:r>
        <w:t xml:space="preserve"> </w:t>
      </w:r>
      <w:proofErr w:type="spellStart"/>
      <w:r>
        <w:t>Dupin</w:t>
      </w:r>
      <w:proofErr w:type="spellEnd"/>
      <w:r>
        <w:t>)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6C2F7793" w:rsidR="00EF6F39" w:rsidRDefault="00000000">
      <w:pPr>
        <w:spacing w:after="240"/>
        <w:rPr>
          <w:rFonts w:cs="Times New Roman"/>
        </w:rPr>
      </w:pPr>
      <w:r>
        <w:rPr>
          <w:rFonts w:cs="Times New Roman"/>
        </w:rPr>
        <w:t xml:space="preserve">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w:t>
      </w:r>
      <w:ins w:id="379" w:author="Timothy Wright" w:date="2023-10-14T16:53:00Z">
        <w:r w:rsidR="005A1940">
          <w:rPr>
            <w:rFonts w:cs="Times New Roman"/>
          </w:rPr>
          <w:t xml:space="preserve">Mesoamerican </w:t>
        </w:r>
      </w:ins>
      <w:r>
        <w:rPr>
          <w:rFonts w:cs="Times New Roman"/>
        </w:rPr>
        <w:t>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lastRenderedPageBreak/>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doi: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10.1111/j.1439-0310.1987.tb00676.x.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J Stat Softw.</w:t>
      </w:r>
      <w:r>
        <w:rPr>
          <w:rFonts w:eastAsia="Times New Roman"/>
          <w:lang w:val="sv-SE"/>
        </w:rPr>
        <w:t xml:space="preserve"> 22. doi: 10.18637/jss.v022.i07.</w:t>
      </w:r>
    </w:p>
    <w:p w14:paraId="0ADF7B6F" w14:textId="77777777" w:rsidR="00EF6F39" w:rsidRDefault="00000000" w:rsidP="00C94EBB">
      <w:pPr>
        <w:autoSpaceDE w:val="0"/>
        <w:autoSpaceDN w:val="0"/>
        <w:ind w:left="450" w:hanging="450"/>
        <w:rPr>
          <w:rFonts w:eastAsia="Times New Roman"/>
          <w:lang w:val="es-ES"/>
        </w:rPr>
      </w:pPr>
      <w:r>
        <w:rPr>
          <w:rFonts w:eastAsia="Times New Roman"/>
          <w:lang w:val="sv-SE"/>
        </w:rPr>
        <w:t xml:space="preserve">Herrera, N., Lara, K., and Funes, C. (2020). </w:t>
      </w:r>
      <w:r>
        <w:rPr>
          <w:rFonts w:eastAsia="Times New Roman"/>
          <w:lang w:val="es-ES"/>
        </w:rPr>
        <w:t xml:space="preserve">Estado poblacional de la Lora Nuca Amarilla (Amazona auropalliata)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lastRenderedPageBreak/>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Comp Physiol A. </w:t>
      </w:r>
      <w:r>
        <w:rPr>
          <w:rFonts w:eastAsia="Times New Roman"/>
          <w:lang w:val="pt-BR"/>
        </w:rPr>
        <w:t>189. doi: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and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xml:space="preserve">, D. J. (2007). Roosting of Yellow-naped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10.1111/j.1557-9263.2007.00099.x.</w:t>
      </w:r>
    </w:p>
    <w:p w14:paraId="370C74DF" w14:textId="77777777" w:rsidR="00EF6F39" w:rsidRDefault="00000000" w:rsidP="00C94EBB">
      <w:pPr>
        <w:autoSpaceDE w:val="0"/>
        <w:autoSpaceDN w:val="0"/>
        <w:ind w:left="450" w:hanging="450"/>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10.1111/j.1474-919X.2006.00568.x.</w:t>
      </w:r>
    </w:p>
    <w:p w14:paraId="5233BF15" w14:textId="77777777" w:rsidR="00EF6F39" w:rsidRDefault="00000000" w:rsidP="00C94EBB">
      <w:pPr>
        <w:autoSpaceDE w:val="0"/>
        <w:autoSpaceDN w:val="0"/>
        <w:ind w:left="450" w:hanging="450"/>
        <w:rPr>
          <w:rFonts w:eastAsia="Times New Roman"/>
        </w:rPr>
      </w:pPr>
      <w:r>
        <w:rPr>
          <w:rFonts w:eastAsia="Times New Roman"/>
        </w:rPr>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lastRenderedPageBreak/>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r>
        <w:rPr>
          <w:rFonts w:eastAsia="Times New Roman"/>
          <w:i/>
          <w:iCs/>
        </w:rPr>
        <w:t xml:space="preserve">Annu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 xml:space="preserve">Wright, T. (1999). Vocal Communication In Wild Populations of the Yellow-naped Amazon (Amazona auropalliata).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xml:space="preserve">, A. (2008). Stability and change in vocal dialects of the yellow-naped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xml:space="preserve">, M. (2001). Pair duets in the yellow-naped amazon (Psittaciformes: Amazona auropalliata):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10.1046/j.1439-0310.2001.00632.x.</w:t>
      </w:r>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xml:space="preserve">, G., and Dahlin, C. (2018). Yellow-naped amazon (Amazona auropalliata)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10.1111/j.1365-294X.2005.02466.x.</w:t>
      </w:r>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r>
        <w:fldChar w:fldCharType="begin"/>
      </w:r>
      <w:r>
        <w:instrText>HYPERLINK "https://doi.org/10.5061/dryad.9cnp5hqq7"</w:instrText>
      </w:r>
      <w:r>
        <w:fldChar w:fldCharType="separate"/>
      </w:r>
      <w:r w:rsidR="0091681E" w:rsidRPr="00811EDB">
        <w:rPr>
          <w:rStyle w:val="Hyperlink"/>
        </w:rPr>
        <w:t>https://doi.org/10.5061/dryad.9cnp5hqq7</w:t>
      </w:r>
      <w:r>
        <w:rPr>
          <w:rStyle w:val="Hyperlink"/>
        </w:rPr>
        <w:fldChar w:fldCharType="end"/>
      </w:r>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t>11</w:t>
      </w:r>
      <w:r>
        <w:rPr>
          <w:b/>
          <w:bCs/>
        </w:rPr>
        <w:tab/>
        <w:t>Figure Captions</w:t>
      </w:r>
    </w:p>
    <w:p w14:paraId="771C8033" w14:textId="1563EB75" w:rsidR="00EF6F39" w:rsidRDefault="00000000">
      <w:pPr>
        <w:spacing w:after="240"/>
      </w:pPr>
      <w:r>
        <w:t xml:space="preserve">Figure 1. (a) A map of all sites </w:t>
      </w:r>
      <w:del w:id="380" w:author="Molly Genes" w:date="2023-10-11T14:51:00Z">
        <w:r w:rsidDel="00F81C4C">
          <w:delText xml:space="preserve">sampled </w:delText>
        </w:r>
      </w:del>
      <w:ins w:id="381" w:author="Molly Genes" w:date="2023-10-11T14:51:00Z">
        <w:r w:rsidR="00F81C4C">
          <w:t xml:space="preserve">where 3 or more birds were recorded </w:t>
        </w:r>
      </w:ins>
      <w:r>
        <w:t xml:space="preserve">during 2018 and 2019. Sites from the </w:t>
      </w:r>
      <w:del w:id="382" w:author="Molly Genes" w:date="2023-10-11T14:51:00Z">
        <w:r w:rsidDel="00F81C4C">
          <w:delText xml:space="preserve">Wright et al. </w:delText>
        </w:r>
      </w:del>
      <w:r>
        <w:t>study</w:t>
      </w:r>
      <w:ins w:id="383" w:author="Molly Genes" w:date="2023-10-11T14:51:00Z">
        <w:r w:rsidR="00F81C4C">
          <w:t xml:space="preserve"> conducted by Wright in 2016 were also included </w:t>
        </w:r>
      </w:ins>
      <w:r>
        <w:t xml:space="preserve"> (Wright et al., 2019) </w:t>
      </w:r>
      <w:del w:id="384" w:author="Molly Genes" w:date="2023-10-11T14:52:00Z">
        <w:r w:rsidDel="00F81C4C">
          <w:delText xml:space="preserve">conducted in 2016 are also included. </w:delText>
        </w:r>
      </w:del>
      <w:r>
        <w:t>The color and shape of each point corresponds to the year the site was sampled.</w:t>
      </w:r>
      <w:ins w:id="385" w:author="Molly Genes" w:date="2023-10-11T14:52:00Z">
        <w:r w:rsidR="00F81C4C">
          <w:t xml:space="preserve"> Purple circles represent sites </w:t>
        </w:r>
      </w:ins>
      <w:ins w:id="386" w:author="Molly Genes" w:date="2023-10-11T14:53:00Z">
        <w:r w:rsidR="00F81C4C">
          <w:t xml:space="preserve">with fewer than 3 birds that were </w:t>
        </w:r>
      </w:ins>
      <w:ins w:id="387" w:author="Molly Genes" w:date="2023-10-11T14:52:00Z">
        <w:r w:rsidR="00F81C4C">
          <w:t>rem</w:t>
        </w:r>
      </w:ins>
      <w:ins w:id="388" w:author="Molly Genes" w:date="2023-10-11T14:53:00Z">
        <w:r w:rsidR="00F81C4C">
          <w:t>oved from the dataset prior to analysis</w:t>
        </w:r>
      </w:ins>
      <w:ins w:id="389" w:author="Molly Genes" w:date="2023-10-11T14:54:00Z">
        <w:r w:rsidR="00F81C4C">
          <w:t>.</w:t>
        </w:r>
      </w:ins>
      <w:ins w:id="390" w:author="Molly Genes" w:date="2023-10-11T18:47:00Z">
        <w:r w:rsidR="00163507">
          <w:t xml:space="preserve"> </w:t>
        </w:r>
      </w:ins>
      <w:ins w:id="391" w:author="Molly Genes" w:date="2023-10-11T18:48:00Z">
        <w:r w:rsidR="00163507">
          <w:t xml:space="preserve">The </w:t>
        </w:r>
        <w:r w:rsidR="00163507">
          <w:lastRenderedPageBreak/>
          <w:t>undisclosed site located in</w:t>
        </w:r>
      </w:ins>
      <w:ins w:id="392" w:author="Timothy Wright" w:date="2023-10-14T16:53:00Z">
        <w:r w:rsidR="005A1940">
          <w:t xml:space="preserve"> </w:t>
        </w:r>
      </w:ins>
      <w:ins w:id="393" w:author="Molly Genes" w:date="2023-10-11T18:48:00Z">
        <w:del w:id="394" w:author="Timothy Wright" w:date="2023-10-14T16:53:00Z">
          <w:r w:rsidR="00163507" w:rsidDel="005A1940">
            <w:delText xml:space="preserve"> </w:delText>
          </w:r>
        </w:del>
        <w:r w:rsidR="00163507">
          <w:t>Honduras is not shown.</w:t>
        </w:r>
      </w:ins>
      <w:r>
        <w:t xml:space="preserve"> (b) A species range polygon for the yellow-naped amazon provided by BirdLife (BirdLife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yellow-naped amazon contact calls and hypothesized routes by which one type might evolve into another through cultural drift.</w:t>
      </w:r>
    </w:p>
    <w:p w14:paraId="2AACDBF7" w14:textId="77777777" w:rsidR="00EF6F39"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395" w:name="_Toc54970088"/>
      <w:bookmarkStart w:id="396" w:name="_Toc54969228"/>
      <w:bookmarkStart w:id="397" w:name="_Toc57588965"/>
      <w:bookmarkStart w:id="398" w:name="_Toc57588860"/>
      <w:bookmarkStart w:id="399" w:name="_Toc56760070"/>
      <w:bookmarkStart w:id="400" w:name="_Toc56622719"/>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autocorrelogram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395"/>
      <w:bookmarkEnd w:id="396"/>
      <w:bookmarkEnd w:id="397"/>
      <w:bookmarkEnd w:id="398"/>
      <w:bookmarkEnd w:id="399"/>
      <w:bookmarkEnd w:id="400"/>
    </w:p>
    <w:p w14:paraId="6325205F" w14:textId="77777777" w:rsidR="00EF6F39" w:rsidRDefault="00EF6F39">
      <w:pPr>
        <w:spacing w:after="240"/>
      </w:pPr>
    </w:p>
    <w:sectPr w:rsidR="00EF6F39" w:rsidSect="00614455">
      <w:footerReference w:type="default" r:id="rId12"/>
      <w:pgSz w:w="12240" w:h="15840"/>
      <w:pgMar w:top="1440" w:right="1440" w:bottom="1440" w:left="1440" w:header="720" w:footer="720" w:gutter="0"/>
      <w:lnNumType w:countBy="2" w:restart="continuous"/>
      <w:cols w:space="720"/>
      <w:docGrid w:linePitch="360"/>
      <w:sectPrChange w:id="401" w:author="Timothy Wright" w:date="2023-10-14T17:18:00Z">
        <w:sectPr w:rsidR="00EF6F39" w:rsidSect="0061445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Timothy Wright" w:date="2023-10-14T15:10:00Z" w:initials="TW">
    <w:p w14:paraId="79C78330" w14:textId="77777777" w:rsidR="00F62EE4" w:rsidRDefault="00F62EE4">
      <w:pPr>
        <w:pStyle w:val="CommentText"/>
      </w:pPr>
      <w:r>
        <w:rPr>
          <w:rStyle w:val="CommentReference"/>
        </w:rPr>
        <w:annotationRef/>
      </w:r>
      <w:r>
        <w:t xml:space="preserve">Please add new reference </w:t>
      </w:r>
    </w:p>
    <w:p w14:paraId="2BD406C6" w14:textId="77777777" w:rsidR="00F62EE4" w:rsidRDefault="00F62EE4" w:rsidP="00F62EE4">
      <w:pPr>
        <w:autoSpaceDE w:val="0"/>
        <w:autoSpaceDN w:val="0"/>
        <w:adjustRightInd w:val="0"/>
        <w:ind w:left="720" w:right="-720" w:hanging="720"/>
        <w:rPr>
          <w:rFonts w:ascii="Helvetica Neue" w:eastAsia="SimSun" w:hAnsi="Helvetica Neue" w:cs="Helvetica Neue"/>
          <w:sz w:val="28"/>
          <w:szCs w:val="28"/>
          <w:lang w:eastAsia="zh-CN"/>
        </w:rPr>
      </w:pPr>
      <w:r>
        <w:rPr>
          <w:rFonts w:ascii="Helvetica Neue" w:eastAsia="SimSun" w:hAnsi="Helvetica Neue" w:cs="Helvetica Neue"/>
          <w:sz w:val="28"/>
          <w:szCs w:val="28"/>
          <w:lang w:eastAsia="zh-CN"/>
        </w:rPr>
        <w:t xml:space="preserve">Smeele, S. Q., Senar, J. C., Aplin, L. M., &amp; McElreath, M. B. (2023). Evidence for Vocal Signatures and Voice-Prints in a Wild Parrot. </w:t>
      </w:r>
      <w:r>
        <w:rPr>
          <w:rFonts w:ascii="Helvetica Neue" w:eastAsia="SimSun" w:hAnsi="Helvetica Neue" w:cs="Helvetica Neue"/>
          <w:i/>
          <w:iCs/>
          <w:sz w:val="28"/>
          <w:szCs w:val="28"/>
          <w:lang w:eastAsia="zh-CN"/>
        </w:rPr>
        <w:t>Royal Society Open Science, 10</w:t>
      </w:r>
      <w:r>
        <w:rPr>
          <w:rFonts w:ascii="Helvetica Neue" w:eastAsia="SimSun" w:hAnsi="Helvetica Neue" w:cs="Helvetica Neue"/>
          <w:sz w:val="28"/>
          <w:szCs w:val="28"/>
          <w:lang w:eastAsia="zh-CN"/>
        </w:rPr>
        <w:t>(10), 230835. doi: doi:10.1098/rsos.230835</w:t>
      </w:r>
    </w:p>
    <w:p w14:paraId="5E009CE9" w14:textId="29F47415" w:rsidR="00F62EE4" w:rsidRDefault="00F62EE4">
      <w:pPr>
        <w:pStyle w:val="CommentText"/>
      </w:pPr>
    </w:p>
  </w:comment>
  <w:comment w:id="49" w:author="Timothy Wright" w:date="2023-10-14T15:17:00Z" w:initials="TW">
    <w:p w14:paraId="1E2C32C4" w14:textId="656D98EE" w:rsidR="00823B2E" w:rsidRDefault="00823B2E">
      <w:pPr>
        <w:pStyle w:val="CommentText"/>
      </w:pPr>
      <w:r>
        <w:rPr>
          <w:rStyle w:val="CommentReference"/>
        </w:rPr>
        <w:annotationRef/>
      </w:r>
      <w:r>
        <w:t>Also cite Dahlin et al 2018 here.</w:t>
      </w:r>
    </w:p>
  </w:comment>
  <w:comment w:id="79" w:author="Timothy Wright" w:date="2023-10-14T15:25:00Z" w:initials="TW">
    <w:p w14:paraId="58E60E58" w14:textId="5E08DD7A" w:rsidR="003B2AC6" w:rsidRDefault="003B2AC6">
      <w:pPr>
        <w:pStyle w:val="CommentText"/>
      </w:pPr>
      <w:r>
        <w:rPr>
          <w:rStyle w:val="CommentReference"/>
        </w:rPr>
        <w:annotationRef/>
      </w:r>
      <w:r>
        <w:t>Modify to say 3 regions of the range that were disjunct form once another- North (</w:t>
      </w:r>
      <w:r>
        <w:t>Guate and Mexico), East (Bay Islands), and SOuht (Nica and CR).</w:t>
      </w:r>
    </w:p>
  </w:comment>
  <w:comment w:id="81" w:author="Dahlin-Schuster, Christine R" w:date="2023-10-16T16:21:00Z" w:initials="DCR">
    <w:p w14:paraId="56060758" w14:textId="77777777" w:rsidR="003F6AE6" w:rsidRDefault="003F6AE6" w:rsidP="007A698C">
      <w:pPr>
        <w:pStyle w:val="CommentText"/>
      </w:pPr>
      <w:r>
        <w:rPr>
          <w:rStyle w:val="CommentReference"/>
        </w:rPr>
        <w:annotationRef/>
      </w:r>
      <w:r>
        <w:t>I moved the purpose of the stat analysis first because I was getting lost in the mumbo jumbo of it all</w:t>
      </w:r>
    </w:p>
  </w:comment>
  <w:comment w:id="92" w:author="Timothy Wright" w:date="2023-10-14T15:28:00Z" w:initials="TW">
    <w:p w14:paraId="75FD08D9" w14:textId="725BEAD8" w:rsidR="003B2AC6" w:rsidRDefault="003B2AC6">
      <w:pPr>
        <w:pStyle w:val="CommentText"/>
      </w:pPr>
      <w:r>
        <w:rPr>
          <w:rStyle w:val="CommentReference"/>
        </w:rPr>
        <w:annotationRef/>
      </w:r>
      <w:r>
        <w:t>This needs to be modified to reflect the new posthocs</w:t>
      </w:r>
    </w:p>
  </w:comment>
  <w:comment w:id="93" w:author="Timothy Wright" w:date="2023-10-14T15:29:00Z" w:initials="TW">
    <w:p w14:paraId="178AC45A" w14:textId="63CA6ED8" w:rsidR="003B2AC6" w:rsidRDefault="003B2AC6">
      <w:pPr>
        <w:pStyle w:val="CommentText"/>
      </w:pPr>
      <w:r>
        <w:rPr>
          <w:rStyle w:val="CommentReference"/>
        </w:rPr>
        <w:annotationRef/>
      </w:r>
      <w:r>
        <w:t xml:space="preserve">This is not making sense to me- does dissimilarity measure something? It is a measure.  So what is meant here? This test is performed with a set of even </w:t>
      </w:r>
      <w:r>
        <w:t>spatyial distances?</w:t>
      </w:r>
    </w:p>
  </w:comment>
  <w:comment w:id="349" w:author="Timothy Wright" w:date="2023-10-14T16:48:00Z" w:initials="TW">
    <w:p w14:paraId="248CCE9A" w14:textId="77777777" w:rsidR="00061F10" w:rsidRDefault="00061F10">
      <w:pPr>
        <w:pStyle w:val="CommentText"/>
      </w:pPr>
      <w:r>
        <w:rPr>
          <w:rStyle w:val="CommentReference"/>
        </w:rPr>
        <w:annotationRef/>
      </w:r>
      <w:r>
        <w:t xml:space="preserve">Add citation </w:t>
      </w:r>
    </w:p>
    <w:p w14:paraId="2DBF4A40" w14:textId="77777777" w:rsidR="00061F10" w:rsidRDefault="00061F10" w:rsidP="00061F10">
      <w:pPr>
        <w:autoSpaceDE w:val="0"/>
        <w:autoSpaceDN w:val="0"/>
        <w:adjustRightInd w:val="0"/>
        <w:ind w:left="720" w:right="-720" w:hanging="720"/>
        <w:rPr>
          <w:rFonts w:ascii="Helvetica Neue" w:eastAsia="SimSun" w:hAnsi="Helvetica Neue" w:cs="Helvetica Neue"/>
          <w:sz w:val="28"/>
          <w:szCs w:val="28"/>
          <w:lang w:eastAsia="zh-CN"/>
        </w:rPr>
      </w:pPr>
      <w:r w:rsidRPr="00F204F4">
        <w:rPr>
          <w:rFonts w:ascii="Helvetica Neue" w:eastAsia="SimSun" w:hAnsi="Helvetica Neue" w:cs="Helvetica Neue"/>
          <w:sz w:val="28"/>
          <w:szCs w:val="28"/>
          <w:lang w:eastAsia="zh-CN"/>
        </w:rPr>
        <w:t xml:space="preserve">Salinas-Melgoza, A., &amp; Wright, T. F. (2012). </w:t>
      </w:r>
      <w:r>
        <w:rPr>
          <w:rFonts w:ascii="Helvetica Neue" w:eastAsia="SimSun" w:hAnsi="Helvetica Neue" w:cs="Helvetica Neue"/>
          <w:sz w:val="28"/>
          <w:szCs w:val="28"/>
          <w:lang w:eastAsia="zh-CN"/>
        </w:rPr>
        <w:t xml:space="preserve">Evidence for Vocal Learning and Limited Dispersal as Dual Mechanisms for Dialect Maintenance in a Parrot. </w:t>
      </w:r>
      <w:r>
        <w:rPr>
          <w:rFonts w:ascii="Helvetica Neue" w:eastAsia="SimSun" w:hAnsi="Helvetica Neue" w:cs="Helvetica Neue"/>
          <w:i/>
          <w:iCs/>
          <w:sz w:val="28"/>
          <w:szCs w:val="28"/>
          <w:lang w:eastAsia="zh-CN"/>
        </w:rPr>
        <w:t>PLoS ONE, 7</w:t>
      </w:r>
      <w:r>
        <w:rPr>
          <w:rFonts w:ascii="Helvetica Neue" w:eastAsia="SimSun" w:hAnsi="Helvetica Neue" w:cs="Helvetica Neue"/>
          <w:sz w:val="28"/>
          <w:szCs w:val="28"/>
          <w:lang w:eastAsia="zh-CN"/>
        </w:rPr>
        <w:t>(11), e48667. doi: 10.1371/journal.pone.0048667</w:t>
      </w:r>
    </w:p>
    <w:p w14:paraId="44F921FE" w14:textId="71C96D57" w:rsidR="00061F10" w:rsidRDefault="00061F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09CE9" w15:done="0"/>
  <w15:commentEx w15:paraId="1E2C32C4" w15:done="0"/>
  <w15:commentEx w15:paraId="58E60E58" w15:done="0"/>
  <w15:commentEx w15:paraId="56060758" w15:done="0"/>
  <w15:commentEx w15:paraId="75FD08D9" w15:done="0"/>
  <w15:commentEx w15:paraId="178AC45A" w15:done="0"/>
  <w15:commentEx w15:paraId="44F92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7D2E1EA" w16cex:dateUtc="2023-10-14T21:10:00Z"/>
  <w16cex:commentExtensible w16cex:durableId="703C28F7" w16cex:dateUtc="2023-10-14T21:17:00Z"/>
  <w16cex:commentExtensible w16cex:durableId="66E28E3A" w16cex:dateUtc="2023-10-14T21:25:00Z"/>
  <w16cex:commentExtensible w16cex:durableId="28D7E17F" w16cex:dateUtc="2023-10-16T20:21:00Z"/>
  <w16cex:commentExtensible w16cex:durableId="7D2A3B41" w16cex:dateUtc="2023-10-14T21:28:00Z"/>
  <w16cex:commentExtensible w16cex:durableId="7D362A9E" w16cex:dateUtc="2023-10-14T21:29:00Z"/>
  <w16cex:commentExtensible w16cex:durableId="305D0FFA" w16cex:dateUtc="2023-10-1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09CE9" w16cid:durableId="67D2E1EA"/>
  <w16cid:commentId w16cid:paraId="1E2C32C4" w16cid:durableId="703C28F7"/>
  <w16cid:commentId w16cid:paraId="58E60E58" w16cid:durableId="66E28E3A"/>
  <w16cid:commentId w16cid:paraId="56060758" w16cid:durableId="28D7E17F"/>
  <w16cid:commentId w16cid:paraId="75FD08D9" w16cid:durableId="7D2A3B41"/>
  <w16cid:commentId w16cid:paraId="178AC45A" w16cid:durableId="7D362A9E"/>
  <w16cid:commentId w16cid:paraId="44F921FE" w16cid:durableId="305D0F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5FCB" w14:textId="77777777" w:rsidR="00507F66" w:rsidRDefault="00507F66">
      <w:r>
        <w:separator/>
      </w:r>
    </w:p>
  </w:endnote>
  <w:endnote w:type="continuationSeparator" w:id="0">
    <w:p w14:paraId="373BECEC" w14:textId="77777777" w:rsidR="00507F66" w:rsidRDefault="00507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ple Braille">
    <w:charset w:val="00"/>
    <w:family w:val="decorative"/>
    <w:pitch w:val="variable"/>
    <w:sig w:usb0="80000043" w:usb1="00000000" w:usb2="00040000" w:usb3="00000000" w:csb0="00000001" w:csb1="00000000"/>
  </w:font>
  <w:font w:name="Helvetica Neue">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DED50" w14:textId="77777777" w:rsidR="00507F66" w:rsidRDefault="00507F66">
      <w:r>
        <w:separator/>
      </w:r>
    </w:p>
  </w:footnote>
  <w:footnote w:type="continuationSeparator" w:id="0">
    <w:p w14:paraId="38E6ED87" w14:textId="77777777" w:rsidR="00507F66" w:rsidRDefault="00507F6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othy Wright">
    <w15:presenceInfo w15:providerId="AD" w15:userId="S::wright@nmsu.edu::41274dad-4d95-41c5-a296-590a860df3a9"/>
  </w15:person>
  <w15:person w15:author="Molly Genes">
    <w15:presenceInfo w15:providerId="Windows Live" w15:userId="153054bc36795230"/>
  </w15:person>
  <w15:person w15:author="Dahlin-Schuster, Christine R">
    <w15:presenceInfo w15:providerId="AD" w15:userId="S::CDAHLIN@pitt.edu::af97a0ce-fd6a-41b3-a5aa-3097af0af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3FCB"/>
    <w:rsid w:val="0003407F"/>
    <w:rsid w:val="0004234E"/>
    <w:rsid w:val="00043B07"/>
    <w:rsid w:val="00045A0A"/>
    <w:rsid w:val="0005008D"/>
    <w:rsid w:val="00053204"/>
    <w:rsid w:val="00054750"/>
    <w:rsid w:val="000566D8"/>
    <w:rsid w:val="00057FDC"/>
    <w:rsid w:val="00061F10"/>
    <w:rsid w:val="00063CD0"/>
    <w:rsid w:val="00064B19"/>
    <w:rsid w:val="0006686F"/>
    <w:rsid w:val="00072F86"/>
    <w:rsid w:val="00076663"/>
    <w:rsid w:val="0008152A"/>
    <w:rsid w:val="00082545"/>
    <w:rsid w:val="0008380C"/>
    <w:rsid w:val="00085803"/>
    <w:rsid w:val="00085DBB"/>
    <w:rsid w:val="000A0EA8"/>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5CF6"/>
    <w:rsid w:val="001474F5"/>
    <w:rsid w:val="001507A4"/>
    <w:rsid w:val="00151524"/>
    <w:rsid w:val="00153C90"/>
    <w:rsid w:val="00163507"/>
    <w:rsid w:val="00163848"/>
    <w:rsid w:val="00163E20"/>
    <w:rsid w:val="00164142"/>
    <w:rsid w:val="00164D9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06B7"/>
    <w:rsid w:val="001E1167"/>
    <w:rsid w:val="001E117B"/>
    <w:rsid w:val="001E13D6"/>
    <w:rsid w:val="001E1D87"/>
    <w:rsid w:val="001E6403"/>
    <w:rsid w:val="001E669D"/>
    <w:rsid w:val="001E694A"/>
    <w:rsid w:val="001F1DF8"/>
    <w:rsid w:val="001F21C0"/>
    <w:rsid w:val="001F56B2"/>
    <w:rsid w:val="002005B6"/>
    <w:rsid w:val="00201562"/>
    <w:rsid w:val="00214860"/>
    <w:rsid w:val="00221732"/>
    <w:rsid w:val="00224B9F"/>
    <w:rsid w:val="00232B24"/>
    <w:rsid w:val="0023556B"/>
    <w:rsid w:val="002452B2"/>
    <w:rsid w:val="00247AFC"/>
    <w:rsid w:val="00256D63"/>
    <w:rsid w:val="00257E75"/>
    <w:rsid w:val="002609CC"/>
    <w:rsid w:val="00260A3B"/>
    <w:rsid w:val="002667FC"/>
    <w:rsid w:val="0027545A"/>
    <w:rsid w:val="00277BDB"/>
    <w:rsid w:val="0028018A"/>
    <w:rsid w:val="0028066B"/>
    <w:rsid w:val="002905C0"/>
    <w:rsid w:val="00290FEC"/>
    <w:rsid w:val="002A148A"/>
    <w:rsid w:val="002A7C5C"/>
    <w:rsid w:val="002B40EB"/>
    <w:rsid w:val="002B4ABD"/>
    <w:rsid w:val="002B59CE"/>
    <w:rsid w:val="002C530E"/>
    <w:rsid w:val="002C72EB"/>
    <w:rsid w:val="002D215A"/>
    <w:rsid w:val="002E0015"/>
    <w:rsid w:val="002E342A"/>
    <w:rsid w:val="002F2C09"/>
    <w:rsid w:val="002F5514"/>
    <w:rsid w:val="002F652D"/>
    <w:rsid w:val="0030259A"/>
    <w:rsid w:val="003028D1"/>
    <w:rsid w:val="00303882"/>
    <w:rsid w:val="00306D46"/>
    <w:rsid w:val="003102C5"/>
    <w:rsid w:val="00312057"/>
    <w:rsid w:val="00322DEA"/>
    <w:rsid w:val="003262C1"/>
    <w:rsid w:val="003350C6"/>
    <w:rsid w:val="003355D0"/>
    <w:rsid w:val="00337168"/>
    <w:rsid w:val="003411D5"/>
    <w:rsid w:val="00342C79"/>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2AC6"/>
    <w:rsid w:val="003B3275"/>
    <w:rsid w:val="003B350C"/>
    <w:rsid w:val="003B5340"/>
    <w:rsid w:val="003B6F91"/>
    <w:rsid w:val="003B7C98"/>
    <w:rsid w:val="003C167A"/>
    <w:rsid w:val="003C3B9C"/>
    <w:rsid w:val="003C6EFF"/>
    <w:rsid w:val="003D4E7D"/>
    <w:rsid w:val="003D6A32"/>
    <w:rsid w:val="003D6C72"/>
    <w:rsid w:val="003E0044"/>
    <w:rsid w:val="003E484A"/>
    <w:rsid w:val="003E7C4E"/>
    <w:rsid w:val="003F18D6"/>
    <w:rsid w:val="003F6AE6"/>
    <w:rsid w:val="004004A4"/>
    <w:rsid w:val="00402473"/>
    <w:rsid w:val="004038F0"/>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5C72"/>
    <w:rsid w:val="004673E5"/>
    <w:rsid w:val="00472B26"/>
    <w:rsid w:val="0047660E"/>
    <w:rsid w:val="00477998"/>
    <w:rsid w:val="00480737"/>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07379"/>
    <w:rsid w:val="00507F66"/>
    <w:rsid w:val="0051687C"/>
    <w:rsid w:val="00532BCE"/>
    <w:rsid w:val="00534594"/>
    <w:rsid w:val="005359E1"/>
    <w:rsid w:val="005368BF"/>
    <w:rsid w:val="0054456D"/>
    <w:rsid w:val="00547BEC"/>
    <w:rsid w:val="005515ED"/>
    <w:rsid w:val="005533E3"/>
    <w:rsid w:val="00557057"/>
    <w:rsid w:val="005646B9"/>
    <w:rsid w:val="00567C18"/>
    <w:rsid w:val="00575DB2"/>
    <w:rsid w:val="00581730"/>
    <w:rsid w:val="005817AB"/>
    <w:rsid w:val="00584351"/>
    <w:rsid w:val="00586E29"/>
    <w:rsid w:val="005A1940"/>
    <w:rsid w:val="005A4117"/>
    <w:rsid w:val="005A44EE"/>
    <w:rsid w:val="005A613E"/>
    <w:rsid w:val="005B09D2"/>
    <w:rsid w:val="005B4E7B"/>
    <w:rsid w:val="005B6964"/>
    <w:rsid w:val="005B750B"/>
    <w:rsid w:val="005C3888"/>
    <w:rsid w:val="005C4F4A"/>
    <w:rsid w:val="005C56F9"/>
    <w:rsid w:val="005C7F0D"/>
    <w:rsid w:val="005D4B15"/>
    <w:rsid w:val="005D67C2"/>
    <w:rsid w:val="005E6559"/>
    <w:rsid w:val="005E7A3C"/>
    <w:rsid w:val="005E7B7E"/>
    <w:rsid w:val="005F25C9"/>
    <w:rsid w:val="005F5FCC"/>
    <w:rsid w:val="00602B00"/>
    <w:rsid w:val="0061084C"/>
    <w:rsid w:val="00612450"/>
    <w:rsid w:val="00614455"/>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A3611"/>
    <w:rsid w:val="006A3B96"/>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330C0"/>
    <w:rsid w:val="00740FCE"/>
    <w:rsid w:val="00743882"/>
    <w:rsid w:val="007469DA"/>
    <w:rsid w:val="00760607"/>
    <w:rsid w:val="0076775D"/>
    <w:rsid w:val="0077215A"/>
    <w:rsid w:val="00773EFB"/>
    <w:rsid w:val="0077635A"/>
    <w:rsid w:val="0078218F"/>
    <w:rsid w:val="00782E8C"/>
    <w:rsid w:val="0078492B"/>
    <w:rsid w:val="0078553A"/>
    <w:rsid w:val="00786A10"/>
    <w:rsid w:val="00794DAF"/>
    <w:rsid w:val="00795054"/>
    <w:rsid w:val="0079641D"/>
    <w:rsid w:val="007A08FA"/>
    <w:rsid w:val="007A4759"/>
    <w:rsid w:val="007B6A2F"/>
    <w:rsid w:val="007C1C72"/>
    <w:rsid w:val="007D33FE"/>
    <w:rsid w:val="007D5AF9"/>
    <w:rsid w:val="007D6462"/>
    <w:rsid w:val="007E0FCD"/>
    <w:rsid w:val="007E6D99"/>
    <w:rsid w:val="007E6EC0"/>
    <w:rsid w:val="00803DF1"/>
    <w:rsid w:val="0080534F"/>
    <w:rsid w:val="00810CC9"/>
    <w:rsid w:val="00811AE7"/>
    <w:rsid w:val="008121D3"/>
    <w:rsid w:val="00812B91"/>
    <w:rsid w:val="00814E41"/>
    <w:rsid w:val="0082396B"/>
    <w:rsid w:val="00823B2E"/>
    <w:rsid w:val="00823FBD"/>
    <w:rsid w:val="0082459B"/>
    <w:rsid w:val="00845831"/>
    <w:rsid w:val="00846746"/>
    <w:rsid w:val="00852FDC"/>
    <w:rsid w:val="00856965"/>
    <w:rsid w:val="00862ADD"/>
    <w:rsid w:val="00862DD2"/>
    <w:rsid w:val="00876A30"/>
    <w:rsid w:val="00881091"/>
    <w:rsid w:val="0088147E"/>
    <w:rsid w:val="008815CC"/>
    <w:rsid w:val="00883B25"/>
    <w:rsid w:val="00894913"/>
    <w:rsid w:val="00896D4F"/>
    <w:rsid w:val="008973D1"/>
    <w:rsid w:val="008A52D7"/>
    <w:rsid w:val="008A7AA0"/>
    <w:rsid w:val="008B0C1D"/>
    <w:rsid w:val="008B7131"/>
    <w:rsid w:val="008B76A1"/>
    <w:rsid w:val="008C5DA5"/>
    <w:rsid w:val="008C7040"/>
    <w:rsid w:val="008C7318"/>
    <w:rsid w:val="008D6E4E"/>
    <w:rsid w:val="008E5A93"/>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B7F87"/>
    <w:rsid w:val="009C2D9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4E12"/>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BFE"/>
    <w:rsid w:val="00C93AE9"/>
    <w:rsid w:val="00C94EBB"/>
    <w:rsid w:val="00CA7AD2"/>
    <w:rsid w:val="00CB45BC"/>
    <w:rsid w:val="00CB5AD0"/>
    <w:rsid w:val="00CE27B8"/>
    <w:rsid w:val="00CE4AF6"/>
    <w:rsid w:val="00CE679F"/>
    <w:rsid w:val="00CE7F79"/>
    <w:rsid w:val="00CF27F7"/>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56D1"/>
    <w:rsid w:val="00D77250"/>
    <w:rsid w:val="00D83D48"/>
    <w:rsid w:val="00D85F7E"/>
    <w:rsid w:val="00D906CB"/>
    <w:rsid w:val="00D90BE3"/>
    <w:rsid w:val="00D91C52"/>
    <w:rsid w:val="00D91DCF"/>
    <w:rsid w:val="00D97B09"/>
    <w:rsid w:val="00DA25C3"/>
    <w:rsid w:val="00DA66DF"/>
    <w:rsid w:val="00DB0F5E"/>
    <w:rsid w:val="00DB1522"/>
    <w:rsid w:val="00DB2F6F"/>
    <w:rsid w:val="00DB3C08"/>
    <w:rsid w:val="00DB67AE"/>
    <w:rsid w:val="00DB74B4"/>
    <w:rsid w:val="00DC1B90"/>
    <w:rsid w:val="00DC28C5"/>
    <w:rsid w:val="00DC7AD2"/>
    <w:rsid w:val="00DD3837"/>
    <w:rsid w:val="00DD61FF"/>
    <w:rsid w:val="00DE215F"/>
    <w:rsid w:val="00DE2DA3"/>
    <w:rsid w:val="00DE2DEE"/>
    <w:rsid w:val="00DE3EF3"/>
    <w:rsid w:val="00DF30DF"/>
    <w:rsid w:val="00DF7796"/>
    <w:rsid w:val="00E12086"/>
    <w:rsid w:val="00E13ADA"/>
    <w:rsid w:val="00E14933"/>
    <w:rsid w:val="00E22F4F"/>
    <w:rsid w:val="00E257F5"/>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04F4"/>
    <w:rsid w:val="00F23EC2"/>
    <w:rsid w:val="00F27103"/>
    <w:rsid w:val="00F272B1"/>
    <w:rsid w:val="00F330A0"/>
    <w:rsid w:val="00F34078"/>
    <w:rsid w:val="00F34876"/>
    <w:rsid w:val="00F36FB1"/>
    <w:rsid w:val="00F42739"/>
    <w:rsid w:val="00F43D24"/>
    <w:rsid w:val="00F50DB9"/>
    <w:rsid w:val="00F5473B"/>
    <w:rsid w:val="00F62EE4"/>
    <w:rsid w:val="00F637FF"/>
    <w:rsid w:val="00F664AC"/>
    <w:rsid w:val="00F67854"/>
    <w:rsid w:val="00F700C0"/>
    <w:rsid w:val="00F71826"/>
    <w:rsid w:val="00F71D91"/>
    <w:rsid w:val="00F73509"/>
    <w:rsid w:val="00F73B22"/>
    <w:rsid w:val="00F767D2"/>
    <w:rsid w:val="00F81C4C"/>
    <w:rsid w:val="00F82651"/>
    <w:rsid w:val="00F921A0"/>
    <w:rsid w:val="00FA20D8"/>
    <w:rsid w:val="00FA2571"/>
    <w:rsid w:val="00FA56F3"/>
    <w:rsid w:val="00FB299F"/>
    <w:rsid w:val="00FB41F7"/>
    <w:rsid w:val="00FB4B58"/>
    <w:rsid w:val="00FB51C5"/>
    <w:rsid w:val="00FB6548"/>
    <w:rsid w:val="00FB7024"/>
    <w:rsid w:val="00FB7FAD"/>
    <w:rsid w:val="00FC5524"/>
    <w:rsid w:val="00FC79B0"/>
    <w:rsid w:val="00FD28C7"/>
    <w:rsid w:val="00FD48D9"/>
    <w:rsid w:val="00FD73AF"/>
    <w:rsid w:val="00FE1124"/>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9">
          <w:marLeft w:val="0"/>
          <w:marRight w:val="0"/>
          <w:marTop w:val="0"/>
          <w:marBottom w:val="0"/>
          <w:divBdr>
            <w:top w:val="none" w:sz="0" w:space="0" w:color="auto"/>
            <w:left w:val="none" w:sz="0" w:space="0" w:color="auto"/>
            <w:bottom w:val="none" w:sz="0" w:space="0" w:color="auto"/>
            <w:right w:val="none" w:sz="0" w:space="0" w:color="auto"/>
          </w:divBdr>
          <w:divsChild>
            <w:div w:id="60491562">
              <w:marLeft w:val="0"/>
              <w:marRight w:val="0"/>
              <w:marTop w:val="0"/>
              <w:marBottom w:val="0"/>
              <w:divBdr>
                <w:top w:val="none" w:sz="0" w:space="0" w:color="auto"/>
                <w:left w:val="none" w:sz="0" w:space="0" w:color="auto"/>
                <w:bottom w:val="none" w:sz="0" w:space="0" w:color="auto"/>
                <w:right w:val="none" w:sz="0" w:space="0" w:color="auto"/>
              </w:divBdr>
            </w:div>
          </w:divsChild>
        </w:div>
        <w:div w:id="117318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7CCEC-899D-4A47-90A8-CFF70FDCD9F3}">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9</TotalTime>
  <Pages>16</Pages>
  <Words>8240</Words>
  <Characters>46970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Dahlin-Schuster, Christine R</cp:lastModifiedBy>
  <cp:revision>6</cp:revision>
  <cp:lastPrinted>2023-07-24T21:04:00Z</cp:lastPrinted>
  <dcterms:created xsi:type="dcterms:W3CDTF">2023-10-16T20:24:00Z</dcterms:created>
  <dcterms:modified xsi:type="dcterms:W3CDTF">2023-10-16T20:33:00Z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